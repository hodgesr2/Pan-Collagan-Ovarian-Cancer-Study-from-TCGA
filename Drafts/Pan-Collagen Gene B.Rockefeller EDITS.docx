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61F3E" w14:textId="5C25FE4E" w:rsidR="00976CD3" w:rsidRDefault="00976CD3">
      <w:pPr>
        <w:rPr>
          <w:rFonts w:ascii="Times New Roman" w:hAnsi="Times New Roman" w:cs="Times New Roman"/>
          <w:color w:val="FF0000"/>
          <w:sz w:val="24"/>
          <w:szCs w:val="24"/>
        </w:rPr>
      </w:pPr>
      <w:commentRangeStart w:id="0"/>
      <w:r>
        <w:rPr>
          <w:rFonts w:ascii="Times New Roman" w:hAnsi="Times New Roman" w:cs="Times New Roman"/>
          <w:color w:val="FF0000"/>
          <w:sz w:val="24"/>
          <w:szCs w:val="24"/>
        </w:rPr>
        <w:t>TODO</w:t>
      </w:r>
      <w:commentRangeEnd w:id="0"/>
      <w:r w:rsidR="00A143FE">
        <w:rPr>
          <w:rStyle w:val="CommentReference"/>
        </w:rPr>
        <w:commentReference w:id="0"/>
      </w:r>
    </w:p>
    <w:p w14:paraId="2B1E53E7" w14:textId="115F878F" w:rsidR="00976CD3" w:rsidRDefault="00976CD3">
      <w:pPr>
        <w:rPr>
          <w:rFonts w:ascii="Times New Roman" w:hAnsi="Times New Roman" w:cs="Times New Roman"/>
          <w:color w:val="FF0000"/>
          <w:sz w:val="24"/>
          <w:szCs w:val="24"/>
        </w:rPr>
      </w:pPr>
      <w:r>
        <w:rPr>
          <w:rFonts w:ascii="Times New Roman" w:hAnsi="Times New Roman" w:cs="Times New Roman"/>
          <w:color w:val="FF0000"/>
          <w:sz w:val="24"/>
          <w:szCs w:val="24"/>
        </w:rPr>
        <w:t>Label all figures and have explanation of each one.</w:t>
      </w:r>
    </w:p>
    <w:p w14:paraId="18E03A70" w14:textId="7E371C82" w:rsidR="0049486C" w:rsidRDefault="0049486C">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Redo figures using basic R survival package and not </w:t>
      </w:r>
      <w:proofErr w:type="spellStart"/>
      <w:r>
        <w:rPr>
          <w:rFonts w:ascii="Times New Roman" w:hAnsi="Times New Roman" w:cs="Times New Roman"/>
          <w:color w:val="FF0000"/>
          <w:sz w:val="24"/>
          <w:szCs w:val="24"/>
        </w:rPr>
        <w:t>Survminer</w:t>
      </w:r>
      <w:proofErr w:type="spellEnd"/>
      <w:r>
        <w:rPr>
          <w:rFonts w:ascii="Times New Roman" w:hAnsi="Times New Roman" w:cs="Times New Roman"/>
          <w:color w:val="FF0000"/>
          <w:sz w:val="24"/>
          <w:szCs w:val="24"/>
        </w:rPr>
        <w:t xml:space="preserve"> as that is expectation from publishers.  Researchers aren’t as familiar with </w:t>
      </w:r>
      <w:proofErr w:type="spellStart"/>
      <w:r>
        <w:rPr>
          <w:rFonts w:ascii="Times New Roman" w:hAnsi="Times New Roman" w:cs="Times New Roman"/>
          <w:color w:val="FF0000"/>
          <w:sz w:val="24"/>
          <w:szCs w:val="24"/>
        </w:rPr>
        <w:t>Survminer</w:t>
      </w:r>
      <w:proofErr w:type="spellEnd"/>
      <w:r>
        <w:rPr>
          <w:rFonts w:ascii="Times New Roman" w:hAnsi="Times New Roman" w:cs="Times New Roman"/>
          <w:color w:val="FF0000"/>
          <w:sz w:val="24"/>
          <w:szCs w:val="24"/>
        </w:rPr>
        <w:t xml:space="preserve"> or trust </w:t>
      </w:r>
      <w:proofErr w:type="gramStart"/>
      <w:r>
        <w:rPr>
          <w:rFonts w:ascii="Times New Roman" w:hAnsi="Times New Roman" w:cs="Times New Roman"/>
          <w:color w:val="FF0000"/>
          <w:sz w:val="24"/>
          <w:szCs w:val="24"/>
        </w:rPr>
        <w:t>it’s</w:t>
      </w:r>
      <w:proofErr w:type="gramEnd"/>
      <w:r>
        <w:rPr>
          <w:rFonts w:ascii="Times New Roman" w:hAnsi="Times New Roman" w:cs="Times New Roman"/>
          <w:color w:val="FF0000"/>
          <w:sz w:val="24"/>
          <w:szCs w:val="24"/>
        </w:rPr>
        <w:t xml:space="preserve"> results.</w:t>
      </w:r>
    </w:p>
    <w:p w14:paraId="3233A926" w14:textId="5703F0AD" w:rsidR="00976CD3" w:rsidRPr="00976CD3" w:rsidRDefault="00976CD3">
      <w:pPr>
        <w:rPr>
          <w:rFonts w:ascii="Times New Roman" w:hAnsi="Times New Roman" w:cs="Times New Roman"/>
          <w:color w:val="FF0000"/>
          <w:sz w:val="24"/>
          <w:szCs w:val="24"/>
        </w:rPr>
      </w:pPr>
    </w:p>
    <w:p w14:paraId="42B1FFD2" w14:textId="41FA463D" w:rsidR="00054D97" w:rsidRPr="00D15DD8" w:rsidRDefault="00054D97" w:rsidP="00730FF1">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Abstract</w:t>
      </w:r>
    </w:p>
    <w:p w14:paraId="3055F186" w14:textId="4D9A596D" w:rsidR="009258F2" w:rsidRPr="00D15DD8"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w:t>
      </w:r>
      <w:ins w:id="1" w:author="Brandee Decker" w:date="2020-07-07T19:37:00Z">
        <w:r w:rsidR="00A143FE">
          <w:rPr>
            <w:rFonts w:ascii="Times New Roman" w:hAnsi="Times New Roman" w:cs="Times New Roman"/>
            <w:sz w:val="24"/>
            <w:szCs w:val="24"/>
          </w:rPr>
          <w:t>ious</w:t>
        </w:r>
      </w:ins>
      <w:del w:id="2" w:author="Brandee Decker" w:date="2020-07-07T19:37:00Z">
        <w:r w:rsidRPr="00D15DD8" w:rsidDel="00A143FE">
          <w:rPr>
            <w:rFonts w:ascii="Times New Roman" w:hAnsi="Times New Roman" w:cs="Times New Roman"/>
            <w:sz w:val="24"/>
            <w:szCs w:val="24"/>
          </w:rPr>
          <w:delText>ying</w:delText>
        </w:r>
      </w:del>
      <w:r w:rsidRPr="00D15DD8">
        <w:rPr>
          <w:rFonts w:ascii="Times New Roman" w:hAnsi="Times New Roman" w:cs="Times New Roman"/>
          <w:sz w:val="24"/>
          <w:szCs w:val="24"/>
        </w:rPr>
        <w:t xml:space="preserve">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9258F2" w:rsidRPr="00D15DD8">
        <w:rPr>
          <w:rFonts w:ascii="Times New Roman" w:eastAsia="Times New Roman" w:hAnsi="Times New Roman" w:cs="Times New Roman"/>
          <w:color w:val="000000"/>
          <w:sz w:val="24"/>
          <w:szCs w:val="24"/>
        </w:rPr>
        <w:t>(</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w:t>
      </w:r>
      <w:commentRangeStart w:id="3"/>
      <w:r w:rsidR="0035181F" w:rsidRPr="00D15DD8">
        <w:rPr>
          <w:rFonts w:ascii="Times New Roman" w:eastAsia="Times New Roman" w:hAnsi="Times New Roman" w:cs="Times New Roman"/>
          <w:color w:val="000000"/>
          <w:sz w:val="24"/>
          <w:szCs w:val="24"/>
        </w:rPr>
        <w:t>This</w:t>
      </w:r>
      <w:commentRangeEnd w:id="3"/>
      <w:r w:rsidR="00A143FE">
        <w:rPr>
          <w:rStyle w:val="CommentReference"/>
        </w:rPr>
        <w:commentReference w:id="3"/>
      </w:r>
      <w:r w:rsidR="0035181F" w:rsidRPr="00D15DD8">
        <w:rPr>
          <w:rFonts w:ascii="Times New Roman" w:eastAsia="Times New Roman" w:hAnsi="Times New Roman" w:cs="Times New Roman"/>
          <w:color w:val="000000"/>
          <w:sz w:val="24"/>
          <w:szCs w:val="24"/>
        </w:rPr>
        <w:t xml:space="preserve"> study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copy </w:t>
      </w:r>
      <w:commentRangeStart w:id="4"/>
      <w:r w:rsidR="00113DB7" w:rsidRPr="00D15DD8">
        <w:rPr>
          <w:rFonts w:ascii="Times New Roman" w:eastAsia="Times New Roman" w:hAnsi="Times New Roman" w:cs="Times New Roman"/>
          <w:color w:val="000000"/>
          <w:sz w:val="24"/>
          <w:szCs w:val="24"/>
        </w:rPr>
        <w:t>number</w:t>
      </w:r>
      <w:commentRangeEnd w:id="4"/>
      <w:r w:rsidR="00A143FE">
        <w:rPr>
          <w:rStyle w:val="CommentReference"/>
        </w:rPr>
        <w:commentReference w:id="4"/>
      </w:r>
      <w:r w:rsidR="00113DB7" w:rsidRPr="00D15DD8">
        <w:rPr>
          <w:rFonts w:ascii="Times New Roman" w:eastAsia="Times New Roman" w:hAnsi="Times New Roman" w:cs="Times New Roman"/>
          <w:color w:val="000000"/>
          <w:sz w:val="24"/>
          <w:szCs w:val="24"/>
        </w:rPr>
        <w:t xml:space="preserve">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Data</w:t>
      </w:r>
      <w:ins w:id="5" w:author="Brandee Decker" w:date="2020-07-07T19:40:00Z">
        <w:r w:rsidR="00A143FE">
          <w:rPr>
            <w:rFonts w:ascii="Times New Roman" w:eastAsia="Times New Roman" w:hAnsi="Times New Roman" w:cs="Times New Roman"/>
            <w:color w:val="000000"/>
            <w:sz w:val="24"/>
            <w:szCs w:val="24"/>
          </w:rPr>
          <w:t xml:space="preserve"> </w:t>
        </w:r>
      </w:ins>
      <w:ins w:id="6" w:author="Brandee Decker" w:date="2020-07-07T19:41:00Z">
        <w:r w:rsidR="00A143FE">
          <w:rPr>
            <w:rFonts w:ascii="Times New Roman" w:eastAsia="Times New Roman" w:hAnsi="Times New Roman" w:cs="Times New Roman"/>
            <w:color w:val="000000"/>
            <w:sz w:val="24"/>
            <w:szCs w:val="24"/>
          </w:rPr>
          <w:t>mining? (maybe be better word)</w:t>
        </w:r>
      </w:ins>
      <w:del w:id="7" w:author="Brandee Decker" w:date="2020-07-07T19:40:00Z">
        <w:r w:rsidR="00113DB7" w:rsidRPr="00D15DD8" w:rsidDel="00A143FE">
          <w:rPr>
            <w:rFonts w:ascii="Times New Roman" w:eastAsia="Times New Roman" w:hAnsi="Times New Roman" w:cs="Times New Roman"/>
            <w:color w:val="000000"/>
            <w:sz w:val="24"/>
            <w:szCs w:val="24"/>
          </w:rPr>
          <w:delText xml:space="preserve"> wrangling</w:delText>
        </w:r>
      </w:del>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proofErr w:type="spellStart"/>
      <w:r w:rsidR="0075229D">
        <w:rPr>
          <w:rFonts w:ascii="Times New Roman" w:eastAsia="Times New Roman" w:hAnsi="Times New Roman" w:cs="Times New Roman"/>
          <w:color w:val="000000"/>
          <w:sz w:val="24"/>
          <w:szCs w:val="24"/>
        </w:rPr>
        <w:t>RStudio</w:t>
      </w:r>
      <w:proofErr w:type="spellEnd"/>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commentRangeStart w:id="8"/>
      <w:r w:rsidR="00113DB7" w:rsidRPr="00D15DD8">
        <w:rPr>
          <w:rFonts w:ascii="Times New Roman" w:eastAsia="Times New Roman" w:hAnsi="Times New Roman" w:cs="Times New Roman"/>
          <w:color w:val="000000"/>
          <w:sz w:val="24"/>
          <w:szCs w:val="24"/>
        </w:rPr>
        <w:t>Results found 3 genes</w:t>
      </w:r>
      <w:r w:rsidR="0075229D">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113DB7" w:rsidRPr="00D15DD8">
        <w:rPr>
          <w:rFonts w:ascii="Times New Roman" w:eastAsia="Times New Roman" w:hAnsi="Times New Roman" w:cs="Times New Roman"/>
          <w:color w:val="000000"/>
          <w:sz w:val="24"/>
          <w:szCs w:val="24"/>
        </w:rPr>
        <w:t xml:space="preserve"> within statistical significance </w:t>
      </w:r>
      <w:r w:rsidR="00316DAE" w:rsidRPr="00D15DD8">
        <w:rPr>
          <w:rFonts w:ascii="Times New Roman" w:eastAsia="Times New Roman" w:hAnsi="Times New Roman" w:cs="Times New Roman"/>
          <w:color w:val="000000"/>
          <w:sz w:val="24"/>
          <w:szCs w:val="24"/>
        </w:rPr>
        <w:t>regarding survival</w:t>
      </w:r>
      <w:r w:rsidR="008A3B34">
        <w:rPr>
          <w:rFonts w:ascii="Times New Roman" w:eastAsia="Times New Roman" w:hAnsi="Times New Roman" w:cs="Times New Roman"/>
          <w:color w:val="000000"/>
          <w:sz w:val="24"/>
          <w:szCs w:val="24"/>
        </w:rPr>
        <w:t xml:space="preserve"> and copy number variation abnormalities</w:t>
      </w:r>
      <w:r w:rsidR="00316DAE" w:rsidRPr="00D15DD8">
        <w:rPr>
          <w:rFonts w:ascii="Times New Roman" w:eastAsia="Times New Roman" w:hAnsi="Times New Roman" w:cs="Times New Roman"/>
          <w:color w:val="000000"/>
          <w:sz w:val="24"/>
          <w:szCs w:val="24"/>
        </w:rPr>
        <w:t>.</w:t>
      </w:r>
      <w:commentRangeEnd w:id="8"/>
      <w:r w:rsidR="00A143FE">
        <w:rPr>
          <w:rStyle w:val="CommentReference"/>
        </w:rPr>
        <w:commentReference w:id="8"/>
      </w:r>
      <w:r w:rsidR="00316DAE" w:rsidRPr="00D15DD8">
        <w:rPr>
          <w:rFonts w:ascii="Times New Roman" w:eastAsia="Times New Roman" w:hAnsi="Times New Roman" w:cs="Times New Roman"/>
          <w:color w:val="000000"/>
          <w:sz w:val="24"/>
          <w:szCs w:val="24"/>
        </w:rPr>
        <w:t xml:space="preserve">  </w:t>
      </w:r>
      <w:commentRangeStart w:id="9"/>
      <w:r w:rsidR="00316DAE" w:rsidRPr="00D15DD8">
        <w:rPr>
          <w:rFonts w:ascii="Times New Roman" w:eastAsia="Times New Roman" w:hAnsi="Times New Roman" w:cs="Times New Roman"/>
          <w:color w:val="000000"/>
          <w:sz w:val="24"/>
          <w:szCs w:val="24"/>
        </w:rPr>
        <w:t>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0E3D65">
        <w:rPr>
          <w:rFonts w:ascii="Times New Roman" w:eastAsia="Times New Roman" w:hAnsi="Times New Roman" w:cs="Times New Roman"/>
          <w:color w:val="000000"/>
          <w:sz w:val="24"/>
          <w:szCs w:val="24"/>
        </w:rPr>
        <w:t>provides further evidence</w:t>
      </w:r>
      <w:r w:rsidR="00316DAE" w:rsidRPr="00D15DD8">
        <w:rPr>
          <w:rFonts w:ascii="Times New Roman" w:eastAsia="Times New Roman" w:hAnsi="Times New Roman" w:cs="Times New Roman"/>
          <w:color w:val="000000"/>
          <w:sz w:val="24"/>
          <w:szCs w:val="24"/>
        </w:rPr>
        <w:t xml:space="preserve"> that collagen </w:t>
      </w:r>
      <w:r w:rsidR="000E3D65">
        <w:rPr>
          <w:rFonts w:ascii="Times New Roman" w:eastAsia="Times New Roman" w:hAnsi="Times New Roman" w:cs="Times New Roman"/>
          <w:color w:val="000000"/>
          <w:sz w:val="24"/>
          <w:szCs w:val="24"/>
        </w:rPr>
        <w:t>genetics have</w:t>
      </w:r>
      <w:r w:rsidR="00316DAE" w:rsidRPr="00D15DD8">
        <w:rPr>
          <w:rFonts w:ascii="Times New Roman" w:eastAsia="Times New Roman" w:hAnsi="Times New Roman" w:cs="Times New Roman"/>
          <w:color w:val="000000"/>
          <w:sz w:val="24"/>
          <w:szCs w:val="24"/>
        </w:rPr>
        <w:t xml:space="preserve"> multiple effects on tumors in ovarian cancer</w:t>
      </w:r>
      <w:r w:rsidR="00474505">
        <w:rPr>
          <w:rFonts w:ascii="Times New Roman" w:eastAsia="Times New Roman" w:hAnsi="Times New Roman" w:cs="Times New Roman"/>
          <w:color w:val="000000"/>
          <w:sz w:val="24"/>
          <w:szCs w:val="24"/>
        </w:rPr>
        <w:t xml:space="preserve"> </w:t>
      </w:r>
      <w:r w:rsidR="000E3D65">
        <w:rPr>
          <w:rFonts w:ascii="Times New Roman" w:eastAsia="Times New Roman" w:hAnsi="Times New Roman" w:cs="Times New Roman"/>
          <w:color w:val="000000"/>
          <w:sz w:val="24"/>
          <w:szCs w:val="24"/>
        </w:rPr>
        <w:t>regarding</w:t>
      </w:r>
      <w:r w:rsidR="00474505">
        <w:rPr>
          <w:rFonts w:ascii="Times New Roman" w:eastAsia="Times New Roman" w:hAnsi="Times New Roman" w:cs="Times New Roman"/>
          <w:color w:val="000000"/>
          <w:sz w:val="24"/>
          <w:szCs w:val="24"/>
        </w:rPr>
        <w:t xml:space="preserve"> survival</w:t>
      </w:r>
      <w:r w:rsidR="000E3D65">
        <w:rPr>
          <w:rFonts w:ascii="Times New Roman" w:eastAsia="Times New Roman" w:hAnsi="Times New Roman" w:cs="Times New Roman"/>
          <w:color w:val="000000"/>
          <w:sz w:val="24"/>
          <w:szCs w:val="24"/>
        </w:rPr>
        <w:t>.</w:t>
      </w:r>
      <w:commentRangeEnd w:id="9"/>
      <w:r w:rsidR="00A143FE">
        <w:rPr>
          <w:rStyle w:val="CommentReference"/>
        </w:rPr>
        <w:commentReference w:id="9"/>
      </w:r>
    </w:p>
    <w:p w14:paraId="0434271C" w14:textId="62232FA7" w:rsidR="0082021C" w:rsidRPr="00D15DD8" w:rsidRDefault="00054D97" w:rsidP="00730FF1">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I</w:t>
      </w:r>
      <w:r w:rsidR="00646509" w:rsidRPr="00D15DD8">
        <w:rPr>
          <w:rFonts w:ascii="Times New Roman" w:hAnsi="Times New Roman" w:cs="Times New Roman"/>
          <w:b/>
          <w:bCs/>
          <w:sz w:val="24"/>
          <w:szCs w:val="24"/>
        </w:rPr>
        <w:t>ntroduction</w:t>
      </w:r>
    </w:p>
    <w:p w14:paraId="685AF6E9" w14:textId="64615733"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cancer types with multiple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xml:space="preserve">, including </w:t>
      </w:r>
      <w:ins w:id="10" w:author="Brandee Decker" w:date="2020-07-07T20:08:00Z">
        <w:r w:rsidR="00A143FE">
          <w:rPr>
            <w:rFonts w:ascii="Times New Roman" w:hAnsi="Times New Roman" w:cs="Times New Roman"/>
            <w:sz w:val="24"/>
            <w:szCs w:val="24"/>
          </w:rPr>
          <w:t xml:space="preserve">novel </w:t>
        </w:r>
      </w:ins>
      <w:del w:id="11" w:author="Brandee Decker" w:date="2020-07-07T20:07:00Z">
        <w:r w:rsidR="00EA5062" w:rsidRPr="00D15DD8" w:rsidDel="00A143FE">
          <w:rPr>
            <w:rFonts w:ascii="Times New Roman" w:hAnsi="Times New Roman" w:cs="Times New Roman"/>
            <w:sz w:val="24"/>
            <w:szCs w:val="24"/>
          </w:rPr>
          <w:delText xml:space="preserve">some </w:delText>
        </w:r>
      </w:del>
      <w:r w:rsidR="00EA5062" w:rsidRPr="00D15DD8">
        <w:rPr>
          <w:rFonts w:ascii="Times New Roman" w:hAnsi="Times New Roman" w:cs="Times New Roman"/>
          <w:sz w:val="24"/>
          <w:szCs w:val="24"/>
        </w:rPr>
        <w:t>discoveries</w:t>
      </w:r>
      <w:ins w:id="12" w:author="Brandee Decker" w:date="2020-07-07T20:08:00Z">
        <w:r w:rsidR="00A143FE">
          <w:rPr>
            <w:rFonts w:ascii="Times New Roman" w:hAnsi="Times New Roman" w:cs="Times New Roman"/>
            <w:sz w:val="24"/>
            <w:szCs w:val="24"/>
          </w:rPr>
          <w:t xml:space="preserve"> regarding </w:t>
        </w:r>
      </w:ins>
      <w:del w:id="13" w:author="Brandee Decker" w:date="2020-07-07T20:08:00Z">
        <w:r w:rsidR="00EA5062" w:rsidRPr="00D15DD8" w:rsidDel="00A143FE">
          <w:rPr>
            <w:rFonts w:ascii="Times New Roman" w:hAnsi="Times New Roman" w:cs="Times New Roman"/>
            <w:sz w:val="24"/>
            <w:szCs w:val="24"/>
          </w:rPr>
          <w:delText xml:space="preserve"> in </w:delText>
        </w:r>
      </w:del>
      <w:r w:rsidR="00EA5062" w:rsidRPr="00D15DD8">
        <w:rPr>
          <w:rFonts w:ascii="Times New Roman" w:hAnsi="Times New Roman" w:cs="Times New Roman"/>
          <w:sz w:val="24"/>
          <w:szCs w:val="24"/>
        </w:rPr>
        <w:t>ovarian cancer</w:t>
      </w:r>
      <w:r w:rsidR="008B3368" w:rsidRPr="00D15DD8">
        <w:rPr>
          <w:rFonts w:ascii="Times New Roman" w:hAnsi="Times New Roman" w:cs="Times New Roman"/>
          <w:sz w:val="24"/>
          <w:szCs w:val="24"/>
        </w:rPr>
        <w:t>.</w:t>
      </w:r>
    </w:p>
    <w:p w14:paraId="57BD73E4" w14:textId="47E9EC7F" w:rsidR="00FD34CC" w:rsidRPr="00D15DD8"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w:t>
      </w:r>
      <w:del w:id="14" w:author="Brandee Decker" w:date="2020-07-07T20:08:00Z">
        <w:r w:rsidR="00513071" w:rsidDel="00A143FE">
          <w:rPr>
            <w:rFonts w:ascii="Times New Roman" w:hAnsi="Times New Roman" w:cs="Times New Roman"/>
            <w:sz w:val="24"/>
            <w:szCs w:val="24"/>
          </w:rPr>
          <w:delText xml:space="preserve">also </w:delText>
        </w:r>
      </w:del>
      <w:r w:rsidR="00513071">
        <w:rPr>
          <w:rFonts w:ascii="Times New Roman" w:hAnsi="Times New Roman" w:cs="Times New Roman"/>
          <w:sz w:val="24"/>
          <w:szCs w:val="24"/>
        </w:rPr>
        <w:t>considered the most lethal gynecological cancer type</w:t>
      </w:r>
      <w:r w:rsidRPr="00D15DD8">
        <w:rPr>
          <w:rFonts w:ascii="Times New Roman" w:hAnsi="Times New Roman" w:cs="Times New Roman"/>
          <w:sz w:val="24"/>
          <w:szCs w:val="24"/>
        </w:rPr>
        <w:t xml:space="preserve"> (Cancer.org, 2014).  One </w:t>
      </w:r>
      <w:del w:id="15" w:author="Brandee Decker" w:date="2020-07-07T20:08:00Z">
        <w:r w:rsidRPr="00D15DD8" w:rsidDel="00A143FE">
          <w:rPr>
            <w:rFonts w:ascii="Times New Roman" w:hAnsi="Times New Roman" w:cs="Times New Roman"/>
            <w:sz w:val="24"/>
            <w:szCs w:val="24"/>
          </w:rPr>
          <w:delText xml:space="preserve">of the </w:delText>
        </w:r>
      </w:del>
      <w:r w:rsidRPr="00D15DD8">
        <w:rPr>
          <w:rFonts w:ascii="Times New Roman" w:hAnsi="Times New Roman" w:cs="Times New Roman"/>
          <w:sz w:val="24"/>
          <w:szCs w:val="24"/>
        </w:rPr>
        <w:t>factor</w:t>
      </w:r>
      <w:ins w:id="16" w:author="Brandee Decker" w:date="2020-07-07T20:08:00Z">
        <w:r w:rsidR="00A143FE">
          <w:rPr>
            <w:rFonts w:ascii="Times New Roman" w:hAnsi="Times New Roman" w:cs="Times New Roman"/>
            <w:sz w:val="24"/>
            <w:szCs w:val="24"/>
          </w:rPr>
          <w:t xml:space="preserve"> </w:t>
        </w:r>
      </w:ins>
      <w:del w:id="17" w:author="Brandee Decker" w:date="2020-07-07T20:08:00Z">
        <w:r w:rsidRPr="00D15DD8" w:rsidDel="00A143FE">
          <w:rPr>
            <w:rFonts w:ascii="Times New Roman" w:hAnsi="Times New Roman" w:cs="Times New Roman"/>
            <w:sz w:val="24"/>
            <w:szCs w:val="24"/>
          </w:rPr>
          <w:delText>s</w:delText>
        </w:r>
      </w:del>
      <w:ins w:id="18" w:author="Brandee Decker" w:date="2020-07-07T20:10:00Z">
        <w:r w:rsidR="00A143FE">
          <w:rPr>
            <w:rFonts w:ascii="Times New Roman" w:hAnsi="Times New Roman" w:cs="Times New Roman"/>
            <w:sz w:val="24"/>
            <w:szCs w:val="24"/>
          </w:rPr>
          <w:t>gaining mention in the sc</w:t>
        </w:r>
      </w:ins>
      <w:ins w:id="19" w:author="Brandee Decker" w:date="2020-07-07T20:11:00Z">
        <w:r w:rsidR="00A143FE">
          <w:rPr>
            <w:rFonts w:ascii="Times New Roman" w:hAnsi="Times New Roman" w:cs="Times New Roman"/>
            <w:sz w:val="24"/>
            <w:szCs w:val="24"/>
          </w:rPr>
          <w:t xml:space="preserve">ientific </w:t>
        </w:r>
        <w:r w:rsidR="00A143FE">
          <w:rPr>
            <w:rFonts w:ascii="Times New Roman" w:hAnsi="Times New Roman" w:cs="Times New Roman"/>
            <w:sz w:val="24"/>
            <w:szCs w:val="24"/>
          </w:rPr>
          <w:lastRenderedPageBreak/>
          <w:t>literature demonstrated</w:t>
        </w:r>
      </w:ins>
      <w:ins w:id="20" w:author="Brandee Decker" w:date="2020-07-07T20:09:00Z">
        <w:r w:rsidR="00A143FE">
          <w:rPr>
            <w:rFonts w:ascii="Times New Roman" w:hAnsi="Times New Roman" w:cs="Times New Roman"/>
            <w:sz w:val="24"/>
            <w:szCs w:val="24"/>
          </w:rPr>
          <w:t xml:space="preserve"> to impact</w:t>
        </w:r>
      </w:ins>
      <w:ins w:id="21" w:author="Brandee Decker" w:date="2020-07-07T20:10:00Z">
        <w:r w:rsidR="00A143FE">
          <w:rPr>
            <w:rFonts w:ascii="Times New Roman" w:hAnsi="Times New Roman" w:cs="Times New Roman"/>
            <w:sz w:val="24"/>
            <w:szCs w:val="24"/>
          </w:rPr>
          <w:t xml:space="preserve"> </w:t>
        </w:r>
      </w:ins>
      <w:del w:id="22" w:author="Brandee Decker" w:date="2020-07-07T20:09:00Z">
        <w:r w:rsidRPr="00D15DD8" w:rsidDel="00A143FE">
          <w:rPr>
            <w:rFonts w:ascii="Times New Roman" w:hAnsi="Times New Roman" w:cs="Times New Roman"/>
            <w:sz w:val="24"/>
            <w:szCs w:val="24"/>
          </w:rPr>
          <w:delText xml:space="preserve"> </w:delText>
        </w:r>
      </w:del>
      <w:del w:id="23" w:author="Brandee Decker" w:date="2020-07-07T20:08:00Z">
        <w:r w:rsidRPr="00D15DD8" w:rsidDel="00A143FE">
          <w:rPr>
            <w:rFonts w:ascii="Times New Roman" w:hAnsi="Times New Roman" w:cs="Times New Roman"/>
            <w:sz w:val="24"/>
            <w:szCs w:val="24"/>
          </w:rPr>
          <w:delText xml:space="preserve">in </w:delText>
        </w:r>
      </w:del>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commentRangeStart w:id="24"/>
      <w:r w:rsidR="00EA5062" w:rsidRPr="00D15DD8">
        <w:rPr>
          <w:rFonts w:ascii="Times New Roman" w:hAnsi="Times New Roman" w:cs="Times New Roman"/>
          <w:sz w:val="24"/>
          <w:szCs w:val="24"/>
        </w:rPr>
        <w:t>Collagen</w:t>
      </w:r>
      <w:commentRangeEnd w:id="24"/>
      <w:r w:rsidR="00A143FE">
        <w:rPr>
          <w:rStyle w:val="CommentReference"/>
        </w:rPr>
        <w:commentReference w:id="24"/>
      </w:r>
      <w:r w:rsidRPr="00D15DD8">
        <w:rPr>
          <w:rFonts w:ascii="Times New Roman" w:hAnsi="Times New Roman" w:cs="Times New Roman"/>
          <w:sz w:val="24"/>
          <w:szCs w:val="24"/>
        </w:rPr>
        <w:t xml:space="preserve"> has been studied to some extent as various mechanisms have been discovered</w:t>
      </w:r>
      <w:r w:rsidR="00EA5062" w:rsidRPr="00D15DD8">
        <w:rPr>
          <w:rFonts w:ascii="Times New Roman" w:hAnsi="Times New Roman" w:cs="Times New Roman"/>
          <w:sz w:val="24"/>
          <w:szCs w:val="24"/>
        </w:rPr>
        <w:t xml:space="preserve"> with regards to function in ovarian tumors</w:t>
      </w:r>
      <w:r w:rsidRPr="00D15DD8">
        <w:rPr>
          <w:rFonts w:ascii="Times New Roman" w:hAnsi="Times New Roman" w:cs="Times New Roman"/>
          <w:sz w:val="24"/>
          <w:szCs w:val="24"/>
        </w:rPr>
        <w:t>, however, more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5387D2CB" w14:textId="5ED46745" w:rsidR="001E139E" w:rsidRDefault="001E139E" w:rsidP="00730FF1">
      <w:pPr>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In this study, Kaplan-Meier survival analysis</w:t>
      </w:r>
      <w:r w:rsidR="004E6E7C">
        <w:rPr>
          <w:rFonts w:ascii="Times New Roman" w:hAnsi="Times New Roman" w:cs="Times New Roman"/>
          <w:sz w:val="24"/>
          <w:szCs w:val="24"/>
        </w:rPr>
        <w:t xml:space="preserve"> (KM)</w:t>
      </w:r>
      <w:r w:rsidRPr="00D15DD8">
        <w:rPr>
          <w:rFonts w:ascii="Times New Roman" w:hAnsi="Times New Roman" w:cs="Times New Roman"/>
          <w:sz w:val="24"/>
          <w:szCs w:val="24"/>
        </w:rPr>
        <w:t xml:space="preserve">, log-rank tests, and Cox-proportional hazard modeling </w:t>
      </w:r>
      <w:ins w:id="25" w:author="Brandee Decker" w:date="2020-07-07T20:11:00Z">
        <w:r w:rsidR="00A143FE">
          <w:rPr>
            <w:rFonts w:ascii="Times New Roman" w:hAnsi="Times New Roman" w:cs="Times New Roman"/>
            <w:sz w:val="24"/>
            <w:szCs w:val="24"/>
          </w:rPr>
          <w:t xml:space="preserve">was </w:t>
        </w:r>
      </w:ins>
      <w:del w:id="26" w:author="Brandee Decker" w:date="2020-07-07T20:11:00Z">
        <w:r w:rsidRPr="00D15DD8" w:rsidDel="00A143FE">
          <w:rPr>
            <w:rFonts w:ascii="Times New Roman" w:hAnsi="Times New Roman" w:cs="Times New Roman"/>
            <w:sz w:val="24"/>
            <w:szCs w:val="24"/>
          </w:rPr>
          <w:delText xml:space="preserve">is </w:delText>
        </w:r>
      </w:del>
      <w:r w:rsidRPr="00D15DD8">
        <w:rPr>
          <w:rFonts w:ascii="Times New Roman" w:hAnsi="Times New Roman" w:cs="Times New Roman"/>
          <w:sz w:val="24"/>
          <w:szCs w:val="24"/>
        </w:rPr>
        <w:t>performed on patient copy number variation (CNV) mutations in 55 different collagen genes in ovarian cancer from the TCGA database.</w:t>
      </w:r>
      <w:r w:rsidR="00FC6F37">
        <w:rPr>
          <w:rFonts w:ascii="Times New Roman" w:hAnsi="Times New Roman" w:cs="Times New Roman"/>
          <w:sz w:val="24"/>
          <w:szCs w:val="24"/>
        </w:rPr>
        <w:t xml:space="preserve">  </w:t>
      </w:r>
      <w:commentRangeStart w:id="27"/>
      <w:r w:rsidR="00FC6F37">
        <w:rPr>
          <w:rFonts w:ascii="Times New Roman" w:hAnsi="Times New Roman" w:cs="Times New Roman"/>
          <w:sz w:val="24"/>
          <w:szCs w:val="24"/>
        </w:rPr>
        <w:t>The</w:t>
      </w:r>
      <w:r w:rsidR="002E24DD">
        <w:rPr>
          <w:rFonts w:ascii="Times New Roman" w:hAnsi="Times New Roman" w:cs="Times New Roman"/>
          <w:sz w:val="24"/>
          <w:szCs w:val="24"/>
        </w:rPr>
        <w:t>re are 55</w:t>
      </w:r>
      <w:r w:rsidR="00FC6F37">
        <w:rPr>
          <w:rFonts w:ascii="Times New Roman" w:hAnsi="Times New Roman" w:cs="Times New Roman"/>
          <w:sz w:val="24"/>
          <w:szCs w:val="24"/>
        </w:rPr>
        <w:t xml:space="preserve"> null </w:t>
      </w:r>
      <w:r w:rsidR="002E24DD">
        <w:rPr>
          <w:rFonts w:ascii="Times New Roman" w:hAnsi="Times New Roman" w:cs="Times New Roman"/>
          <w:sz w:val="24"/>
          <w:szCs w:val="24"/>
        </w:rPr>
        <w:t xml:space="preserve">hypotheses which </w:t>
      </w:r>
      <w:r w:rsidR="00DE0C57">
        <w:rPr>
          <w:rFonts w:ascii="Times New Roman" w:hAnsi="Times New Roman" w:cs="Times New Roman"/>
          <w:sz w:val="24"/>
          <w:szCs w:val="24"/>
        </w:rPr>
        <w:t>state</w:t>
      </w:r>
      <w:r w:rsidR="00FC6F37">
        <w:rPr>
          <w:rFonts w:ascii="Times New Roman" w:hAnsi="Times New Roman" w:cs="Times New Roman"/>
          <w:sz w:val="24"/>
          <w:szCs w:val="24"/>
        </w:rPr>
        <w:t xml:space="preserve"> there </w:t>
      </w:r>
      <w:r w:rsidR="002E24DD">
        <w:rPr>
          <w:rFonts w:ascii="Times New Roman" w:hAnsi="Times New Roman" w:cs="Times New Roman"/>
          <w:sz w:val="24"/>
          <w:szCs w:val="24"/>
        </w:rPr>
        <w:t>are</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ins w:id="28" w:author="Brandee Decker" w:date="2020-07-07T20:12:00Z">
        <w:r w:rsidR="00A143FE">
          <w:rPr>
            <w:rFonts w:ascii="Times New Roman" w:hAnsi="Times New Roman" w:cs="Times New Roman"/>
            <w:sz w:val="24"/>
            <w:szCs w:val="24"/>
          </w:rPr>
          <w:t xml:space="preserve"> of </w:t>
        </w:r>
      </w:ins>
      <w:del w:id="29" w:author="Brandee Decker" w:date="2020-07-07T20:12:00Z">
        <w:r w:rsidR="00A10174" w:rsidDel="00A143FE">
          <w:rPr>
            <w:rFonts w:ascii="Times New Roman" w:hAnsi="Times New Roman" w:cs="Times New Roman"/>
            <w:sz w:val="24"/>
            <w:szCs w:val="24"/>
          </w:rPr>
          <w:delText xml:space="preserve"> in </w:delText>
        </w:r>
      </w:del>
      <w:r w:rsidR="00A10174">
        <w:rPr>
          <w:rFonts w:ascii="Times New Roman" w:hAnsi="Times New Roman" w:cs="Times New Roman"/>
          <w:sz w:val="24"/>
          <w:szCs w:val="24"/>
        </w:rPr>
        <w:t>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55</w:t>
      </w:r>
      <w:r w:rsidR="00A10174">
        <w:rPr>
          <w:rFonts w:ascii="Times New Roman" w:hAnsi="Times New Roman" w:cs="Times New Roman"/>
          <w:sz w:val="24"/>
          <w:szCs w:val="24"/>
        </w:rPr>
        <w:t xml:space="preserve"> hypothes</w:t>
      </w:r>
      <w:r w:rsidR="002E24DD">
        <w:rPr>
          <w:rFonts w:ascii="Times New Roman" w:hAnsi="Times New Roman" w:cs="Times New Roman"/>
          <w:sz w:val="24"/>
          <w:szCs w:val="24"/>
        </w:rPr>
        <w:t>e</w:t>
      </w:r>
      <w:r w:rsidR="00A10174">
        <w:rPr>
          <w:rFonts w:ascii="Times New Roman" w:hAnsi="Times New Roman" w:cs="Times New Roman"/>
          <w:sz w:val="24"/>
          <w:szCs w:val="24"/>
        </w:rPr>
        <w:t xml:space="preserve">s </w:t>
      </w:r>
      <w:r w:rsidR="00DE0C57">
        <w:rPr>
          <w:rFonts w:ascii="Times New Roman" w:hAnsi="Times New Roman" w:cs="Times New Roman"/>
          <w:sz w:val="24"/>
          <w:szCs w:val="24"/>
        </w:rPr>
        <w:t>states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that there is a </w:t>
      </w:r>
      <w:r w:rsidR="00A10174">
        <w:rPr>
          <w:rFonts w:ascii="Times New Roman" w:hAnsi="Times New Roman" w:cs="Times New Roman"/>
          <w:sz w:val="24"/>
          <w:szCs w:val="24"/>
        </w:rPr>
        <w:t>statistical difference in survival in ovarian cancer patients regarding CNV.</w:t>
      </w:r>
      <w:r w:rsidR="00AC3ED5">
        <w:rPr>
          <w:rFonts w:ascii="Times New Roman" w:hAnsi="Times New Roman" w:cs="Times New Roman"/>
          <w:sz w:val="24"/>
          <w:szCs w:val="24"/>
        </w:rPr>
        <w:t xml:space="preserve">  </w:t>
      </w:r>
      <w:commentRangeEnd w:id="27"/>
      <w:r w:rsidR="00A143FE">
        <w:rPr>
          <w:rStyle w:val="CommentReference"/>
        </w:rPr>
        <w:commentReference w:id="27"/>
      </w:r>
      <w:r w:rsidR="00AC3ED5">
        <w:rPr>
          <w:rFonts w:ascii="Times New Roman" w:hAnsi="Times New Roman" w:cs="Times New Roman"/>
          <w:sz w:val="24"/>
          <w:szCs w:val="24"/>
        </w:rPr>
        <w:t>For survival analysis the dependent variable is the time to event</w:t>
      </w:r>
      <w:r w:rsidR="002E24DD">
        <w:rPr>
          <w:rFonts w:ascii="Times New Roman" w:hAnsi="Times New Roman" w:cs="Times New Roman"/>
          <w:sz w:val="24"/>
          <w:szCs w:val="24"/>
        </w:rPr>
        <w:t>, death, or loss of contact</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copy numbers</w:t>
      </w:r>
      <w:r w:rsidR="00AC3ED5">
        <w:rPr>
          <w:rFonts w:ascii="Times New Roman" w:hAnsi="Times New Roman" w:cs="Times New Roman"/>
          <w:sz w:val="24"/>
          <w:szCs w:val="24"/>
        </w:rPr>
        <w:t>.</w:t>
      </w:r>
    </w:p>
    <w:p w14:paraId="685147F9" w14:textId="5338FA37" w:rsidR="0091483D" w:rsidRDefault="00255EFB" w:rsidP="009148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gene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we can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with the objective to</w:t>
      </w:r>
      <w:r>
        <w:rPr>
          <w:rFonts w:ascii="Times New Roman" w:hAnsi="Times New Roman" w:cs="Times New Roman"/>
          <w:sz w:val="24"/>
          <w:szCs w:val="24"/>
        </w:rPr>
        <w:t xml:space="preserve"> decrease morbidity and </w:t>
      </w:r>
      <w:commentRangeStart w:id="30"/>
      <w:r>
        <w:rPr>
          <w:rFonts w:ascii="Times New Roman" w:hAnsi="Times New Roman" w:cs="Times New Roman"/>
          <w:sz w:val="24"/>
          <w:szCs w:val="24"/>
        </w:rPr>
        <w:t>mortality</w:t>
      </w:r>
      <w:commentRangeEnd w:id="30"/>
      <w:r w:rsidR="00A143FE">
        <w:rPr>
          <w:rStyle w:val="CommentReference"/>
        </w:rPr>
        <w:commentReference w:id="30"/>
      </w:r>
      <w:r>
        <w:rPr>
          <w:rFonts w:ascii="Times New Roman" w:hAnsi="Times New Roman" w:cs="Times New Roman"/>
          <w:sz w:val="24"/>
          <w:szCs w:val="24"/>
        </w:rPr>
        <w: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286A803A" w14:textId="77777777" w:rsidR="00EF6FCF" w:rsidRDefault="00206D0B" w:rsidP="00730FF1">
      <w:pPr>
        <w:shd w:val="clear" w:color="auto" w:fill="FFFFFF"/>
        <w:spacing w:line="480" w:lineRule="auto"/>
        <w:ind w:firstLine="720"/>
        <w:rPr>
          <w:rFonts w:ascii="Times New Roman" w:hAnsi="Times New Roman" w:cs="Times New Roman"/>
          <w:color w:val="FF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However, TCGA data needs to be handled with respect and caution.  </w:t>
      </w:r>
      <w:r w:rsidR="00EF6FCF">
        <w:rPr>
          <w:rFonts w:ascii="Times New Roman" w:hAnsi="Times New Roman" w:cs="Times New Roman"/>
          <w:sz w:val="24"/>
          <w:szCs w:val="24"/>
        </w:rPr>
        <w:t xml:space="preserve">There are methods available that can re-identify patients based on medical data </w:t>
      </w:r>
      <w:r w:rsidR="00EF6FCF" w:rsidRPr="00EF6FCF">
        <w:rPr>
          <w:rFonts w:ascii="Times New Roman" w:hAnsi="Times New Roman" w:cs="Times New Roman"/>
          <w:color w:val="FF0000"/>
          <w:sz w:val="24"/>
          <w:szCs w:val="24"/>
        </w:rPr>
        <w:t>(SOURCE HERE).</w:t>
      </w:r>
    </w:p>
    <w:p w14:paraId="4099C9D4" w14:textId="35D78733" w:rsidR="00E432B5" w:rsidRDefault="00EF6FCF" w:rsidP="00730FF1">
      <w:pPr>
        <w:shd w:val="clear" w:color="auto" w:fill="FFFFFF"/>
        <w:spacing w:line="480" w:lineRule="auto"/>
        <w:ind w:firstLine="720"/>
        <w:rPr>
          <w:rFonts w:ascii="Times New Roman" w:eastAsia="Times New Roman" w:hAnsi="Times New Roman" w:cs="Times New Roman"/>
          <w:color w:val="000000"/>
          <w:sz w:val="24"/>
          <w:szCs w:val="24"/>
        </w:rPr>
      </w:pPr>
      <w:r w:rsidRPr="00EF6FCF">
        <w:rPr>
          <w:rFonts w:ascii="Times New Roman" w:hAnsi="Times New Roman" w:cs="Times New Roman"/>
          <w:sz w:val="24"/>
          <w:szCs w:val="24"/>
        </w:rPr>
        <w:t>S</w:t>
      </w:r>
      <w:r w:rsidR="00D15DD8" w:rsidRPr="00D15DD8">
        <w:rPr>
          <w:rFonts w:ascii="Times New Roman" w:hAnsi="Times New Roman" w:cs="Times New Roman"/>
          <w:sz w:val="24"/>
          <w:szCs w:val="24"/>
        </w:rPr>
        <w:t xml:space="preserve">equence homology can </w:t>
      </w:r>
      <w:r w:rsidR="00490D82">
        <w:rPr>
          <w:rFonts w:ascii="Times New Roman" w:hAnsi="Times New Roman" w:cs="Times New Roman"/>
          <w:sz w:val="24"/>
          <w:szCs w:val="24"/>
        </w:rPr>
        <w:t>create</w:t>
      </w:r>
      <w:r w:rsidR="00D15DD8" w:rsidRPr="00D15DD8">
        <w:rPr>
          <w:rFonts w:ascii="Times New Roman" w:hAnsi="Times New Roman" w:cs="Times New Roman"/>
          <w:sz w:val="24"/>
          <w:szCs w:val="24"/>
        </w:rPr>
        <w:t xml:space="preserve"> </w:t>
      </w:r>
      <w:r w:rsidR="00490D82">
        <w:rPr>
          <w:rFonts w:ascii="Times New Roman" w:hAnsi="Times New Roman" w:cs="Times New Roman"/>
          <w:sz w:val="24"/>
          <w:szCs w:val="24"/>
        </w:rPr>
        <w:t>technical</w:t>
      </w:r>
      <w:r w:rsidR="00D15DD8" w:rsidRPr="00D15DD8">
        <w:rPr>
          <w:rFonts w:ascii="Times New Roman" w:hAnsi="Times New Roman" w:cs="Times New Roman"/>
          <w:sz w:val="24"/>
          <w:szCs w:val="24"/>
        </w:rPr>
        <w:t xml:space="preserve"> artifacts</w:t>
      </w:r>
      <w:r w:rsidR="00490D82">
        <w:rPr>
          <w:rFonts w:ascii="Times New Roman" w:hAnsi="Times New Roman" w:cs="Times New Roman"/>
          <w:sz w:val="24"/>
          <w:szCs w:val="24"/>
        </w:rPr>
        <w:t>,</w:t>
      </w:r>
      <w:r w:rsidR="00D15DD8" w:rsidRPr="00D15DD8">
        <w:rPr>
          <w:rFonts w:ascii="Times New Roman" w:hAnsi="Times New Roman" w:cs="Times New Roman"/>
          <w:sz w:val="24"/>
          <w:szCs w:val="24"/>
        </w:rPr>
        <w:t xml:space="preserve"> which in turn affects downstream analysis and mapping </w:t>
      </w:r>
      <w:r w:rsidR="00490D82">
        <w:rPr>
          <w:rFonts w:ascii="Times New Roman" w:hAnsi="Times New Roman" w:cs="Times New Roman"/>
          <w:sz w:val="24"/>
          <w:szCs w:val="24"/>
        </w:rPr>
        <w:t xml:space="preserve">which </w:t>
      </w:r>
      <w:r w:rsidR="00EC4BAD">
        <w:rPr>
          <w:rFonts w:ascii="Times New Roman" w:hAnsi="Times New Roman" w:cs="Times New Roman"/>
          <w:sz w:val="24"/>
          <w:szCs w:val="24"/>
        </w:rPr>
        <w:t xml:space="preserve">potentially also cause concerns </w:t>
      </w:r>
      <w:r w:rsidR="00D15DD8" w:rsidRPr="00D15DD8">
        <w:rPr>
          <w:rFonts w:ascii="Times New Roman" w:eastAsia="Times New Roman" w:hAnsi="Times New Roman" w:cs="Times New Roman"/>
          <w:color w:val="000000"/>
          <w:sz w:val="24"/>
          <w:szCs w:val="24"/>
        </w:rPr>
        <w:t>(Webster et al., 2019)</w:t>
      </w:r>
      <w:r w:rsidR="00D15DD8">
        <w:rPr>
          <w:rFonts w:ascii="Times New Roman" w:eastAsia="Times New Roman" w:hAnsi="Times New Roman" w:cs="Times New Roman"/>
          <w:color w:val="000000"/>
          <w:sz w:val="24"/>
          <w:szCs w:val="24"/>
        </w:rPr>
        <w:t xml:space="preserve">.  These </w:t>
      </w:r>
      <w:r w:rsidR="00D15DD8">
        <w:rPr>
          <w:rFonts w:ascii="Times New Roman" w:eastAsia="Times New Roman" w:hAnsi="Times New Roman" w:cs="Times New Roman"/>
          <w:color w:val="000000"/>
          <w:sz w:val="24"/>
          <w:szCs w:val="24"/>
        </w:rPr>
        <w:lastRenderedPageBreak/>
        <w:t>sequence homologies are create</w:t>
      </w:r>
      <w:r w:rsidR="00E432B5">
        <w:rPr>
          <w:rFonts w:ascii="Times New Roman" w:eastAsia="Times New Roman" w:hAnsi="Times New Roman" w:cs="Times New Roman"/>
          <w:color w:val="000000"/>
          <w:sz w:val="24"/>
          <w:szCs w:val="24"/>
        </w:rPr>
        <w:t>d</w:t>
      </w:r>
      <w:r w:rsidR="00D15DD8">
        <w:rPr>
          <w:rFonts w:ascii="Times New Roman" w:eastAsia="Times New Roman" w:hAnsi="Times New Roman" w:cs="Times New Roman"/>
          <w:color w:val="000000"/>
          <w:sz w:val="24"/>
          <w:szCs w:val="24"/>
        </w:rPr>
        <w:t xml:space="preserve"> from </w:t>
      </w:r>
      <w:r w:rsidR="00E432B5">
        <w:rPr>
          <w:rFonts w:ascii="Times New Roman" w:eastAsia="Times New Roman" w:hAnsi="Times New Roman" w:cs="Times New Roman"/>
          <w:color w:val="000000"/>
          <w:sz w:val="24"/>
          <w:szCs w:val="24"/>
        </w:rPr>
        <w:t xml:space="preserve">shared evolutionary </w:t>
      </w:r>
      <w:r w:rsidR="00490D82">
        <w:rPr>
          <w:rFonts w:ascii="Times New Roman" w:eastAsia="Times New Roman" w:hAnsi="Times New Roman" w:cs="Times New Roman"/>
          <w:color w:val="000000"/>
          <w:sz w:val="24"/>
          <w:szCs w:val="24"/>
        </w:rPr>
        <w:t>roots</w:t>
      </w:r>
      <w:r w:rsidR="00E432B5">
        <w:rPr>
          <w:rFonts w:ascii="Times New Roman" w:eastAsia="Times New Roman" w:hAnsi="Times New Roman" w:cs="Times New Roman"/>
          <w:color w:val="000000"/>
          <w:sz w:val="24"/>
          <w:szCs w:val="24"/>
        </w:rPr>
        <w:t xml:space="preserve"> where DNA regions </w:t>
      </w:r>
      <w:proofErr w:type="gramStart"/>
      <w:r w:rsidR="00E432B5">
        <w:rPr>
          <w:rFonts w:ascii="Times New Roman" w:eastAsia="Times New Roman" w:hAnsi="Times New Roman" w:cs="Times New Roman"/>
          <w:color w:val="000000"/>
          <w:sz w:val="24"/>
          <w:szCs w:val="24"/>
        </w:rPr>
        <w:t>share</w:t>
      </w:r>
      <w:proofErr w:type="gramEnd"/>
      <w:r w:rsidR="00E432B5">
        <w:rPr>
          <w:rFonts w:ascii="Times New Roman" w:eastAsia="Times New Roman" w:hAnsi="Times New Roman" w:cs="Times New Roman"/>
          <w:color w:val="000000"/>
          <w:sz w:val="24"/>
          <w:szCs w:val="24"/>
        </w:rPr>
        <w:t xml:space="preserve"> high </w:t>
      </w:r>
      <w:r w:rsidR="00490D82">
        <w:rPr>
          <w:rFonts w:ascii="Times New Roman" w:eastAsia="Times New Roman" w:hAnsi="Times New Roman" w:cs="Times New Roman"/>
          <w:color w:val="000000"/>
          <w:sz w:val="24"/>
          <w:szCs w:val="24"/>
        </w:rPr>
        <w:t>similitude</w:t>
      </w:r>
      <w:r w:rsidR="00E432B5">
        <w:rPr>
          <w:rFonts w:ascii="Times New Roman" w:eastAsia="Times New Roman" w:hAnsi="Times New Roman" w:cs="Times New Roman"/>
          <w:color w:val="000000"/>
          <w:sz w:val="24"/>
          <w:szCs w:val="24"/>
        </w:rPr>
        <w:t xml:space="preserve">.  This </w:t>
      </w:r>
      <w:r w:rsidR="00490D82">
        <w:rPr>
          <w:rFonts w:ascii="Times New Roman" w:eastAsia="Times New Roman" w:hAnsi="Times New Roman" w:cs="Times New Roman"/>
          <w:color w:val="000000"/>
          <w:sz w:val="24"/>
          <w:szCs w:val="24"/>
        </w:rPr>
        <w:t xml:space="preserve">phenomenon </w:t>
      </w:r>
      <w:r w:rsidR="00E432B5">
        <w:rPr>
          <w:rFonts w:ascii="Times New Roman" w:eastAsia="Times New Roman" w:hAnsi="Times New Roman" w:cs="Times New Roman"/>
          <w:color w:val="000000"/>
          <w:sz w:val="24"/>
          <w:szCs w:val="24"/>
        </w:rPr>
        <w:t xml:space="preserve">has also been found in TCGA </w:t>
      </w:r>
      <w:r w:rsidR="00490D82">
        <w:rPr>
          <w:rFonts w:ascii="Times New Roman" w:eastAsia="Times New Roman" w:hAnsi="Times New Roman" w:cs="Times New Roman"/>
          <w:color w:val="000000"/>
          <w:sz w:val="24"/>
          <w:szCs w:val="24"/>
        </w:rPr>
        <w:t>data</w:t>
      </w:r>
      <w:r w:rsidR="00490D82" w:rsidRPr="00E432B5">
        <w:rPr>
          <w:rFonts w:ascii="Times New Roman" w:eastAsia="Times New Roman" w:hAnsi="Times New Roman" w:cs="Times New Roman"/>
          <w:color w:val="000000"/>
          <w:sz w:val="24"/>
          <w:szCs w:val="24"/>
        </w:rPr>
        <w:t xml:space="preserve"> (</w:t>
      </w:r>
      <w:r w:rsidR="00E432B5" w:rsidRPr="00E432B5">
        <w:rPr>
          <w:rFonts w:ascii="Times New Roman" w:eastAsia="Times New Roman" w:hAnsi="Times New Roman" w:cs="Times New Roman"/>
          <w:color w:val="000000"/>
          <w:sz w:val="24"/>
          <w:szCs w:val="24"/>
        </w:rPr>
        <w:t>Buckley et al., 2017)</w:t>
      </w:r>
      <w:r w:rsidR="00E432B5">
        <w:rPr>
          <w:rFonts w:ascii="Times New Roman" w:eastAsia="Times New Roman" w:hAnsi="Times New Roman" w:cs="Times New Roman"/>
          <w:color w:val="000000"/>
          <w:sz w:val="24"/>
          <w:szCs w:val="24"/>
        </w:rPr>
        <w:t>.</w:t>
      </w:r>
    </w:p>
    <w:p w14:paraId="73EE45DC" w14:textId="0B55FDED" w:rsidR="00E432B5" w:rsidRDefault="00E432B5"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Ovarian cancer has been studied with regards to collagen in the past.  A Pub</w:t>
      </w:r>
      <w:r w:rsidR="009B5DE4">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ed literature search was performed using </w:t>
      </w:r>
      <w:proofErr w:type="spellStart"/>
      <w:r>
        <w:rPr>
          <w:rFonts w:ascii="Times New Roman" w:eastAsia="Times New Roman" w:hAnsi="Times New Roman" w:cs="Times New Roman"/>
          <w:color w:val="000000"/>
          <w:sz w:val="24"/>
          <w:szCs w:val="24"/>
        </w:rPr>
        <w:t>MeSH</w:t>
      </w:r>
      <w:proofErr w:type="spellEnd"/>
      <w:r>
        <w:rPr>
          <w:rFonts w:ascii="Times New Roman" w:eastAsia="Times New Roman" w:hAnsi="Times New Roman" w:cs="Times New Roman"/>
          <w:color w:val="000000"/>
          <w:sz w:val="24"/>
          <w:szCs w:val="24"/>
        </w:rPr>
        <w:t xml:space="preserve"> terms for “Ovarian Neoplasms” and “Collagen”.  Literature review was performed for 293 results regarding genetic studies involving collagen, </w:t>
      </w:r>
      <w:del w:id="31" w:author="Brandee Decker" w:date="2020-07-07T21:03:00Z">
        <w:r w:rsidDel="00A143FE">
          <w:rPr>
            <w:rFonts w:ascii="Times New Roman" w:eastAsia="Times New Roman" w:hAnsi="Times New Roman" w:cs="Times New Roman"/>
            <w:color w:val="000000"/>
            <w:sz w:val="24"/>
            <w:szCs w:val="24"/>
          </w:rPr>
          <w:delText xml:space="preserve">genetics, </w:delText>
        </w:r>
      </w:del>
      <w:r>
        <w:rPr>
          <w:rFonts w:ascii="Times New Roman" w:eastAsia="Times New Roman" w:hAnsi="Times New Roman" w:cs="Times New Roman"/>
          <w:color w:val="000000"/>
          <w:sz w:val="24"/>
          <w:szCs w:val="24"/>
        </w:rPr>
        <w:t>and ovarian cancer.</w:t>
      </w:r>
    </w:p>
    <w:p w14:paraId="49283BAC" w14:textId="0C052306" w:rsidR="009B5DE4" w:rsidRDefault="00A143FE" w:rsidP="00730FF1">
      <w:pPr>
        <w:shd w:val="clear" w:color="auto" w:fill="FFFFFF"/>
        <w:spacing w:line="480" w:lineRule="auto"/>
        <w:ind w:firstLine="720"/>
        <w:rPr>
          <w:rFonts w:ascii="Times New Roman" w:eastAsia="Times New Roman" w:hAnsi="Times New Roman" w:cs="Times New Roman"/>
          <w:color w:val="000000"/>
          <w:sz w:val="24"/>
          <w:szCs w:val="24"/>
        </w:rPr>
      </w:pPr>
      <w:ins w:id="32" w:author="Brandee Decker" w:date="2020-07-07T21:02:00Z">
        <w:r>
          <w:rPr>
            <w:rFonts w:ascii="Times New Roman" w:eastAsia="Times New Roman" w:hAnsi="Times New Roman" w:cs="Times New Roman"/>
            <w:color w:val="000000"/>
            <w:sz w:val="24"/>
            <w:szCs w:val="24"/>
          </w:rPr>
          <w:t>There is an abundance of data investigating the relationship between collagen and ovarian cancer</w:t>
        </w:r>
      </w:ins>
      <w:del w:id="33" w:author="Brandee Decker" w:date="2020-07-07T21:02:00Z">
        <w:r w:rsidR="00E432B5" w:rsidDel="00A143FE">
          <w:rPr>
            <w:rFonts w:ascii="Times New Roman" w:eastAsia="Times New Roman" w:hAnsi="Times New Roman" w:cs="Times New Roman"/>
            <w:color w:val="000000"/>
            <w:sz w:val="24"/>
            <w:szCs w:val="24"/>
          </w:rPr>
          <w:delText xml:space="preserve">Multiple and varying studies were </w:delText>
        </w:r>
        <w:r w:rsidR="00BA31EF" w:rsidDel="00A143FE">
          <w:rPr>
            <w:rFonts w:ascii="Times New Roman" w:eastAsia="Times New Roman" w:hAnsi="Times New Roman" w:cs="Times New Roman"/>
            <w:color w:val="000000"/>
            <w:sz w:val="24"/>
            <w:szCs w:val="24"/>
          </w:rPr>
          <w:delText>found</w:delText>
        </w:r>
      </w:del>
      <w:r w:rsidR="00BA31EF">
        <w:rPr>
          <w:rFonts w:ascii="Times New Roman" w:eastAsia="Times New Roman" w:hAnsi="Times New Roman" w:cs="Times New Roman"/>
          <w:color w:val="000000"/>
          <w:sz w:val="24"/>
          <w:szCs w:val="24"/>
        </w:rPr>
        <w:t>;</w:t>
      </w:r>
      <w:r w:rsidR="009B5DE4">
        <w:rPr>
          <w:rFonts w:ascii="Times New Roman" w:eastAsia="Times New Roman" w:hAnsi="Times New Roman" w:cs="Times New Roman"/>
          <w:color w:val="000000"/>
          <w:sz w:val="24"/>
          <w:szCs w:val="24"/>
        </w:rPr>
        <w:t xml:space="preserve"> however, little was</w:t>
      </w:r>
      <w:ins w:id="34" w:author="Brandee Decker" w:date="2020-07-07T21:03:00Z">
        <w:r>
          <w:rPr>
            <w:rFonts w:ascii="Times New Roman" w:eastAsia="Times New Roman" w:hAnsi="Times New Roman" w:cs="Times New Roman"/>
            <w:color w:val="000000"/>
            <w:sz w:val="24"/>
            <w:szCs w:val="24"/>
          </w:rPr>
          <w:t xml:space="preserve"> noted </w:t>
        </w:r>
      </w:ins>
      <w:del w:id="35" w:author="Brandee Decker" w:date="2020-07-07T21:03:00Z">
        <w:r w:rsidR="009B5DE4" w:rsidDel="00A143FE">
          <w:rPr>
            <w:rFonts w:ascii="Times New Roman" w:eastAsia="Times New Roman" w:hAnsi="Times New Roman" w:cs="Times New Roman"/>
            <w:color w:val="000000"/>
            <w:sz w:val="24"/>
            <w:szCs w:val="24"/>
          </w:rPr>
          <w:delText xml:space="preserve"> discovered </w:delText>
        </w:r>
      </w:del>
      <w:r w:rsidR="009B5DE4">
        <w:rPr>
          <w:rFonts w:ascii="Times New Roman" w:eastAsia="Times New Roman" w:hAnsi="Times New Roman" w:cs="Times New Roman"/>
          <w:color w:val="000000"/>
          <w:sz w:val="24"/>
          <w:szCs w:val="24"/>
        </w:rPr>
        <w:t>regarding</w:t>
      </w:r>
      <w:ins w:id="36" w:author="Brandee Decker" w:date="2020-07-07T21:00:00Z">
        <w:r>
          <w:rPr>
            <w:rFonts w:ascii="Times New Roman" w:eastAsia="Times New Roman" w:hAnsi="Times New Roman" w:cs="Times New Roman"/>
            <w:color w:val="000000"/>
            <w:sz w:val="24"/>
            <w:szCs w:val="24"/>
          </w:rPr>
          <w:t xml:space="preserve"> </w:t>
        </w:r>
      </w:ins>
      <w:del w:id="37" w:author="Brandee Decker" w:date="2020-07-07T21:03:00Z">
        <w:r w:rsidR="009B5DE4" w:rsidDel="00A143FE">
          <w:rPr>
            <w:rFonts w:ascii="Times New Roman" w:eastAsia="Times New Roman" w:hAnsi="Times New Roman" w:cs="Times New Roman"/>
            <w:color w:val="000000"/>
            <w:sz w:val="24"/>
            <w:szCs w:val="24"/>
          </w:rPr>
          <w:delText xml:space="preserve"> </w:delText>
        </w:r>
      </w:del>
      <w:r w:rsidR="009B5DE4">
        <w:rPr>
          <w:rFonts w:ascii="Times New Roman" w:eastAsia="Times New Roman" w:hAnsi="Times New Roman" w:cs="Times New Roman"/>
          <w:color w:val="000000"/>
          <w:sz w:val="24"/>
          <w:szCs w:val="24"/>
        </w:rPr>
        <w:t>CN</w:t>
      </w:r>
      <w:ins w:id="38" w:author="Brandee Decker" w:date="2020-07-07T21:03:00Z">
        <w:r>
          <w:rPr>
            <w:rFonts w:ascii="Times New Roman" w:eastAsia="Times New Roman" w:hAnsi="Times New Roman" w:cs="Times New Roman"/>
            <w:color w:val="000000"/>
            <w:sz w:val="24"/>
            <w:szCs w:val="24"/>
          </w:rPr>
          <w:t>V</w:t>
        </w:r>
      </w:ins>
      <w:del w:id="39" w:author="Brandee Decker" w:date="2020-07-07T21:03:00Z">
        <w:r w:rsidR="009B5DE4" w:rsidDel="00A143FE">
          <w:rPr>
            <w:rFonts w:ascii="Times New Roman" w:eastAsia="Times New Roman" w:hAnsi="Times New Roman" w:cs="Times New Roman"/>
            <w:color w:val="000000"/>
            <w:sz w:val="24"/>
            <w:szCs w:val="24"/>
          </w:rPr>
          <w:delText>V and ovarian cancer</w:delText>
        </w:r>
      </w:del>
      <w:r w:rsidR="009B5DE4">
        <w:rPr>
          <w:rFonts w:ascii="Times New Roman" w:eastAsia="Times New Roman" w:hAnsi="Times New Roman" w:cs="Times New Roman"/>
          <w:color w:val="000000"/>
          <w:sz w:val="24"/>
          <w:szCs w:val="24"/>
        </w:rPr>
        <w:t>.  CNV has</w:t>
      </w:r>
      <w:ins w:id="40" w:author="Brandee Decker" w:date="2020-07-07T21:02:00Z">
        <w:r>
          <w:rPr>
            <w:rFonts w:ascii="Times New Roman" w:eastAsia="Times New Roman" w:hAnsi="Times New Roman" w:cs="Times New Roman"/>
            <w:color w:val="000000"/>
            <w:sz w:val="24"/>
            <w:szCs w:val="24"/>
          </w:rPr>
          <w:t xml:space="preserve"> </w:t>
        </w:r>
      </w:ins>
      <w:del w:id="41" w:author="Brandee Decker" w:date="2020-07-07T21:02:00Z">
        <w:r w:rsidR="009B5DE4" w:rsidDel="00A143FE">
          <w:rPr>
            <w:rFonts w:ascii="Times New Roman" w:eastAsia="Times New Roman" w:hAnsi="Times New Roman" w:cs="Times New Roman"/>
            <w:color w:val="000000"/>
            <w:sz w:val="24"/>
            <w:szCs w:val="24"/>
          </w:rPr>
          <w:delText xml:space="preserve"> been</w:delText>
        </w:r>
      </w:del>
      <w:ins w:id="42" w:author="Brandee Decker" w:date="2020-07-07T21:01:00Z">
        <w:r>
          <w:rPr>
            <w:rFonts w:ascii="Times New Roman" w:eastAsia="Times New Roman" w:hAnsi="Times New Roman" w:cs="Times New Roman"/>
            <w:color w:val="000000"/>
            <w:sz w:val="24"/>
            <w:szCs w:val="24"/>
          </w:rPr>
          <w:t>previously been</w:t>
        </w:r>
      </w:ins>
      <w:r w:rsidR="009B5DE4">
        <w:rPr>
          <w:rFonts w:ascii="Times New Roman" w:eastAsia="Times New Roman" w:hAnsi="Times New Roman" w:cs="Times New Roman"/>
          <w:color w:val="000000"/>
          <w:sz w:val="24"/>
          <w:szCs w:val="24"/>
        </w:rPr>
        <w:t xml:space="preserve"> </w:t>
      </w:r>
      <w:r w:rsidR="0038070F">
        <w:rPr>
          <w:rFonts w:ascii="Times New Roman" w:eastAsia="Times New Roman" w:hAnsi="Times New Roman" w:cs="Times New Roman"/>
          <w:color w:val="000000"/>
          <w:sz w:val="24"/>
          <w:szCs w:val="24"/>
        </w:rPr>
        <w:t>researched</w:t>
      </w:r>
      <w:r w:rsidR="009B5DE4">
        <w:rPr>
          <w:rFonts w:ascii="Times New Roman" w:eastAsia="Times New Roman" w:hAnsi="Times New Roman" w:cs="Times New Roman"/>
          <w:color w:val="000000"/>
          <w:sz w:val="24"/>
          <w:szCs w:val="24"/>
        </w:rPr>
        <w:t xml:space="preserve"> </w:t>
      </w:r>
      <w:del w:id="43" w:author="Brandee Decker" w:date="2020-07-07T21:01:00Z">
        <w:r w:rsidR="0038070F" w:rsidDel="00A143FE">
          <w:rPr>
            <w:rFonts w:ascii="Times New Roman" w:eastAsia="Times New Roman" w:hAnsi="Times New Roman" w:cs="Times New Roman"/>
            <w:color w:val="000000"/>
            <w:sz w:val="24"/>
            <w:szCs w:val="24"/>
          </w:rPr>
          <w:delText>previously</w:delText>
        </w:r>
        <w:r w:rsidR="009B5DE4" w:rsidDel="00A143FE">
          <w:rPr>
            <w:rFonts w:ascii="Times New Roman" w:eastAsia="Times New Roman" w:hAnsi="Times New Roman" w:cs="Times New Roman"/>
            <w:color w:val="000000"/>
            <w:sz w:val="24"/>
            <w:szCs w:val="24"/>
          </w:rPr>
          <w:delText xml:space="preserve"> </w:delText>
        </w:r>
      </w:del>
      <w:r w:rsidR="009B5DE4">
        <w:rPr>
          <w:rFonts w:ascii="Times New Roman" w:eastAsia="Times New Roman" w:hAnsi="Times New Roman" w:cs="Times New Roman"/>
          <w:color w:val="000000"/>
          <w:sz w:val="24"/>
          <w:szCs w:val="24"/>
        </w:rPr>
        <w:t xml:space="preserve">in other </w:t>
      </w:r>
      <w:ins w:id="44" w:author="Brandee Decker" w:date="2020-07-07T21:03:00Z">
        <w:r>
          <w:rPr>
            <w:rFonts w:ascii="Times New Roman" w:eastAsia="Times New Roman" w:hAnsi="Times New Roman" w:cs="Times New Roman"/>
            <w:color w:val="000000"/>
            <w:sz w:val="24"/>
            <w:szCs w:val="24"/>
          </w:rPr>
          <w:t xml:space="preserve">types of </w:t>
        </w:r>
      </w:ins>
      <w:r w:rsidR="009B5DE4">
        <w:rPr>
          <w:rFonts w:ascii="Times New Roman" w:eastAsia="Times New Roman" w:hAnsi="Times New Roman" w:cs="Times New Roman"/>
          <w:color w:val="000000"/>
          <w:sz w:val="24"/>
          <w:szCs w:val="24"/>
        </w:rPr>
        <w:t>cancer</w:t>
      </w:r>
      <w:del w:id="45" w:author="Brandee Decker" w:date="2020-07-07T21:03:00Z">
        <w:r w:rsidR="009B5DE4" w:rsidDel="00A143FE">
          <w:rPr>
            <w:rFonts w:ascii="Times New Roman" w:eastAsia="Times New Roman" w:hAnsi="Times New Roman" w:cs="Times New Roman"/>
            <w:color w:val="000000"/>
            <w:sz w:val="24"/>
            <w:szCs w:val="24"/>
          </w:rPr>
          <w:delText>s and studies</w:delText>
        </w:r>
      </w:del>
      <w:del w:id="46" w:author="Brandee Decker" w:date="2020-07-07T21:01:00Z">
        <w:r w:rsidR="009B5DE4" w:rsidDel="00A143FE">
          <w:rPr>
            <w:rFonts w:ascii="Times New Roman" w:eastAsia="Times New Roman" w:hAnsi="Times New Roman" w:cs="Times New Roman"/>
            <w:color w:val="000000"/>
            <w:sz w:val="24"/>
            <w:szCs w:val="24"/>
          </w:rPr>
          <w:delText xml:space="preserve"> </w:delText>
        </w:r>
      </w:del>
      <w:del w:id="47" w:author="Brandee Decker" w:date="2020-07-07T21:03:00Z">
        <w:r w:rsidR="009B5DE4" w:rsidDel="00A143FE">
          <w:rPr>
            <w:rFonts w:ascii="Times New Roman" w:eastAsia="Times New Roman" w:hAnsi="Times New Roman" w:cs="Times New Roman"/>
            <w:color w:val="000000"/>
            <w:sz w:val="24"/>
            <w:szCs w:val="24"/>
          </w:rPr>
          <w:delText xml:space="preserve">but very little in ovarian </w:delText>
        </w:r>
        <w:r w:rsidR="00EC4BAD" w:rsidDel="00A143FE">
          <w:rPr>
            <w:rFonts w:ascii="Times New Roman" w:eastAsia="Times New Roman" w:hAnsi="Times New Roman" w:cs="Times New Roman"/>
            <w:color w:val="000000"/>
            <w:sz w:val="24"/>
            <w:szCs w:val="24"/>
          </w:rPr>
          <w:delText>cancer</w:delText>
        </w:r>
      </w:del>
      <w:r w:rsidR="009B5DE4">
        <w:rPr>
          <w:rFonts w:ascii="Times New Roman" w:eastAsia="Times New Roman" w:hAnsi="Times New Roman" w:cs="Times New Roman"/>
          <w:color w:val="000000"/>
          <w:sz w:val="24"/>
          <w:szCs w:val="24"/>
        </w:rPr>
        <w:t xml:space="preserve">.  </w:t>
      </w:r>
      <w:commentRangeStart w:id="48"/>
      <w:r w:rsidR="009B5DE4">
        <w:rPr>
          <w:rFonts w:ascii="Times New Roman" w:eastAsia="Times New Roman" w:hAnsi="Times New Roman" w:cs="Times New Roman"/>
          <w:color w:val="000000"/>
          <w:sz w:val="24"/>
          <w:szCs w:val="24"/>
        </w:rPr>
        <w:t>Gene expression is generally the most common</w:t>
      </w:r>
      <w:ins w:id="49" w:author="Brandee Decker" w:date="2020-07-07T21:04:00Z">
        <w:r>
          <w:rPr>
            <w:rFonts w:ascii="Times New Roman" w:eastAsia="Times New Roman" w:hAnsi="Times New Roman" w:cs="Times New Roman"/>
            <w:color w:val="000000"/>
            <w:sz w:val="24"/>
            <w:szCs w:val="24"/>
          </w:rPr>
          <w:t>ly</w:t>
        </w:r>
      </w:ins>
      <w:r w:rsidR="009B5DE4">
        <w:rPr>
          <w:rFonts w:ascii="Times New Roman" w:eastAsia="Times New Roman" w:hAnsi="Times New Roman" w:cs="Times New Roman"/>
          <w:color w:val="000000"/>
          <w:sz w:val="24"/>
          <w:szCs w:val="24"/>
        </w:rPr>
        <w:t xml:space="preserve"> researched topic with regards to </w:t>
      </w:r>
      <w:r w:rsidR="00BA31EF">
        <w:rPr>
          <w:rFonts w:ascii="Times New Roman" w:eastAsia="Times New Roman" w:hAnsi="Times New Roman" w:cs="Times New Roman"/>
          <w:color w:val="000000"/>
          <w:sz w:val="24"/>
          <w:szCs w:val="24"/>
        </w:rPr>
        <w:t>neoplasms</w:t>
      </w:r>
      <w:r w:rsidR="009B5DE4">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and genetics as </w:t>
      </w:r>
      <w:r w:rsidR="009B5DE4">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009B5DE4" w:rsidRPr="009B5DE4">
        <w:rPr>
          <w:rFonts w:ascii="Times New Roman" w:eastAsia="Times New Roman" w:hAnsi="Times New Roman" w:cs="Times New Roman"/>
          <w:color w:val="000000"/>
          <w:sz w:val="24"/>
          <w:szCs w:val="24"/>
        </w:rPr>
        <w:t>(Dillies et al., 2012)</w:t>
      </w:r>
      <w:r w:rsidR="009B5DE4">
        <w:rPr>
          <w:rFonts w:ascii="Times New Roman" w:eastAsia="Times New Roman" w:hAnsi="Times New Roman" w:cs="Times New Roman"/>
          <w:color w:val="000000"/>
          <w:sz w:val="24"/>
          <w:szCs w:val="24"/>
        </w:rPr>
        <w:t>.</w:t>
      </w:r>
      <w:commentRangeEnd w:id="48"/>
      <w:r>
        <w:rPr>
          <w:rStyle w:val="CommentReference"/>
        </w:rPr>
        <w:commentReference w:id="48"/>
      </w:r>
    </w:p>
    <w:p w14:paraId="43150F9B" w14:textId="147668BC" w:rsidR="009B5DE4" w:rsidDel="00A143FE" w:rsidRDefault="009B5DE4" w:rsidP="00730FF1">
      <w:pPr>
        <w:shd w:val="clear" w:color="auto" w:fill="FFFFFF"/>
        <w:spacing w:line="480" w:lineRule="auto"/>
        <w:ind w:firstLine="720"/>
        <w:rPr>
          <w:del w:id="50" w:author="Brandee Decker" w:date="2020-07-07T21:08:00Z"/>
          <w:rFonts w:ascii="Times New Roman" w:eastAsia="Times New Roman" w:hAnsi="Times New Roman" w:cs="Times New Roman"/>
          <w:color w:val="000000"/>
          <w:sz w:val="24"/>
          <w:szCs w:val="24"/>
        </w:rPr>
      </w:pPr>
      <w:commentRangeStart w:id="51"/>
      <w:commentRangeStart w:id="52"/>
      <w:r>
        <w:rPr>
          <w:rFonts w:ascii="Times New Roman" w:eastAsia="Times New Roman" w:hAnsi="Times New Roman" w:cs="Times New Roman"/>
          <w:color w:val="000000"/>
          <w:sz w:val="24"/>
          <w:szCs w:val="24"/>
        </w:rPr>
        <w:t>One</w:t>
      </w:r>
      <w:commentRangeEnd w:id="51"/>
      <w:r w:rsidR="00A143FE">
        <w:rPr>
          <w:rStyle w:val="CommentReference"/>
        </w:rPr>
        <w:commentReference w:id="51"/>
      </w:r>
      <w:r>
        <w:rPr>
          <w:rFonts w:ascii="Times New Roman" w:eastAsia="Times New Roman" w:hAnsi="Times New Roman" w:cs="Times New Roman"/>
          <w:color w:val="000000"/>
          <w:sz w:val="24"/>
          <w:szCs w:val="24"/>
        </w:rPr>
        <w:t xml:space="preserve"> study </w:t>
      </w:r>
      <w:del w:id="53" w:author="Brandee Decker" w:date="2020-07-07T21:04:00Z">
        <w:r w:rsidDel="00A143FE">
          <w:rPr>
            <w:rFonts w:ascii="Times New Roman" w:eastAsia="Times New Roman" w:hAnsi="Times New Roman" w:cs="Times New Roman"/>
            <w:color w:val="000000"/>
            <w:sz w:val="24"/>
            <w:szCs w:val="24"/>
          </w:rPr>
          <w:delText xml:space="preserve">has previously </w:delText>
        </w:r>
      </w:del>
      <w:r>
        <w:rPr>
          <w:rFonts w:ascii="Times New Roman" w:eastAsia="Times New Roman" w:hAnsi="Times New Roman" w:cs="Times New Roman"/>
          <w:color w:val="000000"/>
          <w:sz w:val="24"/>
          <w:szCs w:val="24"/>
        </w:rPr>
        <w:t xml:space="preserve">linked collagen gene expression to metastasis promotion through </w:t>
      </w:r>
      <w:r w:rsidRPr="009B5DE4">
        <w:rPr>
          <w:rFonts w:ascii="Times New Roman" w:eastAsia="Times New Roman" w:hAnsi="Times New Roman" w:cs="Times New Roman"/>
          <w:color w:val="000000"/>
          <w:sz w:val="24"/>
          <w:szCs w:val="24"/>
        </w:rPr>
        <w:t xml:space="preserve">the </w:t>
      </w:r>
      <w:r w:rsidRPr="009B5DE4">
        <w:rPr>
          <w:rFonts w:ascii="Times New Roman" w:hAnsi="Times New Roman" w:cs="Times New Roman"/>
          <w:sz w:val="24"/>
          <w:szCs w:val="24"/>
        </w:rPr>
        <w:t>TGF-β1 signaling</w:t>
      </w:r>
      <w:r>
        <w:rPr>
          <w:rFonts w:ascii="Times New Roman" w:hAnsi="Times New Roman" w:cs="Times New Roman"/>
          <w:sz w:val="24"/>
          <w:szCs w:val="24"/>
        </w:rPr>
        <w:t xml:space="preserve"> pathway </w:t>
      </w:r>
      <w:r w:rsidRPr="009B5DE4">
        <w:rPr>
          <w:rFonts w:ascii="Times New Roman" w:eastAsia="Times New Roman" w:hAnsi="Times New Roman" w:cs="Times New Roman"/>
          <w:color w:val="000000"/>
          <w:sz w:val="24"/>
          <w:szCs w:val="24"/>
        </w:rPr>
        <w:t>(</w:t>
      </w:r>
      <w:proofErr w:type="spellStart"/>
      <w:r w:rsidRPr="009B5DE4">
        <w:rPr>
          <w:rFonts w:ascii="Times New Roman" w:eastAsia="Times New Roman" w:hAnsi="Times New Roman" w:cs="Times New Roman"/>
          <w:color w:val="000000"/>
          <w:sz w:val="24"/>
          <w:szCs w:val="24"/>
        </w:rPr>
        <w:t>Cheon</w:t>
      </w:r>
      <w:proofErr w:type="spellEnd"/>
      <w:r w:rsidRPr="009B5DE4">
        <w:rPr>
          <w:rFonts w:ascii="Times New Roman" w:eastAsia="Times New Roman" w:hAnsi="Times New Roman" w:cs="Times New Roman"/>
          <w:color w:val="000000"/>
          <w:sz w:val="24"/>
          <w:szCs w:val="24"/>
        </w:rPr>
        <w:t xml:space="preserve"> et al., 2013)</w:t>
      </w:r>
      <w:r>
        <w:rPr>
          <w:rFonts w:ascii="Times New Roman" w:eastAsia="Times New Roman" w:hAnsi="Times New Roman" w:cs="Times New Roman"/>
          <w:color w:val="000000"/>
          <w:sz w:val="24"/>
          <w:szCs w:val="24"/>
        </w:rPr>
        <w:t xml:space="preserve">.  Another linked </w:t>
      </w:r>
      <w:ins w:id="54" w:author="Brandee Decker" w:date="2020-07-07T21:06:00Z">
        <w:r w:rsidR="00A143FE">
          <w:rPr>
            <w:rFonts w:ascii="Times New Roman" w:eastAsia="Times New Roman" w:hAnsi="Times New Roman" w:cs="Times New Roman"/>
            <w:color w:val="000000"/>
            <w:sz w:val="24"/>
            <w:szCs w:val="24"/>
          </w:rPr>
          <w:t xml:space="preserve">enhanced </w:t>
        </w:r>
      </w:ins>
      <w:del w:id="55" w:author="Brandee Decker" w:date="2020-07-07T21:05:00Z">
        <w:r w:rsidDel="00A143FE">
          <w:rPr>
            <w:rFonts w:ascii="Times New Roman" w:eastAsia="Times New Roman" w:hAnsi="Times New Roman" w:cs="Times New Roman"/>
            <w:color w:val="000000"/>
            <w:sz w:val="24"/>
            <w:szCs w:val="24"/>
          </w:rPr>
          <w:delText xml:space="preserve">the collagen gene </w:delText>
        </w:r>
      </w:del>
      <w:r>
        <w:rPr>
          <w:rFonts w:ascii="Times New Roman" w:eastAsia="Times New Roman" w:hAnsi="Times New Roman" w:cs="Times New Roman"/>
          <w:color w:val="000000"/>
          <w:sz w:val="24"/>
          <w:szCs w:val="24"/>
        </w:rPr>
        <w:t xml:space="preserve">COL2A1 </w:t>
      </w:r>
      <w:del w:id="56" w:author="Brandee Decker" w:date="2020-07-07T21:06:00Z">
        <w:r w:rsidDel="00A143FE">
          <w:rPr>
            <w:rFonts w:ascii="Times New Roman" w:eastAsia="Times New Roman" w:hAnsi="Times New Roman" w:cs="Times New Roman"/>
            <w:color w:val="000000"/>
            <w:sz w:val="24"/>
            <w:szCs w:val="24"/>
          </w:rPr>
          <w:delText xml:space="preserve">and higher </w:delText>
        </w:r>
      </w:del>
      <w:r>
        <w:rPr>
          <w:rFonts w:ascii="Times New Roman" w:eastAsia="Times New Roman" w:hAnsi="Times New Roman" w:cs="Times New Roman"/>
          <w:color w:val="000000"/>
          <w:sz w:val="24"/>
          <w:szCs w:val="24"/>
        </w:rPr>
        <w:t xml:space="preserve">gene expression with delayed tumor relapse in high-grade ovarian cancer patients </w:t>
      </w:r>
      <w:r w:rsidRPr="009B5DE4">
        <w:rPr>
          <w:rFonts w:ascii="Times New Roman" w:eastAsia="Times New Roman" w:hAnsi="Times New Roman" w:cs="Times New Roman"/>
          <w:color w:val="000000"/>
          <w:sz w:val="24"/>
          <w:szCs w:val="24"/>
        </w:rPr>
        <w:t>(Ganapathi et al., 2015)</w:t>
      </w:r>
      <w:r>
        <w:rPr>
          <w:rFonts w:ascii="Times New Roman" w:eastAsia="Times New Roman" w:hAnsi="Times New Roman" w:cs="Times New Roman"/>
          <w:color w:val="000000"/>
          <w:sz w:val="24"/>
          <w:szCs w:val="24"/>
        </w:rPr>
        <w:t>.</w:t>
      </w:r>
      <w:ins w:id="57" w:author="Brandee Decker" w:date="2020-07-07T21:08:00Z">
        <w:r w:rsidR="00A143FE">
          <w:rPr>
            <w:rFonts w:ascii="Times New Roman" w:eastAsia="Times New Roman" w:hAnsi="Times New Roman" w:cs="Times New Roman"/>
            <w:color w:val="000000"/>
            <w:sz w:val="24"/>
            <w:szCs w:val="24"/>
          </w:rPr>
          <w:t xml:space="preserve"> </w:t>
        </w:r>
      </w:ins>
    </w:p>
    <w:p w14:paraId="24A8064E" w14:textId="1D9CACDF" w:rsidR="00E34DD9" w:rsidDel="00A143FE" w:rsidRDefault="0038778F" w:rsidP="00730FF1">
      <w:pPr>
        <w:shd w:val="clear" w:color="auto" w:fill="FFFFFF"/>
        <w:spacing w:line="480" w:lineRule="auto"/>
        <w:ind w:firstLine="720"/>
        <w:rPr>
          <w:del w:id="58" w:author="Brandee Decker" w:date="2020-07-07T21:08: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cancer </w:t>
      </w:r>
      <w:r w:rsidRPr="0038778F">
        <w:rPr>
          <w:rFonts w:ascii="Times New Roman" w:eastAsia="Times New Roman" w:hAnsi="Times New Roman" w:cs="Times New Roman"/>
          <w:color w:val="000000"/>
          <w:sz w:val="24"/>
          <w:szCs w:val="24"/>
        </w:rPr>
        <w:t>(</w:t>
      </w:r>
      <w:proofErr w:type="spellStart"/>
      <w:r w:rsidRPr="0038778F">
        <w:rPr>
          <w:rFonts w:ascii="Times New Roman" w:eastAsia="Times New Roman" w:hAnsi="Times New Roman" w:cs="Times New Roman"/>
          <w:color w:val="000000"/>
          <w:sz w:val="24"/>
          <w:szCs w:val="24"/>
        </w:rPr>
        <w:t>Januchowski</w:t>
      </w:r>
      <w:proofErr w:type="spellEnd"/>
      <w:r w:rsidRPr="0038778F">
        <w:rPr>
          <w:rFonts w:ascii="Times New Roman" w:eastAsia="Times New Roman" w:hAnsi="Times New Roman" w:cs="Times New Roman"/>
          <w:color w:val="000000"/>
          <w:sz w:val="24"/>
          <w:szCs w:val="24"/>
        </w:rPr>
        <w:t xml:space="preserve"> et al., 2016)</w:t>
      </w:r>
      <w:r>
        <w:rPr>
          <w:rFonts w:ascii="Times New Roman" w:eastAsia="Times New Roman" w:hAnsi="Times New Roman" w:cs="Times New Roman"/>
          <w:color w:val="000000"/>
          <w:sz w:val="24"/>
          <w:szCs w:val="24"/>
        </w:rPr>
        <w:t>.</w:t>
      </w:r>
      <w:ins w:id="59" w:author="Brandee Decker" w:date="2020-07-07T21:08:00Z">
        <w:r w:rsidR="00A143FE">
          <w:rPr>
            <w:rFonts w:ascii="Times New Roman" w:eastAsia="Times New Roman" w:hAnsi="Times New Roman" w:cs="Times New Roman"/>
            <w:color w:val="000000"/>
            <w:sz w:val="24"/>
            <w:szCs w:val="24"/>
          </w:rPr>
          <w:t xml:space="preserve"> </w:t>
        </w:r>
      </w:ins>
    </w:p>
    <w:p w14:paraId="71EF2DE7" w14:textId="77777777" w:rsidR="00856018" w:rsidRDefault="00856018" w:rsidP="00856018">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Pr="00097473">
        <w:rPr>
          <w:rFonts w:ascii="Times New Roman" w:eastAsia="Times New Roman" w:hAnsi="Times New Roman" w:cs="Times New Roman"/>
          <w:color w:val="000000"/>
          <w:sz w:val="24"/>
          <w:szCs w:val="24"/>
        </w:rPr>
        <w:t>(Wu et al., 2013)</w:t>
      </w:r>
      <w:r>
        <w:rPr>
          <w:rFonts w:ascii="Times New Roman" w:eastAsia="Times New Roman" w:hAnsi="Times New Roman" w:cs="Times New Roman"/>
          <w:color w:val="000000"/>
          <w:sz w:val="24"/>
          <w:szCs w:val="24"/>
        </w:rPr>
        <w:t>.</w:t>
      </w:r>
      <w:commentRangeEnd w:id="52"/>
      <w:r w:rsidR="00A143FE">
        <w:rPr>
          <w:rStyle w:val="CommentReference"/>
        </w:rPr>
        <w:commentReference w:id="52"/>
      </w:r>
    </w:p>
    <w:p w14:paraId="4A5B3A68" w14:textId="77777777" w:rsidR="00AC54A7" w:rsidRDefault="00B43D26" w:rsidP="00730FF1">
      <w:pPr>
        <w:shd w:val="clear" w:color="auto" w:fill="FFFFFF"/>
        <w:spacing w:line="480" w:lineRule="auto"/>
        <w:ind w:firstLine="720"/>
        <w:rPr>
          <w:rFonts w:ascii="Times New Roman" w:eastAsia="Times New Roman" w:hAnsi="Times New Roman" w:cs="Times New Roman"/>
          <w:color w:val="000000"/>
          <w:sz w:val="24"/>
          <w:szCs w:val="24"/>
        </w:rPr>
      </w:pPr>
      <w:commentRangeStart w:id="60"/>
      <w:r>
        <w:rPr>
          <w:rFonts w:ascii="Times New Roman" w:eastAsia="Times New Roman" w:hAnsi="Times New Roman" w:cs="Times New Roman"/>
          <w:color w:val="000000"/>
          <w:sz w:val="24"/>
          <w:szCs w:val="24"/>
        </w:rPr>
        <w:t xml:space="preserve">Gene-drug interactions in ovarian cancer has been researched previously but with respects to gene expression instead of CNV </w:t>
      </w:r>
      <w:r w:rsidRPr="00097473">
        <w:rPr>
          <w:rFonts w:ascii="Times New Roman" w:eastAsia="Times New Roman" w:hAnsi="Times New Roman" w:cs="Times New Roman"/>
          <w:color w:val="000000"/>
          <w:sz w:val="24"/>
          <w:szCs w:val="24"/>
        </w:rPr>
        <w:t>(Teng et al., 2013)</w:t>
      </w:r>
      <w:r>
        <w:rPr>
          <w:rFonts w:ascii="Times New Roman" w:eastAsia="Times New Roman" w:hAnsi="Times New Roman" w:cs="Times New Roman"/>
          <w:color w:val="000000"/>
          <w:sz w:val="24"/>
          <w:szCs w:val="24"/>
        </w:rPr>
        <w:t>.</w:t>
      </w:r>
    </w:p>
    <w:p w14:paraId="060E759A" w14:textId="70868AFF" w:rsidR="006847FC" w:rsidRDefault="00662AED"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However, some </w:t>
      </w:r>
      <w:r w:rsidR="00A33FB0">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6847FC">
        <w:rPr>
          <w:rFonts w:ascii="Times New Roman" w:eastAsia="Times New Roman" w:hAnsi="Times New Roman" w:cs="Times New Roman"/>
          <w:color w:val="000000"/>
          <w:sz w:val="24"/>
          <w:szCs w:val="24"/>
        </w:rPr>
        <w:t>Among many, o</w:t>
      </w:r>
      <w:r w:rsidR="00097473">
        <w:rPr>
          <w:rFonts w:ascii="Times New Roman" w:eastAsia="Times New Roman" w:hAnsi="Times New Roman" w:cs="Times New Roman"/>
          <w:color w:val="000000"/>
          <w:sz w:val="24"/>
          <w:szCs w:val="24"/>
        </w:rPr>
        <w:t>ne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w:t>
      </w:r>
      <w:proofErr w:type="spellStart"/>
      <w:r w:rsidR="00097473" w:rsidRPr="00097473">
        <w:rPr>
          <w:rFonts w:ascii="Times New Roman" w:eastAsia="Times New Roman" w:hAnsi="Times New Roman" w:cs="Times New Roman"/>
          <w:color w:val="000000"/>
          <w:sz w:val="24"/>
          <w:szCs w:val="24"/>
        </w:rPr>
        <w:t>Spainhour</w:t>
      </w:r>
      <w:proofErr w:type="spellEnd"/>
      <w:r w:rsidR="00097473" w:rsidRPr="00097473">
        <w:rPr>
          <w:rFonts w:ascii="Times New Roman" w:eastAsia="Times New Roman" w:hAnsi="Times New Roman" w:cs="Times New Roman"/>
          <w:color w:val="000000"/>
          <w:sz w:val="24"/>
          <w:szCs w:val="24"/>
        </w:rPr>
        <w:t xml:space="preserve">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commentRangeEnd w:id="60"/>
      <w:r w:rsidR="00A143FE">
        <w:rPr>
          <w:rStyle w:val="CommentReference"/>
        </w:rPr>
        <w:commentReference w:id="60"/>
      </w:r>
    </w:p>
    <w:p w14:paraId="547610DB" w14:textId="3BB2393E" w:rsidR="00646509" w:rsidRPr="00D15DD8"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1C6E283A" w14:textId="6E0490BC"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Patient clinical and survival data was pulled from TCGA database under the TCGA-OV project which is ovarian cancer.  CNV data was pulled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1B3443">
        <w:rPr>
          <w:rFonts w:ascii="Times New Roman" w:eastAsia="SimSun" w:hAnsi="Times New Roman" w:cs="Times New Roman"/>
          <w:sz w:val="24"/>
          <w:szCs w:val="24"/>
        </w:rPr>
        <w:t xml:space="preserve">Data cleaning included transposition, removing null value rows, and removing independent variable columns not being studied.  </w:t>
      </w:r>
      <w:r w:rsidR="002552A3">
        <w:rPr>
          <w:rFonts w:ascii="Times New Roman" w:eastAsia="SimSun" w:hAnsi="Times New Roman" w:cs="Times New Roman"/>
          <w:sz w:val="24"/>
          <w:szCs w:val="24"/>
        </w:rPr>
        <w:t xml:space="preserve">Data </w:t>
      </w:r>
      <w:r w:rsidR="00F84ECF">
        <w:rPr>
          <w:rFonts w:ascii="Times New Roman" w:eastAsia="SimSun" w:hAnsi="Times New Roman" w:cs="Times New Roman"/>
          <w:sz w:val="24"/>
          <w:szCs w:val="24"/>
        </w:rPr>
        <w:t>clean</w:t>
      </w:r>
      <w:r w:rsidR="002552A3">
        <w:rPr>
          <w:rFonts w:ascii="Times New Roman" w:eastAsia="SimSun" w:hAnsi="Times New Roman" w:cs="Times New Roman"/>
          <w:sz w:val="24"/>
          <w:szCs w:val="24"/>
        </w:rPr>
        <w:t>s</w:t>
      </w:r>
      <w:r w:rsidR="00F84ECF">
        <w:rPr>
          <w:rFonts w:ascii="Times New Roman" w:eastAsia="SimSun" w:hAnsi="Times New Roman" w:cs="Times New Roman"/>
          <w:sz w:val="24"/>
          <w:szCs w:val="24"/>
        </w:rPr>
        <w:t>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package </w:t>
      </w:r>
      <w:r w:rsidR="002552A3">
        <w:rPr>
          <w:rFonts w:ascii="Times New Roman" w:eastAsia="SimSun" w:hAnsi="Times New Roman" w:cs="Times New Roman"/>
          <w:sz w:val="24"/>
          <w:szCs w:val="24"/>
        </w:rPr>
        <w:t xml:space="preserve">in </w:t>
      </w:r>
      <w:proofErr w:type="spellStart"/>
      <w:r w:rsidR="002552A3">
        <w:rPr>
          <w:rFonts w:ascii="Times New Roman" w:eastAsia="SimSun" w:hAnsi="Times New Roman" w:cs="Times New Roman"/>
          <w:sz w:val="24"/>
          <w:szCs w:val="24"/>
        </w:rPr>
        <w:t>RStudio</w:t>
      </w:r>
      <w:proofErr w:type="spellEnd"/>
      <w:r w:rsidR="002552A3">
        <w:rPr>
          <w:rFonts w:ascii="Times New Roman" w:eastAsia="SimSun" w:hAnsi="Times New Roman" w:cs="Times New Roman"/>
          <w:sz w:val="24"/>
          <w:szCs w:val="24"/>
        </w:rPr>
        <w:t xml:space="preserve">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completed in</w:t>
      </w:r>
      <w:r w:rsidR="00F915A6">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 xml:space="preserve">with </w:t>
      </w:r>
      <w:proofErr w:type="spellStart"/>
      <w:r w:rsidR="008D369B">
        <w:rPr>
          <w:rFonts w:ascii="Times New Roman" w:eastAsia="SimSun" w:hAnsi="Times New Roman" w:cs="Times New Roman"/>
          <w:sz w:val="24"/>
          <w:szCs w:val="24"/>
        </w:rPr>
        <w:t>SurvMiner</w:t>
      </w:r>
      <w:proofErr w:type="spellEnd"/>
      <w:r w:rsidR="002552A3">
        <w:rPr>
          <w:rFonts w:ascii="Times New Roman" w:eastAsia="SimSun" w:hAnsi="Times New Roman" w:cs="Times New Roman"/>
          <w:sz w:val="24"/>
          <w:szCs w:val="24"/>
        </w:rPr>
        <w:t xml:space="preserve"> and Survival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 xml:space="preserve">s in </w:t>
      </w:r>
      <w:proofErr w:type="spellStart"/>
      <w:r w:rsidR="002552A3">
        <w:rPr>
          <w:rFonts w:ascii="Times New Roman" w:eastAsia="SimSun" w:hAnsi="Times New Roman" w:cs="Times New Roman"/>
          <w:sz w:val="24"/>
          <w:szCs w:val="24"/>
        </w:rPr>
        <w:t>RStudio</w:t>
      </w:r>
      <w:proofErr w:type="spellEnd"/>
      <w:r w:rsidR="008D369B">
        <w:rPr>
          <w:rFonts w:ascii="Times New Roman" w:eastAsia="SimSun" w:hAnsi="Times New Roman" w:cs="Times New Roman"/>
          <w:sz w:val="24"/>
          <w:szCs w:val="24"/>
        </w:rPr>
        <w:t>.</w:t>
      </w:r>
      <w:r w:rsidR="00F84ECF">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 xml:space="preserve"> C</w:t>
      </w:r>
      <w:r w:rsidR="00F84ECF">
        <w:rPr>
          <w:rFonts w:ascii="Times New Roman" w:eastAsia="SimSun" w:hAnsi="Times New Roman" w:cs="Times New Roman"/>
          <w:sz w:val="24"/>
          <w:szCs w:val="24"/>
        </w:rPr>
        <w:t xml:space="preserve">harts </w:t>
      </w:r>
      <w:r w:rsidR="008D369B">
        <w:rPr>
          <w:rFonts w:ascii="Times New Roman" w:eastAsia="SimSun" w:hAnsi="Times New Roman" w:cs="Times New Roman"/>
          <w:sz w:val="24"/>
          <w:szCs w:val="24"/>
        </w:rPr>
        <w:t xml:space="preserve">were </w:t>
      </w:r>
      <w:r w:rsidR="00F84ECF">
        <w:rPr>
          <w:rFonts w:ascii="Times New Roman" w:eastAsia="SimSun" w:hAnsi="Times New Roman" w:cs="Times New Roman"/>
          <w:sz w:val="24"/>
          <w:szCs w:val="24"/>
        </w:rPr>
        <w:t>made in Microsoft Excel.</w:t>
      </w:r>
    </w:p>
    <w:p w14:paraId="3D3FEF11" w14:textId="6099D3B8" w:rsidR="00A871FB" w:rsidRDefault="00E31F6B" w:rsidP="00F56EB9">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3B3037C4" w14:textId="77777777" w:rsidR="006847FC" w:rsidRDefault="006847FC">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59AEDA07" w14:textId="748F5EAE" w:rsidR="001F0D31" w:rsidRPr="001F0D31" w:rsidRDefault="001F0D31" w:rsidP="001F0D31">
      <w:pPr>
        <w:shd w:val="clear" w:color="auto" w:fill="FFFFFF"/>
        <w:spacing w:line="240" w:lineRule="auto"/>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lastRenderedPageBreak/>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72DF6BF1"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F90B35" w:rsidRPr="00F90B35">
        <w:rPr>
          <w:rFonts w:ascii="Times New Roman" w:eastAsia="SimSun" w:hAnsi="Times New Roman" w:cs="Times New Roman"/>
          <w:color w:val="FF0000"/>
          <w:sz w:val="24"/>
          <w:szCs w:val="24"/>
        </w:rPr>
        <w:t xml:space="preserve">(SOURCE HERE).  </w:t>
      </w:r>
      <w:r w:rsidR="00F90B35">
        <w:rPr>
          <w:rFonts w:ascii="Times New Roman" w:eastAsia="SimSun" w:hAnsi="Times New Roman" w:cs="Times New Roman"/>
          <w:sz w:val="24"/>
          <w:szCs w:val="24"/>
        </w:rPr>
        <w:t>Censoring is either due to loss of follow-up data or non-occurrence of event in this study.</w:t>
      </w:r>
    </w:p>
    <w:p w14:paraId="2D3B713C" w14:textId="19658E56"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survival curves </w:t>
      </w:r>
      <w:r w:rsidR="00C774A9">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5E295F5C" w14:textId="77777777" w:rsidR="004E6E7C" w:rsidRDefault="004E6E7C" w:rsidP="00D6461F">
      <w:pPr>
        <w:spacing w:line="240" w:lineRule="auto"/>
        <w:contextualSpacing/>
        <w:rPr>
          <w:rFonts w:ascii="Times New Roman" w:hAnsi="Times New Roman" w:cs="Times New Roman"/>
          <w:sz w:val="24"/>
          <w:szCs w:val="24"/>
        </w:rPr>
      </w:pPr>
    </w:p>
    <w:p w14:paraId="4116B94F" w14:textId="77777777" w:rsidR="00D84741" w:rsidRDefault="00D84741">
      <w:pPr>
        <w:rPr>
          <w:rFonts w:ascii="Times New Roman" w:hAnsi="Times New Roman" w:cs="Times New Roman"/>
          <w:b/>
          <w:bCs/>
        </w:rPr>
      </w:pPr>
      <w:r>
        <w:rPr>
          <w:rFonts w:ascii="Times New Roman" w:hAnsi="Times New Roman" w:cs="Times New Roman"/>
          <w:b/>
          <w:bCs/>
        </w:rPr>
        <w:br w:type="page"/>
      </w:r>
    </w:p>
    <w:p w14:paraId="39CE2B33" w14:textId="1EA528B0" w:rsidR="00D6461F" w:rsidRPr="004E6E7C" w:rsidRDefault="00D6461F" w:rsidP="00D6461F">
      <w:pPr>
        <w:spacing w:line="240" w:lineRule="auto"/>
        <w:contextualSpacing/>
        <w:rPr>
          <w:rFonts w:ascii="Times New Roman" w:hAnsi="Times New Roman" w:cs="Times New Roman"/>
          <w:sz w:val="24"/>
          <w:szCs w:val="24"/>
        </w:rPr>
      </w:pPr>
      <w:r w:rsidRPr="004E6E7C">
        <w:rPr>
          <w:rFonts w:ascii="Times New Roman" w:hAnsi="Times New Roman" w:cs="Times New Roman"/>
          <w:b/>
          <w:bCs/>
        </w:rPr>
        <w:lastRenderedPageBreak/>
        <w:t>Table 2. Primary Results</w:t>
      </w:r>
    </w:p>
    <w:tbl>
      <w:tblPr>
        <w:tblStyle w:val="GridTable4-Accent1"/>
        <w:tblW w:w="11003"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023"/>
        <w:gridCol w:w="1207"/>
        <w:gridCol w:w="1613"/>
        <w:gridCol w:w="1367"/>
        <w:gridCol w:w="2698"/>
      </w:tblGrid>
      <w:tr w:rsidR="001302D8" w:rsidRPr="004E6E7C" w14:paraId="72F163E4" w14:textId="77777777" w:rsidTr="001302D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355C149A" w14:textId="77777777" w:rsidR="009255AA" w:rsidRPr="00977210" w:rsidRDefault="009255AA"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3023" w:type="dxa"/>
            <w:noWrap/>
            <w:vAlign w:val="center"/>
            <w:hideMark/>
          </w:tcPr>
          <w:p w14:paraId="288F1FF4"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07" w:type="dxa"/>
            <w:noWrap/>
            <w:vAlign w:val="center"/>
            <w:hideMark/>
          </w:tcPr>
          <w:p w14:paraId="15C99C79"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613" w:type="dxa"/>
            <w:noWrap/>
            <w:vAlign w:val="center"/>
            <w:hideMark/>
          </w:tcPr>
          <w:p w14:paraId="728496B6"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Concordance</w:t>
            </w:r>
          </w:p>
        </w:tc>
        <w:tc>
          <w:tcPr>
            <w:tcW w:w="1367" w:type="dxa"/>
            <w:noWrap/>
            <w:vAlign w:val="center"/>
            <w:hideMark/>
          </w:tcPr>
          <w:p w14:paraId="6396AC44"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698" w:type="dxa"/>
            <w:noWrap/>
            <w:vAlign w:val="center"/>
            <w:hideMark/>
          </w:tcPr>
          <w:p w14:paraId="230E3419" w14:textId="68C5BA88"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977210">
              <w:rPr>
                <w:rFonts w:ascii="Times New Roman" w:eastAsia="Times New Roman" w:hAnsi="Times New Roman" w:cs="Times New Roman"/>
                <w:color w:val="000000"/>
                <w:sz w:val="24"/>
                <w:szCs w:val="24"/>
              </w:rPr>
              <w:t>Exp</w:t>
            </w:r>
            <w:proofErr w:type="spellEnd"/>
            <w:r w:rsidRPr="00977210">
              <w:rPr>
                <w:rFonts w:ascii="Times New Roman" w:eastAsia="Times New Roman" w:hAnsi="Times New Roman" w:cs="Times New Roman"/>
                <w:color w:val="000000"/>
                <w:sz w:val="24"/>
                <w:szCs w:val="24"/>
              </w:rPr>
              <w:t>(</w:t>
            </w:r>
            <w:proofErr w:type="spellStart"/>
            <w:r w:rsidRPr="00977210">
              <w:rPr>
                <w:rFonts w:ascii="Times New Roman" w:eastAsia="Times New Roman" w:hAnsi="Times New Roman" w:cs="Times New Roman"/>
                <w:color w:val="000000"/>
                <w:sz w:val="24"/>
                <w:szCs w:val="24"/>
              </w:rPr>
              <w:t>Coef</w:t>
            </w:r>
            <w:proofErr w:type="spellEnd"/>
            <w:r w:rsidRPr="00977210">
              <w:rPr>
                <w:rFonts w:ascii="Times New Roman" w:eastAsia="Times New Roman" w:hAnsi="Times New Roman" w:cs="Times New Roman"/>
                <w:color w:val="000000"/>
                <w:sz w:val="24"/>
                <w:szCs w:val="24"/>
              </w:rPr>
              <w:t>) – Hazard Ratio (95% CI)</w:t>
            </w:r>
          </w:p>
        </w:tc>
      </w:tr>
      <w:tr w:rsidR="001302D8" w:rsidRPr="004E6E7C" w14:paraId="3575F4A6"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118" w:type="dxa"/>
            <w:gridSpan w:val="2"/>
            <w:noWrap/>
            <w:vAlign w:val="center"/>
            <w:hideMark/>
          </w:tcPr>
          <w:p w14:paraId="4EDFB6B0" w14:textId="2A473587" w:rsidR="009255AA" w:rsidRPr="00977210" w:rsidRDefault="009255AA" w:rsidP="00D6461F">
            <w:pPr>
              <w:rPr>
                <w:rFonts w:ascii="Times New Roman" w:eastAsia="Times New Roman" w:hAnsi="Times New Roman" w:cs="Times New Roman"/>
                <w:color w:val="000000"/>
              </w:rPr>
            </w:pPr>
            <w:r w:rsidRPr="00977210">
              <w:rPr>
                <w:rFonts w:ascii="Times New Roman" w:eastAsia="Times New Roman" w:hAnsi="Times New Roman" w:cs="Times New Roman"/>
                <w:color w:val="000000"/>
              </w:rPr>
              <w:t>COL12A1</w:t>
            </w:r>
          </w:p>
        </w:tc>
        <w:tc>
          <w:tcPr>
            <w:tcW w:w="1207" w:type="dxa"/>
            <w:noWrap/>
            <w:vAlign w:val="center"/>
            <w:hideMark/>
          </w:tcPr>
          <w:p w14:paraId="7770687C"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613" w:type="dxa"/>
            <w:noWrap/>
            <w:vAlign w:val="center"/>
            <w:hideMark/>
          </w:tcPr>
          <w:p w14:paraId="2E654220"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0.52</w:t>
            </w:r>
          </w:p>
        </w:tc>
        <w:tc>
          <w:tcPr>
            <w:tcW w:w="1367" w:type="dxa"/>
            <w:noWrap/>
            <w:vAlign w:val="center"/>
            <w:hideMark/>
          </w:tcPr>
          <w:p w14:paraId="7DA6A0CF"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698" w:type="dxa"/>
            <w:noWrap/>
            <w:vAlign w:val="center"/>
            <w:hideMark/>
          </w:tcPr>
          <w:p w14:paraId="0F1F0E5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302D8" w:rsidRPr="004E6E7C" w14:paraId="071D6210"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937645E" w14:textId="77777777" w:rsidR="009255AA" w:rsidRPr="00977210" w:rsidRDefault="009255AA" w:rsidP="00D6461F">
            <w:pPr>
              <w:jc w:val="center"/>
              <w:rPr>
                <w:rFonts w:ascii="Times New Roman" w:eastAsia="Times New Roman" w:hAnsi="Times New Roman" w:cs="Times New Roman"/>
              </w:rPr>
            </w:pPr>
          </w:p>
        </w:tc>
        <w:tc>
          <w:tcPr>
            <w:tcW w:w="3023" w:type="dxa"/>
            <w:noWrap/>
            <w:vAlign w:val="center"/>
            <w:hideMark/>
          </w:tcPr>
          <w:p w14:paraId="2D121861"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COL12A1DUPLICATION</w:t>
            </w:r>
          </w:p>
        </w:tc>
        <w:tc>
          <w:tcPr>
            <w:tcW w:w="1207" w:type="dxa"/>
            <w:noWrap/>
            <w:vAlign w:val="center"/>
            <w:hideMark/>
          </w:tcPr>
          <w:p w14:paraId="2A3E1DDA"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613" w:type="dxa"/>
            <w:noWrap/>
            <w:vAlign w:val="center"/>
            <w:hideMark/>
          </w:tcPr>
          <w:p w14:paraId="2C0BFB27"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62AEE188"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698" w:type="dxa"/>
            <w:noWrap/>
            <w:vAlign w:val="center"/>
            <w:hideMark/>
          </w:tcPr>
          <w:p w14:paraId="5BAC96AD" w14:textId="40CE123A"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1302D8" w:rsidRPr="004E6E7C" w14:paraId="18D757DD"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D47B2EB" w14:textId="77777777" w:rsidR="009255AA" w:rsidRPr="00977210" w:rsidRDefault="009255AA" w:rsidP="00D6461F">
            <w:pPr>
              <w:jc w:val="center"/>
              <w:rPr>
                <w:rFonts w:ascii="Times New Roman" w:eastAsia="Times New Roman" w:hAnsi="Times New Roman" w:cs="Times New Roman"/>
                <w:color w:val="000000"/>
              </w:rPr>
            </w:pPr>
          </w:p>
        </w:tc>
        <w:tc>
          <w:tcPr>
            <w:tcW w:w="3023" w:type="dxa"/>
            <w:noWrap/>
            <w:vAlign w:val="center"/>
            <w:hideMark/>
          </w:tcPr>
          <w:p w14:paraId="12A79034"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COL12ANORMAL</w:t>
            </w:r>
          </w:p>
        </w:tc>
        <w:tc>
          <w:tcPr>
            <w:tcW w:w="1207" w:type="dxa"/>
            <w:noWrap/>
            <w:vAlign w:val="center"/>
            <w:hideMark/>
          </w:tcPr>
          <w:p w14:paraId="4153E286"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613" w:type="dxa"/>
            <w:noWrap/>
            <w:vAlign w:val="center"/>
            <w:hideMark/>
          </w:tcPr>
          <w:p w14:paraId="4A25FB0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2E1C3F45"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698" w:type="dxa"/>
            <w:noWrap/>
            <w:vAlign w:val="center"/>
            <w:hideMark/>
          </w:tcPr>
          <w:p w14:paraId="6F89E9B2" w14:textId="165E8E49"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1302D8" w:rsidRPr="004E6E7C" w14:paraId="42D8309F"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4118" w:type="dxa"/>
            <w:gridSpan w:val="2"/>
            <w:noWrap/>
            <w:vAlign w:val="center"/>
            <w:hideMark/>
          </w:tcPr>
          <w:p w14:paraId="1852790D" w14:textId="77777777" w:rsidR="009255AA" w:rsidRPr="00977210" w:rsidRDefault="009255AA" w:rsidP="00D6461F">
            <w:pPr>
              <w:rPr>
                <w:rFonts w:ascii="Times New Roman" w:eastAsia="Times New Roman" w:hAnsi="Times New Roman" w:cs="Times New Roman"/>
                <w:color w:val="000000"/>
              </w:rPr>
            </w:pPr>
            <w:r w:rsidRPr="00977210">
              <w:rPr>
                <w:rFonts w:ascii="Times New Roman" w:eastAsia="Times New Roman" w:hAnsi="Times New Roman" w:cs="Times New Roman"/>
                <w:color w:val="000000"/>
              </w:rPr>
              <w:t>COL4A3BP</w:t>
            </w:r>
          </w:p>
        </w:tc>
        <w:tc>
          <w:tcPr>
            <w:tcW w:w="1207" w:type="dxa"/>
            <w:noWrap/>
            <w:vAlign w:val="center"/>
            <w:hideMark/>
          </w:tcPr>
          <w:p w14:paraId="2EFAB14E"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613" w:type="dxa"/>
            <w:noWrap/>
            <w:vAlign w:val="center"/>
            <w:hideMark/>
          </w:tcPr>
          <w:p w14:paraId="6270BF0C"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0.516</w:t>
            </w:r>
          </w:p>
        </w:tc>
        <w:tc>
          <w:tcPr>
            <w:tcW w:w="1367" w:type="dxa"/>
            <w:noWrap/>
            <w:vAlign w:val="center"/>
            <w:hideMark/>
          </w:tcPr>
          <w:p w14:paraId="1A5E14AA"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698" w:type="dxa"/>
            <w:noWrap/>
            <w:vAlign w:val="center"/>
            <w:hideMark/>
          </w:tcPr>
          <w:p w14:paraId="3A96B630"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302D8" w:rsidRPr="004E6E7C" w14:paraId="6975DD3E"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7ACE0DCA" w14:textId="77777777" w:rsidR="009255AA" w:rsidRPr="00977210" w:rsidRDefault="009255AA" w:rsidP="00D6461F">
            <w:pPr>
              <w:jc w:val="center"/>
              <w:rPr>
                <w:rFonts w:ascii="Times New Roman" w:eastAsia="Times New Roman" w:hAnsi="Times New Roman" w:cs="Times New Roman"/>
              </w:rPr>
            </w:pPr>
          </w:p>
        </w:tc>
        <w:tc>
          <w:tcPr>
            <w:tcW w:w="3023" w:type="dxa"/>
            <w:noWrap/>
            <w:vAlign w:val="center"/>
            <w:hideMark/>
          </w:tcPr>
          <w:p w14:paraId="4DF3E9E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COL4A3BPDUPLICATION</w:t>
            </w:r>
          </w:p>
        </w:tc>
        <w:tc>
          <w:tcPr>
            <w:tcW w:w="1207" w:type="dxa"/>
            <w:noWrap/>
            <w:vAlign w:val="center"/>
            <w:hideMark/>
          </w:tcPr>
          <w:p w14:paraId="216135EF" w14:textId="21B47C62"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r w:rsidR="00CC28ED" w:rsidRPr="00977210">
              <w:rPr>
                <w:rFonts w:ascii="Times New Roman" w:eastAsia="Times New Roman" w:hAnsi="Times New Roman" w:cs="Times New Roman"/>
                <w:color w:val="000000"/>
              </w:rPr>
              <w:t>*</w:t>
            </w:r>
          </w:p>
        </w:tc>
        <w:tc>
          <w:tcPr>
            <w:tcW w:w="1613" w:type="dxa"/>
            <w:noWrap/>
            <w:vAlign w:val="center"/>
            <w:hideMark/>
          </w:tcPr>
          <w:p w14:paraId="295EE4B2"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38785675"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698" w:type="dxa"/>
            <w:noWrap/>
            <w:vAlign w:val="center"/>
            <w:hideMark/>
          </w:tcPr>
          <w:p w14:paraId="4F898310" w14:textId="2B7E6FFC"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1302D8" w:rsidRPr="004E6E7C" w14:paraId="6741A9A9"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69B58AF5" w14:textId="77777777" w:rsidR="009255AA" w:rsidRPr="00977210" w:rsidRDefault="009255AA" w:rsidP="00D6461F">
            <w:pPr>
              <w:jc w:val="center"/>
              <w:rPr>
                <w:rFonts w:ascii="Times New Roman" w:eastAsia="Times New Roman" w:hAnsi="Times New Roman" w:cs="Times New Roman"/>
                <w:color w:val="000000"/>
              </w:rPr>
            </w:pPr>
          </w:p>
        </w:tc>
        <w:tc>
          <w:tcPr>
            <w:tcW w:w="3023" w:type="dxa"/>
            <w:noWrap/>
            <w:vAlign w:val="center"/>
            <w:hideMark/>
          </w:tcPr>
          <w:p w14:paraId="74A0C75F"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COL4A3BPNORMAL</w:t>
            </w:r>
          </w:p>
        </w:tc>
        <w:tc>
          <w:tcPr>
            <w:tcW w:w="1207" w:type="dxa"/>
            <w:noWrap/>
            <w:vAlign w:val="center"/>
            <w:hideMark/>
          </w:tcPr>
          <w:p w14:paraId="570D76B4"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613" w:type="dxa"/>
            <w:noWrap/>
            <w:vAlign w:val="center"/>
            <w:hideMark/>
          </w:tcPr>
          <w:p w14:paraId="3A8FC683"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38BF5161"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698" w:type="dxa"/>
            <w:noWrap/>
            <w:vAlign w:val="center"/>
            <w:hideMark/>
          </w:tcPr>
          <w:p w14:paraId="3DBBC357" w14:textId="5075E9E1"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1302D8" w:rsidRPr="004E6E7C" w14:paraId="220A2368"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118" w:type="dxa"/>
            <w:gridSpan w:val="2"/>
            <w:noWrap/>
            <w:vAlign w:val="center"/>
            <w:hideMark/>
          </w:tcPr>
          <w:p w14:paraId="468772DF" w14:textId="510BD98F" w:rsidR="009255AA" w:rsidRPr="00977210" w:rsidRDefault="009255AA" w:rsidP="00D6461F">
            <w:pPr>
              <w:rPr>
                <w:rFonts w:ascii="Times New Roman" w:eastAsia="Times New Roman" w:hAnsi="Times New Roman" w:cs="Times New Roman"/>
                <w:color w:val="000000"/>
              </w:rPr>
            </w:pPr>
            <w:r w:rsidRPr="00977210">
              <w:rPr>
                <w:rFonts w:ascii="Times New Roman" w:eastAsia="Times New Roman" w:hAnsi="Times New Roman" w:cs="Times New Roman"/>
                <w:color w:val="000000"/>
              </w:rPr>
              <w:t>COL5A3</w:t>
            </w:r>
          </w:p>
        </w:tc>
        <w:tc>
          <w:tcPr>
            <w:tcW w:w="1207" w:type="dxa"/>
            <w:noWrap/>
            <w:vAlign w:val="center"/>
            <w:hideMark/>
          </w:tcPr>
          <w:p w14:paraId="554EC26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613" w:type="dxa"/>
            <w:noWrap/>
            <w:vAlign w:val="center"/>
            <w:hideMark/>
          </w:tcPr>
          <w:p w14:paraId="4984F11D"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0.549</w:t>
            </w:r>
          </w:p>
        </w:tc>
        <w:tc>
          <w:tcPr>
            <w:tcW w:w="1367" w:type="dxa"/>
            <w:noWrap/>
            <w:vAlign w:val="center"/>
            <w:hideMark/>
          </w:tcPr>
          <w:p w14:paraId="0C22BD81"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698" w:type="dxa"/>
            <w:noWrap/>
            <w:vAlign w:val="center"/>
            <w:hideMark/>
          </w:tcPr>
          <w:p w14:paraId="682657FB"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302D8" w:rsidRPr="004E6E7C" w14:paraId="3A2ED5C6"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79FD23D8" w14:textId="77777777" w:rsidR="009255AA" w:rsidRPr="00977210" w:rsidRDefault="009255AA" w:rsidP="00D6461F">
            <w:pPr>
              <w:jc w:val="center"/>
              <w:rPr>
                <w:rFonts w:ascii="Times New Roman" w:eastAsia="Times New Roman" w:hAnsi="Times New Roman" w:cs="Times New Roman"/>
              </w:rPr>
            </w:pPr>
          </w:p>
        </w:tc>
        <w:tc>
          <w:tcPr>
            <w:tcW w:w="3023" w:type="dxa"/>
            <w:noWrap/>
            <w:vAlign w:val="center"/>
            <w:hideMark/>
          </w:tcPr>
          <w:p w14:paraId="7F551837"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COL5A3DUPLICATION</w:t>
            </w:r>
          </w:p>
        </w:tc>
        <w:tc>
          <w:tcPr>
            <w:tcW w:w="1207" w:type="dxa"/>
            <w:noWrap/>
            <w:vAlign w:val="center"/>
            <w:hideMark/>
          </w:tcPr>
          <w:p w14:paraId="7E8EF4D5" w14:textId="241472AD"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r w:rsidR="00CC28ED" w:rsidRPr="00977210">
              <w:rPr>
                <w:rFonts w:ascii="Times New Roman" w:eastAsia="Times New Roman" w:hAnsi="Times New Roman" w:cs="Times New Roman"/>
                <w:color w:val="000000"/>
              </w:rPr>
              <w:t>*</w:t>
            </w:r>
          </w:p>
        </w:tc>
        <w:tc>
          <w:tcPr>
            <w:tcW w:w="1613" w:type="dxa"/>
            <w:noWrap/>
            <w:vAlign w:val="center"/>
            <w:hideMark/>
          </w:tcPr>
          <w:p w14:paraId="4D537D26"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16F4F8B1"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698" w:type="dxa"/>
            <w:noWrap/>
            <w:vAlign w:val="center"/>
            <w:hideMark/>
          </w:tcPr>
          <w:p w14:paraId="37BBC985" w14:textId="190B136E"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1302D8" w:rsidRPr="004E6E7C" w14:paraId="2923ECE8"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31CBDA55" w14:textId="77777777" w:rsidR="009255AA" w:rsidRPr="00977210" w:rsidRDefault="009255AA" w:rsidP="00D6461F">
            <w:pPr>
              <w:jc w:val="center"/>
              <w:rPr>
                <w:rFonts w:ascii="Times New Roman" w:eastAsia="Times New Roman" w:hAnsi="Times New Roman" w:cs="Times New Roman"/>
                <w:color w:val="000000"/>
              </w:rPr>
            </w:pPr>
          </w:p>
        </w:tc>
        <w:tc>
          <w:tcPr>
            <w:tcW w:w="3023" w:type="dxa"/>
            <w:noWrap/>
            <w:vAlign w:val="center"/>
            <w:hideMark/>
          </w:tcPr>
          <w:p w14:paraId="7483BAB4"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COL5A3NORMAL</w:t>
            </w:r>
          </w:p>
        </w:tc>
        <w:tc>
          <w:tcPr>
            <w:tcW w:w="1207" w:type="dxa"/>
            <w:noWrap/>
            <w:vAlign w:val="center"/>
            <w:hideMark/>
          </w:tcPr>
          <w:p w14:paraId="7C9E84B2"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613" w:type="dxa"/>
            <w:noWrap/>
            <w:vAlign w:val="center"/>
            <w:hideMark/>
          </w:tcPr>
          <w:p w14:paraId="6855A3DD"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387C3139"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698" w:type="dxa"/>
            <w:noWrap/>
            <w:vAlign w:val="center"/>
            <w:hideMark/>
          </w:tcPr>
          <w:p w14:paraId="36B3C1F0" w14:textId="39513963"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59E74D16"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1DC6ADE7" w14:textId="0B4B8A9D" w:rsidR="00866F3C" w:rsidRDefault="004E6E7C" w:rsidP="00866F3C">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In the Cox-proportional hazard model, t</w:t>
      </w:r>
      <w:r w:rsidR="00866F3C" w:rsidRPr="004E6E7C">
        <w:rPr>
          <w:rFonts w:ascii="Times New Roman" w:hAnsi="Times New Roman" w:cs="Times New Roman"/>
          <w:sz w:val="24"/>
          <w:szCs w:val="24"/>
        </w:rPr>
        <w:t xml:space="preserve">he coefficients were negative for </w:t>
      </w:r>
      <w:r w:rsidR="00866F3C" w:rsidRPr="004E6E7C">
        <w:rPr>
          <w:rFonts w:ascii="Times New Roman" w:eastAsia="Times New Roman" w:hAnsi="Times New Roman" w:cs="Times New Roman"/>
          <w:color w:val="000000"/>
          <w:sz w:val="24"/>
          <w:szCs w:val="24"/>
        </w:rPr>
        <w:t>COL5A3NORMAL and COL5A3DUPLICATION when compared to the deletion.  This means that normal and duplicated CNV levels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B84F94">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 Coefficients for COL12A1 were also negative showing the same survival probability increase.  COL4A3BP had positive coefficients which imply lower probability of survival with duplicated and normal CNV, however, only duplication was significant.</w:t>
      </w:r>
    </w:p>
    <w:p w14:paraId="6C117190" w14:textId="52134B49" w:rsidR="00CB58A2" w:rsidRPr="00CB58A2" w:rsidRDefault="00CB58A2" w:rsidP="00866F3C">
      <w:pP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MAKE TABLE FOR HAZARD RATIOS</w:t>
      </w:r>
    </w:p>
    <w:p w14:paraId="5C9C7B64" w14:textId="2B333BBE"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in this stratification.</w:t>
      </w:r>
      <w:r w:rsidR="004E6CF0">
        <w:rPr>
          <w:rFonts w:ascii="Times New Roman" w:eastAsia="Times New Roman" w:hAnsi="Times New Roman" w:cs="Times New Roman"/>
          <w:color w:val="000000"/>
          <w:sz w:val="24"/>
          <w:szCs w:val="24"/>
        </w:rPr>
        <w:t xml:space="preserve"> In gene COL4A3BP for duplicated CNV is a </w:t>
      </w:r>
      <w:r w:rsidR="004E6CF0">
        <w:rPr>
          <w:rFonts w:ascii="Times New Roman" w:eastAsia="Times New Roman" w:hAnsi="Times New Roman" w:cs="Times New Roman"/>
          <w:color w:val="000000"/>
          <w:sz w:val="24"/>
          <w:szCs w:val="24"/>
        </w:rPr>
        <w:lastRenderedPageBreak/>
        <w:t xml:space="preserve">hazard ratio of </w:t>
      </w:r>
      <w:r w:rsidR="004E6CF0" w:rsidRPr="001302D8">
        <w:rPr>
          <w:rFonts w:ascii="Times New Roman" w:eastAsia="Times New Roman" w:hAnsi="Times New Roman" w:cs="Times New Roman"/>
          <w:color w:val="000000"/>
          <w:sz w:val="24"/>
          <w:szCs w:val="24"/>
        </w:rPr>
        <w:t>2.239</w:t>
      </w:r>
      <w:r w:rsidR="004E6CF0">
        <w:rPr>
          <w:rFonts w:ascii="Times New Roman" w:eastAsia="Times New Roman" w:hAnsi="Times New Roman" w:cs="Times New Roman"/>
          <w:color w:val="000000"/>
          <w:sz w:val="24"/>
          <w:szCs w:val="24"/>
        </w:rPr>
        <w:t xml:space="preserve"> which translates to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this </w:t>
      </w:r>
      <w:r w:rsidR="00A36DDA">
        <w:rPr>
          <w:rFonts w:ascii="Times New Roman" w:eastAsia="Times New Roman" w:hAnsi="Times New Roman" w:cs="Times New Roman"/>
          <w:color w:val="000000"/>
          <w:sz w:val="24"/>
          <w:szCs w:val="24"/>
        </w:rPr>
        <w:t>gene stratification.</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4396F920" w:rsidR="008655FF" w:rsidRPr="0043385D" w:rsidRDefault="00866F3C"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Concordance</w:t>
      </w:r>
      <w:r w:rsidR="0060078F">
        <w:rPr>
          <w:rFonts w:ascii="Times New Roman" w:hAnsi="Times New Roman" w:cs="Times New Roman"/>
          <w:sz w:val="24"/>
          <w:szCs w:val="24"/>
        </w:rPr>
        <w:t xml:space="preserve"> also was higher with COL5A3</w:t>
      </w:r>
      <w:r w:rsidR="00A71B3C">
        <w:rPr>
          <w:rFonts w:ascii="Times New Roman" w:hAnsi="Times New Roman" w:cs="Times New Roman"/>
          <w:sz w:val="24"/>
          <w:szCs w:val="24"/>
        </w:rPr>
        <w:t xml:space="preserve"> compared to the other two genes</w:t>
      </w:r>
      <w:r w:rsidR="0060078F">
        <w:rPr>
          <w:rFonts w:ascii="Times New Roman" w:hAnsi="Times New Roman" w:cs="Times New Roman"/>
          <w:sz w:val="24"/>
          <w:szCs w:val="24"/>
        </w:rPr>
        <w:t>, showing that we could explain more of the data with</w:t>
      </w:r>
      <w:r w:rsidR="009305A2">
        <w:rPr>
          <w:rFonts w:ascii="Times New Roman" w:hAnsi="Times New Roman" w:cs="Times New Roman"/>
          <w:sz w:val="24"/>
          <w:szCs w:val="24"/>
        </w:rPr>
        <w:t xml:space="preserve"> the</w:t>
      </w:r>
      <w:r w:rsidR="0060078F">
        <w:rPr>
          <w:rFonts w:ascii="Times New Roman" w:hAnsi="Times New Roman" w:cs="Times New Roman"/>
          <w:sz w:val="24"/>
          <w:szCs w:val="24"/>
        </w:rPr>
        <w:t xml:space="preserve"> </w:t>
      </w:r>
      <w:r w:rsidR="00C774A9">
        <w:rPr>
          <w:rFonts w:ascii="Times New Roman" w:hAnsi="Times New Roman" w:cs="Times New Roman"/>
          <w:sz w:val="24"/>
          <w:szCs w:val="24"/>
        </w:rPr>
        <w:t>KM curve</w:t>
      </w:r>
      <w:r w:rsidR="0060078F">
        <w:rPr>
          <w:rFonts w:ascii="Times New Roman" w:hAnsi="Times New Roman" w:cs="Times New Roman"/>
          <w:sz w:val="24"/>
          <w:szCs w:val="24"/>
        </w:rPr>
        <w:t xml:space="preserve"> for this model.  Shown in Appendix </w:t>
      </w:r>
      <w:proofErr w:type="spellStart"/>
      <w:r w:rsidR="0060078F">
        <w:rPr>
          <w:rFonts w:ascii="Times New Roman" w:hAnsi="Times New Roman" w:cs="Times New Roman"/>
          <w:sz w:val="24"/>
          <w:szCs w:val="24"/>
        </w:rPr>
        <w:t>C are</w:t>
      </w:r>
      <w:proofErr w:type="spellEnd"/>
      <w:r w:rsidR="0060078F">
        <w:rPr>
          <w:rFonts w:ascii="Times New Roman" w:hAnsi="Times New Roman" w:cs="Times New Roman"/>
          <w:sz w:val="24"/>
          <w:szCs w:val="24"/>
        </w:rPr>
        <w:t xml:space="preserve"> Kaplan-Meier curves </w:t>
      </w:r>
      <w:r w:rsidR="004E6E7C">
        <w:rPr>
          <w:rFonts w:ascii="Times New Roman" w:hAnsi="Times New Roman" w:cs="Times New Roman"/>
          <w:sz w:val="24"/>
          <w:szCs w:val="24"/>
        </w:rPr>
        <w:t xml:space="preserve">(KM) </w:t>
      </w:r>
      <w:r w:rsidR="0060078F">
        <w:rPr>
          <w:rFonts w:ascii="Times New Roman" w:hAnsi="Times New Roman" w:cs="Times New Roman"/>
          <w:sz w:val="24"/>
          <w:szCs w:val="24"/>
        </w:rPr>
        <w:t>for all 3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 xml:space="preserve">Gene COL5A3 has a very distinct and visible survival difference between 1100 days and 1700 days roughly, but then comes back to where all 3 stratifications </w:t>
      </w:r>
      <w:r>
        <w:rPr>
          <w:rFonts w:ascii="Times New Roman" w:hAnsi="Times New Roman" w:cs="Times New Roman"/>
          <w:sz w:val="24"/>
          <w:szCs w:val="24"/>
        </w:rPr>
        <w:t>do not</w:t>
      </w:r>
      <w:r w:rsidR="00AC3ED5">
        <w:rPr>
          <w:rFonts w:ascii="Times New Roman" w:hAnsi="Times New Roman" w:cs="Times New Roman"/>
          <w:sz w:val="24"/>
          <w:szCs w:val="24"/>
        </w:rPr>
        <w:t xml:space="preserve"> show much difference</w:t>
      </w:r>
      <w:r w:rsidR="004E6E7C">
        <w:rPr>
          <w:rFonts w:ascii="Times New Roman" w:hAnsi="Times New Roman" w:cs="Times New Roman"/>
          <w:sz w:val="24"/>
          <w:szCs w:val="24"/>
        </w:rPr>
        <w:t xml:space="preserve"> around day 2000</w:t>
      </w:r>
      <w:r w:rsidR="005F6C22">
        <w:rPr>
          <w:rFonts w:ascii="Times New Roman" w:hAnsi="Times New Roman" w:cs="Times New Roman"/>
          <w:sz w:val="24"/>
          <w:szCs w:val="24"/>
        </w:rPr>
        <w:t>, but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A71B3C">
        <w:rPr>
          <w:rFonts w:ascii="Times New Roman" w:hAnsi="Times New Roman" w:cs="Times New Roman"/>
          <w:sz w:val="24"/>
          <w:szCs w:val="24"/>
        </w:rPr>
        <w:t xml:space="preserve">curve for </w:t>
      </w:r>
      <w:r w:rsidR="00A71B3C" w:rsidRPr="0043385D">
        <w:rPr>
          <w:rFonts w:ascii="Times New Roman" w:hAnsi="Times New Roman" w:cs="Times New Roman"/>
          <w:sz w:val="24"/>
          <w:szCs w:val="24"/>
        </w:rPr>
        <w:t>COL5A3.</w:t>
      </w:r>
    </w:p>
    <w:p w14:paraId="160DF038" w14:textId="305EC49A"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Gene COL12A1 also shows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1300 days, however, </w:t>
      </w:r>
      <w:r w:rsidRPr="0043385D">
        <w:rPr>
          <w:rFonts w:ascii="Times New Roman" w:eastAsia="Times New Roman" w:hAnsi="Times New Roman" w:cs="Times New Roman"/>
          <w:color w:val="000000"/>
          <w:sz w:val="24"/>
          <w:szCs w:val="24"/>
        </w:rPr>
        <w:t xml:space="preserve">COL12ANORMAL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of 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curves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7AC0D18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 xml:space="preserve">COL4A3BP is only significant with regards to duplication when compared to deletion.  Normal CNV was not statistically significant and can be seen in the KM curves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2310EB5E" w14:textId="2F1DFDFA" w:rsidR="00C856F0" w:rsidRDefault="00C856F0" w:rsidP="00DA621F">
      <w:pPr>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52311647" w14:textId="77777777" w:rsidR="004C5BBF" w:rsidRDefault="004C5BBF">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48D499C9" w14:textId="7D5F75A4" w:rsidR="00C856F0" w:rsidRPr="00C856F0" w:rsidRDefault="00C856F0" w:rsidP="00C856F0">
      <w:pPr>
        <w:spacing w:line="24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Log-rank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C856F0">
            <w:pPr>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1480E35D" w14:textId="5AB92C48" w:rsidR="00C856F0" w:rsidRDefault="00C856F0" w:rsidP="004E6E7C">
      <w:pPr>
        <w:spacing w:line="480" w:lineRule="auto"/>
        <w:ind w:firstLine="720"/>
        <w:rPr>
          <w:rFonts w:ascii="Times New Roman" w:hAnsi="Times New Roman" w:cs="Times New Roman"/>
          <w:sz w:val="24"/>
          <w:szCs w:val="24"/>
        </w:rPr>
      </w:pPr>
    </w:p>
    <w:p w14:paraId="0CE4A8EA" w14:textId="2749FA99"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vs observed.  Highlighted in red are the observed events which are higher than the expected events, showing a decreased probability of survival in the models.</w:t>
      </w:r>
    </w:p>
    <w:p w14:paraId="24872C01" w14:textId="2874AF2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DF1765">
        <w:rPr>
          <w:rFonts w:ascii="Times New Roman" w:hAnsi="Times New Roman" w:cs="Times New Roman"/>
          <w:sz w:val="24"/>
          <w:szCs w:val="24"/>
        </w:rPr>
        <w:t>good fit to the data.</w:t>
      </w:r>
    </w:p>
    <w:p w14:paraId="1F7112D6" w14:textId="59AF61BE" w:rsidR="008655FF" w:rsidRDefault="008655F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5A5DC7">
        <w:rPr>
          <w:rFonts w:ascii="Times New Roman" w:hAnsi="Times New Roman" w:cs="Times New Roman"/>
          <w:sz w:val="24"/>
          <w:szCs w:val="24"/>
        </w:rPr>
        <w:t xml:space="preserve"> with asterisk marking statistical </w:t>
      </w:r>
      <w:r w:rsidR="00C4447A">
        <w:rPr>
          <w:rFonts w:ascii="Times New Roman" w:hAnsi="Times New Roman" w:cs="Times New Roman"/>
          <w:sz w:val="24"/>
          <w:szCs w:val="24"/>
        </w:rPr>
        <w:t>significance</w:t>
      </w:r>
      <w:r>
        <w:rPr>
          <w:rFonts w:ascii="Times New Roman" w:hAnsi="Times New Roman" w:cs="Times New Roman"/>
          <w:sz w:val="24"/>
          <w:szCs w:val="24"/>
        </w:rPr>
        <w:t>.</w:t>
      </w:r>
    </w:p>
    <w:p w14:paraId="25C2C76F" w14:textId="77777777" w:rsidR="00C242E2" w:rsidRDefault="00C242E2">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1D10BA2B" w:rsidR="005A5DC7" w:rsidRPr="005A5DC7" w:rsidRDefault="005A5DC7" w:rsidP="005A5DC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proofErr w:type="gramStart"/>
      <w:r>
        <w:rPr>
          <w:rFonts w:ascii="Times New Roman" w:hAnsi="Times New Roman" w:cs="Times New Roman"/>
          <w:b/>
          <w:bCs/>
          <w:sz w:val="24"/>
          <w:szCs w:val="24"/>
        </w:rPr>
        <w:t>With</w:t>
      </w:r>
      <w:proofErr w:type="gramEnd"/>
      <w:r>
        <w:rPr>
          <w:rFonts w:ascii="Times New Roman" w:hAnsi="Times New Roman" w:cs="Times New Roman"/>
          <w:b/>
          <w:bCs/>
          <w:sz w:val="24"/>
          <w:szCs w:val="24"/>
        </w:rPr>
        <w:t xml:space="preserve">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1259</w:t>
            </w:r>
          </w:p>
        </w:tc>
        <w:tc>
          <w:tcPr>
            <w:tcW w:w="1298" w:type="dxa"/>
            <w:noWrap/>
            <w:hideMark/>
          </w:tcPr>
          <w:p w14:paraId="1ADA8755"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1091</w:t>
            </w:r>
          </w:p>
        </w:tc>
        <w:tc>
          <w:tcPr>
            <w:tcW w:w="1313" w:type="dxa"/>
            <w:noWrap/>
            <w:hideMark/>
          </w:tcPr>
          <w:p w14:paraId="4C867C2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1451</w:t>
            </w:r>
          </w:p>
        </w:tc>
        <w:tc>
          <w:tcPr>
            <w:tcW w:w="1298" w:type="dxa"/>
            <w:tcBorders>
              <w:bottom w:val="single" w:sz="4" w:space="0" w:color="auto"/>
            </w:tcBorders>
            <w:noWrap/>
            <w:hideMark/>
          </w:tcPr>
          <w:p w14:paraId="4D60059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1204</w:t>
            </w:r>
          </w:p>
        </w:tc>
        <w:tc>
          <w:tcPr>
            <w:tcW w:w="1313" w:type="dxa"/>
            <w:tcBorders>
              <w:bottom w:val="single" w:sz="4" w:space="0" w:color="auto"/>
            </w:tcBorders>
            <w:noWrap/>
            <w:hideMark/>
          </w:tcPr>
          <w:p w14:paraId="77C2A2CE"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298" w:type="dxa"/>
            <w:tcBorders>
              <w:bottom w:val="single" w:sz="4" w:space="0" w:color="auto"/>
            </w:tcBorders>
            <w:noWrap/>
            <w:hideMark/>
          </w:tcPr>
          <w:p w14:paraId="2568FE82"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313" w:type="dxa"/>
            <w:tcBorders>
              <w:bottom w:val="single" w:sz="4" w:space="0" w:color="auto"/>
            </w:tcBorders>
            <w:noWrap/>
            <w:hideMark/>
          </w:tcPr>
          <w:p w14:paraId="47F87E4B"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1384</w:t>
            </w:r>
          </w:p>
        </w:tc>
        <w:tc>
          <w:tcPr>
            <w:tcW w:w="1298" w:type="dxa"/>
            <w:noWrap/>
            <w:hideMark/>
          </w:tcPr>
          <w:p w14:paraId="48FCEC1A"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1213</w:t>
            </w:r>
          </w:p>
        </w:tc>
        <w:tc>
          <w:tcPr>
            <w:tcW w:w="1313" w:type="dxa"/>
            <w:noWrap/>
            <w:hideMark/>
          </w:tcPr>
          <w:p w14:paraId="29FA8D3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1102</w:t>
            </w:r>
          </w:p>
        </w:tc>
        <w:tc>
          <w:tcPr>
            <w:tcW w:w="1298" w:type="dxa"/>
            <w:noWrap/>
            <w:hideMark/>
          </w:tcPr>
          <w:p w14:paraId="6AC6870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1046</w:t>
            </w:r>
          </w:p>
        </w:tc>
        <w:tc>
          <w:tcPr>
            <w:tcW w:w="1313" w:type="dxa"/>
            <w:noWrap/>
            <w:hideMark/>
          </w:tcPr>
          <w:p w14:paraId="5D3715C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1446</w:t>
            </w:r>
          </w:p>
        </w:tc>
        <w:tc>
          <w:tcPr>
            <w:tcW w:w="1298" w:type="dxa"/>
            <w:noWrap/>
            <w:hideMark/>
          </w:tcPr>
          <w:p w14:paraId="4A4BB2D4"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1278</w:t>
            </w:r>
          </w:p>
        </w:tc>
        <w:tc>
          <w:tcPr>
            <w:tcW w:w="1313" w:type="dxa"/>
            <w:noWrap/>
            <w:hideMark/>
          </w:tcPr>
          <w:p w14:paraId="5518513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1516</w:t>
            </w:r>
          </w:p>
        </w:tc>
        <w:tc>
          <w:tcPr>
            <w:tcW w:w="1298" w:type="dxa"/>
            <w:noWrap/>
            <w:hideMark/>
          </w:tcPr>
          <w:p w14:paraId="6D3F26E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1364</w:t>
            </w:r>
          </w:p>
        </w:tc>
        <w:tc>
          <w:tcPr>
            <w:tcW w:w="1313" w:type="dxa"/>
            <w:noWrap/>
            <w:hideMark/>
          </w:tcPr>
          <w:p w14:paraId="2AC563C3"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1757</w:t>
            </w:r>
          </w:p>
        </w:tc>
      </w:tr>
    </w:tbl>
    <w:p w14:paraId="25F77754" w14:textId="432F9E80" w:rsid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br/>
      </w:r>
      <w:r w:rsidRPr="001179BF">
        <w:rPr>
          <w:rFonts w:ascii="Times New Roman" w:hAnsi="Times New Roman" w:cs="Times New Roman"/>
          <w:sz w:val="24"/>
          <w:szCs w:val="24"/>
        </w:rPr>
        <w:tab/>
        <w:t>COL12A1</w:t>
      </w:r>
      <w:r>
        <w:rPr>
          <w:rFonts w:ascii="Times New Roman" w:hAnsi="Times New Roman" w:cs="Times New Roman"/>
          <w:sz w:val="24"/>
          <w:szCs w:val="24"/>
        </w:rPr>
        <w:t xml:space="preserve"> does have overlap in the limits of confidence intervals.</w:t>
      </w:r>
    </w:p>
    <w:p w14:paraId="14E07AC8" w14:textId="3E758CAB"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COL4A3BP shows an NA value meaning the confidence interval could not be calculated for this as the data for this stratification is sparse.  More data is needed for this and should be investigated more.</w:t>
      </w:r>
    </w:p>
    <w:p w14:paraId="075BB851" w14:textId="45DC0D4F"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COL5A3 shows clear non-overlap in the limits of confidence intervals when comparing deletion and normal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18348325" w14:textId="0A5A737B" w:rsidR="00646509" w:rsidRDefault="00A3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C02A09">
        <w:rPr>
          <w:rFonts w:ascii="Times New Roman" w:hAnsi="Times New Roman" w:cs="Times New Roman"/>
          <w:sz w:val="24"/>
          <w:szCs w:val="24"/>
        </w:rPr>
        <w:t xml:space="preserve">results </w:t>
      </w:r>
      <w:r>
        <w:rPr>
          <w:rFonts w:ascii="Times New Roman" w:hAnsi="Times New Roman" w:cs="Times New Roman"/>
          <w:sz w:val="24"/>
          <w:szCs w:val="24"/>
        </w:rPr>
        <w:t>are</w:t>
      </w:r>
      <w:ins w:id="61" w:author="Brandee Decker" w:date="2020-07-07T21:10:00Z">
        <w:r w:rsidR="00A143FE">
          <w:rPr>
            <w:rFonts w:ascii="Times New Roman" w:hAnsi="Times New Roman" w:cs="Times New Roman"/>
            <w:sz w:val="24"/>
            <w:szCs w:val="24"/>
          </w:rPr>
          <w:t xml:space="preserve"> novel</w:t>
        </w:r>
      </w:ins>
      <w:del w:id="62" w:author="Brandee Decker" w:date="2020-07-07T21:10:00Z">
        <w:r w:rsidDel="00A143FE">
          <w:rPr>
            <w:rFonts w:ascii="Times New Roman" w:hAnsi="Times New Roman" w:cs="Times New Roman"/>
            <w:sz w:val="24"/>
            <w:szCs w:val="24"/>
          </w:rPr>
          <w:delText xml:space="preserve"> new </w:delText>
        </w:r>
      </w:del>
      <w:ins w:id="63" w:author="Brandee Decker" w:date="2020-07-07T21:10:00Z">
        <w:r w:rsidR="00A143FE">
          <w:rPr>
            <w:rFonts w:ascii="Times New Roman" w:hAnsi="Times New Roman" w:cs="Times New Roman"/>
            <w:sz w:val="24"/>
            <w:szCs w:val="24"/>
          </w:rPr>
          <w:t xml:space="preserve"> have not been previously reported</w:t>
        </w:r>
      </w:ins>
      <w:del w:id="64" w:author="Brandee Decker" w:date="2020-07-07T21:10:00Z">
        <w:r w:rsidDel="00A143FE">
          <w:rPr>
            <w:rFonts w:ascii="Times New Roman" w:hAnsi="Times New Roman" w:cs="Times New Roman"/>
            <w:sz w:val="24"/>
            <w:szCs w:val="24"/>
          </w:rPr>
          <w:delText>findings that do not have reported literatur</w:delText>
        </w:r>
        <w:r w:rsidR="006419F9" w:rsidDel="00A143FE">
          <w:rPr>
            <w:rFonts w:ascii="Times New Roman" w:hAnsi="Times New Roman" w:cs="Times New Roman"/>
            <w:sz w:val="24"/>
            <w:szCs w:val="24"/>
          </w:rPr>
          <w:delText>e</w:delText>
        </w:r>
      </w:del>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ins w:id="65" w:author="Brandee Decker" w:date="2020-07-07T21:11:00Z">
        <w:r w:rsidR="00A143FE">
          <w:rPr>
            <w:rFonts w:ascii="Times New Roman" w:hAnsi="Times New Roman" w:cs="Times New Roman"/>
            <w:sz w:val="24"/>
            <w:szCs w:val="24"/>
          </w:rPr>
          <w:t xml:space="preserve">further </w:t>
        </w:r>
      </w:ins>
      <w:r>
        <w:rPr>
          <w:rFonts w:ascii="Times New Roman" w:hAnsi="Times New Roman" w:cs="Times New Roman"/>
          <w:sz w:val="24"/>
          <w:szCs w:val="24"/>
        </w:rPr>
        <w:t>investigated</w:t>
      </w:r>
      <w:ins w:id="66" w:author="Brandee Decker" w:date="2020-07-07T21:11:00Z">
        <w:r w:rsidR="00A143FE">
          <w:rPr>
            <w:rFonts w:ascii="Times New Roman" w:hAnsi="Times New Roman" w:cs="Times New Roman"/>
            <w:sz w:val="24"/>
            <w:szCs w:val="24"/>
          </w:rPr>
          <w:t xml:space="preserve"> </w:t>
        </w:r>
      </w:ins>
      <w:del w:id="67" w:author="Brandee Decker" w:date="2020-07-07T21:11:00Z">
        <w:r w:rsidDel="00A143FE">
          <w:rPr>
            <w:rFonts w:ascii="Times New Roman" w:hAnsi="Times New Roman" w:cs="Times New Roman"/>
            <w:sz w:val="24"/>
            <w:szCs w:val="24"/>
          </w:rPr>
          <w:delText xml:space="preserve"> further</w:delText>
        </w:r>
        <w:r w:rsidR="000A0E55" w:rsidDel="00A143FE">
          <w:rPr>
            <w:rFonts w:ascii="Times New Roman" w:hAnsi="Times New Roman" w:cs="Times New Roman"/>
            <w:sz w:val="24"/>
            <w:szCs w:val="24"/>
          </w:rPr>
          <w:delText xml:space="preserve"> </w:delText>
        </w:r>
      </w:del>
      <w:r w:rsidR="000A0E55">
        <w:rPr>
          <w:rFonts w:ascii="Times New Roman" w:hAnsi="Times New Roman" w:cs="Times New Roman"/>
          <w:sz w:val="24"/>
          <w:szCs w:val="24"/>
        </w:rPr>
        <w:t>based on possibility of false discovery</w:t>
      </w:r>
      <w:ins w:id="68" w:author="Brandee Decker" w:date="2020-07-07T21:11:00Z">
        <w:r w:rsidR="00A143FE">
          <w:rPr>
            <w:rFonts w:ascii="Times New Roman" w:hAnsi="Times New Roman" w:cs="Times New Roman"/>
            <w:sz w:val="24"/>
            <w:szCs w:val="24"/>
          </w:rPr>
          <w:t>,</w:t>
        </w:r>
      </w:ins>
      <w:r w:rsidR="000A0E55">
        <w:rPr>
          <w:rFonts w:ascii="Times New Roman" w:hAnsi="Times New Roman" w:cs="Times New Roman"/>
          <w:sz w:val="24"/>
          <w:szCs w:val="24"/>
        </w:rPr>
        <w:t xml:space="preserve"> </w:t>
      </w:r>
      <w:del w:id="69" w:author="Brandee Decker" w:date="2020-07-07T21:12:00Z">
        <w:r w:rsidR="000A0E55" w:rsidDel="00A143FE">
          <w:rPr>
            <w:rFonts w:ascii="Times New Roman" w:hAnsi="Times New Roman" w:cs="Times New Roman"/>
            <w:sz w:val="24"/>
            <w:szCs w:val="24"/>
          </w:rPr>
          <w:delText xml:space="preserve">as </w:delText>
        </w:r>
      </w:del>
      <w:r w:rsidR="000A0E55">
        <w:rPr>
          <w:rFonts w:ascii="Times New Roman" w:hAnsi="Times New Roman" w:cs="Times New Roman"/>
          <w:sz w:val="24"/>
          <w:szCs w:val="24"/>
        </w:rPr>
        <w:t xml:space="preserve">previously mentioned </w:t>
      </w:r>
      <w:ins w:id="70" w:author="Brandee Decker" w:date="2020-07-07T21:11:00Z">
        <w:r w:rsidR="00A143FE">
          <w:rPr>
            <w:rFonts w:ascii="Times New Roman" w:hAnsi="Times New Roman" w:cs="Times New Roman"/>
            <w:sz w:val="24"/>
            <w:szCs w:val="24"/>
          </w:rPr>
          <w:t>as a</w:t>
        </w:r>
      </w:ins>
      <w:ins w:id="71" w:author="Brandee Decker" w:date="2020-07-07T21:12:00Z">
        <w:r w:rsidR="00A143FE">
          <w:rPr>
            <w:rFonts w:ascii="Times New Roman" w:hAnsi="Times New Roman" w:cs="Times New Roman"/>
            <w:sz w:val="24"/>
            <w:szCs w:val="24"/>
          </w:rPr>
          <w:t xml:space="preserve"> risk with this type of </w:t>
        </w:r>
      </w:ins>
      <w:del w:id="72" w:author="Brandee Decker" w:date="2020-07-07T21:11:00Z">
        <w:r w:rsidR="000A0E55" w:rsidDel="00A143FE">
          <w:rPr>
            <w:rFonts w:ascii="Times New Roman" w:hAnsi="Times New Roman" w:cs="Times New Roman"/>
            <w:sz w:val="24"/>
            <w:szCs w:val="24"/>
          </w:rPr>
          <w:delText xml:space="preserve">in other </w:delText>
        </w:r>
      </w:del>
      <w:r w:rsidR="000A0E55">
        <w:rPr>
          <w:rFonts w:ascii="Times New Roman" w:hAnsi="Times New Roman" w:cs="Times New Roman"/>
          <w:sz w:val="24"/>
          <w:szCs w:val="24"/>
        </w:rPr>
        <w:t>genetic research</w:t>
      </w:r>
      <w:del w:id="73" w:author="Brandee Decker" w:date="2020-07-07T21:12:00Z">
        <w:r w:rsidR="000A0E55" w:rsidDel="00A143FE">
          <w:rPr>
            <w:rFonts w:ascii="Times New Roman" w:hAnsi="Times New Roman" w:cs="Times New Roman"/>
            <w:sz w:val="24"/>
            <w:szCs w:val="24"/>
          </w:rPr>
          <w:delText xml:space="preserve"> literature</w:delText>
        </w:r>
      </w:del>
      <w:r w:rsidR="000A0E55">
        <w:rPr>
          <w:rFonts w:ascii="Times New Roman" w:hAnsi="Times New Roman" w:cs="Times New Roman"/>
          <w:sz w:val="24"/>
          <w:szCs w:val="24"/>
        </w:rPr>
        <w:t xml:space="preserve">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 xml:space="preserve">easoning for this is having an alpha level set at 0.05.  </w:t>
      </w:r>
      <w:commentRangeStart w:id="74"/>
      <w:r>
        <w:rPr>
          <w:rFonts w:ascii="Times New Roman" w:hAnsi="Times New Roman" w:cs="Times New Roman"/>
          <w:sz w:val="24"/>
          <w:szCs w:val="24"/>
        </w:rPr>
        <w:t xml:space="preserve">There are </w:t>
      </w:r>
      <w:r w:rsidR="006A2F30">
        <w:rPr>
          <w:rFonts w:ascii="Times New Roman" w:hAnsi="Times New Roman" w:cs="Times New Roman"/>
          <w:sz w:val="24"/>
          <w:szCs w:val="24"/>
        </w:rPr>
        <w:t xml:space="preserve">an estimated </w:t>
      </w:r>
      <w:r>
        <w:rPr>
          <w:rFonts w:ascii="Times New Roman" w:hAnsi="Times New Roman" w:cs="Times New Roman"/>
          <w:sz w:val="24"/>
          <w:szCs w:val="24"/>
        </w:rPr>
        <w:t>25,000 genes in the human body</w:t>
      </w:r>
      <w:commentRangeEnd w:id="74"/>
      <w:r w:rsidR="00A143FE">
        <w:rPr>
          <w:rStyle w:val="CommentReference"/>
        </w:rPr>
        <w:commentReference w:id="74"/>
      </w:r>
      <w:r w:rsidR="006A2F30">
        <w:rPr>
          <w:rFonts w:ascii="Times New Roman" w:hAnsi="Times New Roman" w:cs="Times New Roman"/>
          <w:sz w:val="24"/>
          <w:szCs w:val="24"/>
        </w:rPr>
        <w:t xml:space="preserve">. </w:t>
      </w:r>
      <w:r>
        <w:rPr>
          <w:rFonts w:ascii="Times New Roman" w:hAnsi="Times New Roman" w:cs="Times New Roman"/>
          <w:sz w:val="24"/>
          <w:szCs w:val="24"/>
        </w:rPr>
        <w:t xml:space="preserve"> </w:t>
      </w:r>
      <w:r w:rsidR="006A2F30">
        <w:rPr>
          <w:rFonts w:ascii="Times New Roman" w:hAnsi="Times New Roman" w:cs="Times New Roman"/>
          <w:sz w:val="24"/>
          <w:szCs w:val="24"/>
        </w:rPr>
        <w:t>There</w:t>
      </w:r>
      <w:r>
        <w:rPr>
          <w:rFonts w:ascii="Times New Roman" w:hAnsi="Times New Roman" w:cs="Times New Roman"/>
          <w:sz w:val="24"/>
          <w:szCs w:val="24"/>
        </w:rPr>
        <w:t xml:space="preserve"> are 1,300 genes that could potentially have a finding that is random or not truly exist</w:t>
      </w:r>
      <w:r w:rsidR="006A2F30">
        <w:rPr>
          <w:rFonts w:ascii="Times New Roman" w:hAnsi="Times New Roman" w:cs="Times New Roman"/>
          <w:sz w:val="24"/>
          <w:szCs w:val="24"/>
        </w:rPr>
        <w:t xml:space="preserve"> 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 and may be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p>
    <w:p w14:paraId="58310FBB" w14:textId="12689E62" w:rsidR="00673F74" w:rsidRDefault="00673F7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limitation to this study is quality and quantity of data.  </w:t>
      </w:r>
      <w:r w:rsidR="00A90BE9">
        <w:rPr>
          <w:rFonts w:ascii="Times New Roman" w:hAnsi="Times New Roman" w:cs="Times New Roman"/>
          <w:sz w:val="24"/>
          <w:szCs w:val="24"/>
        </w:rPr>
        <w:t>Obtaining</w:t>
      </w:r>
      <w:r>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A90BE9" w:rsidRPr="00A90BE9">
        <w:rPr>
          <w:rFonts w:ascii="Times New Roman" w:hAnsi="Times New Roman" w:cs="Times New Roman"/>
          <w:color w:val="FF0000"/>
          <w:sz w:val="24"/>
          <w:szCs w:val="24"/>
        </w:rPr>
        <w:t xml:space="preserve"> (SOURCE HERE)</w:t>
      </w:r>
      <w:r w:rsidRPr="00A90BE9">
        <w:rPr>
          <w:rFonts w:ascii="Times New Roman" w:hAnsi="Times New Roman" w:cs="Times New Roman"/>
          <w:color w:val="FF0000"/>
          <w:sz w:val="24"/>
          <w:szCs w:val="24"/>
        </w:rPr>
        <w:t xml:space="preserve">. </w:t>
      </w:r>
      <w:ins w:id="75" w:author="Brandee Decker" w:date="2020-07-07T21:14:00Z">
        <w:r w:rsidR="00A143FE">
          <w:rPr>
            <w:rFonts w:ascii="Times New Roman" w:hAnsi="Times New Roman" w:cs="Times New Roman"/>
            <w:sz w:val="24"/>
            <w:szCs w:val="24"/>
          </w:rPr>
          <w:t>G</w:t>
        </w:r>
      </w:ins>
      <w:del w:id="76" w:author="Brandee Decker" w:date="2020-07-07T21:14:00Z">
        <w:r w:rsidRPr="00A90BE9" w:rsidDel="00A143FE">
          <w:rPr>
            <w:rFonts w:ascii="Times New Roman" w:hAnsi="Times New Roman" w:cs="Times New Roman"/>
            <w:color w:val="FF0000"/>
            <w:sz w:val="24"/>
            <w:szCs w:val="24"/>
          </w:rPr>
          <w:delText xml:space="preserve"> </w:delText>
        </w:r>
        <w:r w:rsidR="00207662" w:rsidDel="00A143FE">
          <w:rPr>
            <w:rFonts w:ascii="Times New Roman" w:hAnsi="Times New Roman" w:cs="Times New Roman"/>
            <w:sz w:val="24"/>
            <w:szCs w:val="24"/>
          </w:rPr>
          <w:delText>However, g</w:delText>
        </w:r>
      </w:del>
      <w:r w:rsidR="00207662">
        <w:rPr>
          <w:rFonts w:ascii="Times New Roman" w:hAnsi="Times New Roman" w:cs="Times New Roman"/>
          <w:sz w:val="24"/>
          <w:szCs w:val="24"/>
        </w:rPr>
        <w:t xml:space="preserve">ene sequencing is becoming cheaper and more accurate </w:t>
      </w:r>
      <w:r w:rsidR="00207662" w:rsidRPr="00207662">
        <w:rPr>
          <w:rFonts w:ascii="Times New Roman" w:hAnsi="Times New Roman" w:cs="Times New Roman"/>
          <w:color w:val="FF0000"/>
          <w:sz w:val="24"/>
          <w:szCs w:val="24"/>
        </w:rPr>
        <w:t xml:space="preserve">(REFERENCE HERE).  </w:t>
      </w:r>
      <w:r>
        <w:rPr>
          <w:rFonts w:ascii="Times New Roman" w:hAnsi="Times New Roman" w:cs="Times New Roman"/>
          <w:sz w:val="24"/>
          <w:szCs w:val="24"/>
        </w:rPr>
        <w:t xml:space="preserve">Thus, a strong argument can be made for keeping alpha at 0.05 </w:t>
      </w:r>
      <w:r w:rsidR="00743169">
        <w:rPr>
          <w:rFonts w:ascii="Times New Roman" w:hAnsi="Times New Roman" w:cs="Times New Roman"/>
          <w:sz w:val="24"/>
          <w:szCs w:val="24"/>
        </w:rPr>
        <w:t xml:space="preserve">with confidence intervals </w:t>
      </w:r>
      <w:r>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Pr>
          <w:rFonts w:ascii="Times New Roman" w:hAnsi="Times New Roman" w:cs="Times New Roman"/>
          <w:sz w:val="24"/>
          <w:szCs w:val="24"/>
        </w:rPr>
        <w:t>.  While objectivity is a strong goal to maintain in any study and can be difficult to achieve, finding appropriate data in genetics is just as difficult.</w:t>
      </w:r>
    </w:p>
    <w:p w14:paraId="3414B415" w14:textId="42701AC3"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showing collagen has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p>
    <w:p w14:paraId="2229AF45" w14:textId="4DBD4D76"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p>
    <w:p w14:paraId="73860D92" w14:textId="498380DD" w:rsidR="005A0F14"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 the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4C162B">
        <w:rPr>
          <w:rFonts w:ascii="Times New Roman" w:hAnsi="Times New Roman" w:cs="Times New Roman"/>
          <w:sz w:val="24"/>
          <w:szCs w:val="24"/>
        </w:rPr>
        <w:t xml:space="preserve">The methods for CNV detection with high-throughput sequencing contributes to false discovery rates </w:t>
      </w:r>
      <w:r w:rsidR="004C162B" w:rsidRPr="004C162B">
        <w:rPr>
          <w:rFonts w:ascii="Times New Roman" w:hAnsi="Times New Roman" w:cs="Times New Roman"/>
          <w:color w:val="C00000"/>
          <w:sz w:val="24"/>
          <w:szCs w:val="24"/>
        </w:rPr>
        <w:t xml:space="preserve">(SOURCE HERE).  </w:t>
      </w:r>
      <w:r>
        <w:rPr>
          <w:rFonts w:ascii="Times New Roman" w:hAnsi="Times New Roman" w:cs="Times New Roman"/>
          <w:sz w:val="24"/>
          <w:szCs w:val="24"/>
        </w:rPr>
        <w:t xml:space="preserve">An increase in observations would be appropriate as well.  It is also possible that a combination of TCGA </w:t>
      </w:r>
      <w:r w:rsidR="00C80391">
        <w:rPr>
          <w:rFonts w:ascii="Times New Roman" w:hAnsi="Times New Roman" w:cs="Times New Roman"/>
          <w:sz w:val="24"/>
          <w:szCs w:val="24"/>
        </w:rPr>
        <w:t>repository</w:t>
      </w:r>
      <w:r>
        <w:rPr>
          <w:rFonts w:ascii="Times New Roman" w:hAnsi="Times New Roman" w:cs="Times New Roman"/>
          <w:sz w:val="24"/>
          <w:szCs w:val="24"/>
        </w:rPr>
        <w:t xml:space="preserve"> and future cancer databases could be </w:t>
      </w:r>
      <w:r w:rsidR="008C25A6">
        <w:rPr>
          <w:rFonts w:ascii="Times New Roman" w:hAnsi="Times New Roman" w:cs="Times New Roman"/>
          <w:sz w:val="24"/>
          <w:szCs w:val="24"/>
        </w:rPr>
        <w:t>utilized</w:t>
      </w:r>
      <w:r w:rsidR="00972656">
        <w:rPr>
          <w:rFonts w:ascii="Times New Roman" w:hAnsi="Times New Roman" w:cs="Times New Roman"/>
          <w:sz w:val="24"/>
          <w:szCs w:val="24"/>
        </w:rPr>
        <w:t xml:space="preserve"> and combined</w:t>
      </w:r>
      <w:r w:rsidR="008C25A6">
        <w:rPr>
          <w:rFonts w:ascii="Times New Roman" w:hAnsi="Times New Roman" w:cs="Times New Roman"/>
          <w:sz w:val="24"/>
          <w:szCs w:val="24"/>
        </w:rPr>
        <w:t xml:space="preserve"> </w:t>
      </w:r>
      <w:r>
        <w:rPr>
          <w:rFonts w:ascii="Times New Roman" w:hAnsi="Times New Roman" w:cs="Times New Roman"/>
          <w:sz w:val="24"/>
          <w:szCs w:val="24"/>
        </w:rPr>
        <w:t>to increase observation numbers, but caution should be used as previously stated.</w:t>
      </w:r>
      <w:r w:rsidR="00472977">
        <w:rPr>
          <w:rFonts w:ascii="Times New Roman" w:hAnsi="Times New Roman" w:cs="Times New Roman"/>
          <w:sz w:val="24"/>
          <w:szCs w:val="24"/>
        </w:rPr>
        <w:t xml:space="preserve">  </w:t>
      </w:r>
      <w:r w:rsidR="004C162B">
        <w:rPr>
          <w:rFonts w:ascii="Times New Roman" w:hAnsi="Times New Roman" w:cs="Times New Roman"/>
          <w:sz w:val="24"/>
          <w:szCs w:val="24"/>
        </w:rPr>
        <w:t xml:space="preserve">It is possible that this future research structure may not be feasible with technology advancing in genomics at a fast rate.  </w:t>
      </w:r>
      <w:r w:rsidR="00472977">
        <w:rPr>
          <w:rFonts w:ascii="Times New Roman" w:hAnsi="Times New Roman" w:cs="Times New Roman"/>
          <w:sz w:val="24"/>
          <w:szCs w:val="24"/>
        </w:rPr>
        <w:t xml:space="preserve">However, TCGA is such a huge longitudinal </w:t>
      </w:r>
      <w:r w:rsidR="00972656">
        <w:rPr>
          <w:rFonts w:ascii="Times New Roman" w:hAnsi="Times New Roman" w:cs="Times New Roman"/>
          <w:sz w:val="24"/>
          <w:szCs w:val="24"/>
        </w:rPr>
        <w:t>archive</w:t>
      </w:r>
      <w:r w:rsidR="00472977">
        <w:rPr>
          <w:rFonts w:ascii="Times New Roman" w:hAnsi="Times New Roman" w:cs="Times New Roman"/>
          <w:sz w:val="24"/>
          <w:szCs w:val="24"/>
        </w:rPr>
        <w:t xml:space="preserve"> of </w:t>
      </w:r>
      <w:r w:rsidR="00472977">
        <w:rPr>
          <w:rFonts w:ascii="Times New Roman" w:hAnsi="Times New Roman" w:cs="Times New Roman"/>
          <w:sz w:val="24"/>
          <w:szCs w:val="24"/>
        </w:rPr>
        <w:lastRenderedPageBreak/>
        <w:t xml:space="preserve">genetic information, more CNV </w:t>
      </w:r>
      <w:r w:rsidR="009A714D">
        <w:rPr>
          <w:rFonts w:ascii="Times New Roman" w:hAnsi="Times New Roman" w:cs="Times New Roman"/>
          <w:sz w:val="24"/>
          <w:szCs w:val="24"/>
        </w:rPr>
        <w:t xml:space="preserve">survival analysis </w:t>
      </w:r>
      <w:r w:rsidR="00472977">
        <w:rPr>
          <w:rFonts w:ascii="Times New Roman" w:hAnsi="Times New Roman" w:cs="Times New Roman"/>
          <w:sz w:val="24"/>
          <w:szCs w:val="24"/>
        </w:rPr>
        <w:t xml:space="preserve">studies </w:t>
      </w:r>
      <w:r w:rsidR="008C25A6">
        <w:rPr>
          <w:rFonts w:ascii="Times New Roman" w:hAnsi="Times New Roman" w:cs="Times New Roman"/>
          <w:sz w:val="24"/>
          <w:szCs w:val="24"/>
        </w:rPr>
        <w:t>sh</w:t>
      </w:r>
      <w:r w:rsidR="00472977">
        <w:rPr>
          <w:rFonts w:ascii="Times New Roman" w:hAnsi="Times New Roman" w:cs="Times New Roman"/>
          <w:sz w:val="24"/>
          <w:szCs w:val="24"/>
        </w:rPr>
        <w:t xml:space="preserve">ould be performed on other cancers </w:t>
      </w:r>
      <w:r w:rsidR="008C25A6">
        <w:rPr>
          <w:rFonts w:ascii="Times New Roman" w:hAnsi="Times New Roman" w:cs="Times New Roman"/>
          <w:sz w:val="24"/>
          <w:szCs w:val="24"/>
        </w:rPr>
        <w:t>to help create a baseline knowledge of CNV</w:t>
      </w:r>
      <w:r w:rsidR="00D55EAD">
        <w:rPr>
          <w:rFonts w:ascii="Times New Roman" w:hAnsi="Times New Roman" w:cs="Times New Roman"/>
          <w:sz w:val="24"/>
          <w:szCs w:val="24"/>
        </w:rPr>
        <w:t xml:space="preserve"> and </w:t>
      </w:r>
      <w:r w:rsidR="00810084">
        <w:rPr>
          <w:rFonts w:ascii="Times New Roman" w:hAnsi="Times New Roman" w:cs="Times New Roman"/>
          <w:sz w:val="24"/>
          <w:szCs w:val="24"/>
        </w:rPr>
        <w:t>collagen</w:t>
      </w:r>
      <w:r w:rsidR="008C25A6">
        <w:rPr>
          <w:rFonts w:ascii="Times New Roman" w:hAnsi="Times New Roman" w:cs="Times New Roman"/>
          <w:sz w:val="24"/>
          <w:szCs w:val="24"/>
        </w:rPr>
        <w:t xml:space="preserve"> effects on neoplasms.</w:t>
      </w:r>
    </w:p>
    <w:p w14:paraId="0CEB68B0" w14:textId="366DF479"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ins w:id="77" w:author="Brandee Decker" w:date="2020-07-07T21:15:00Z">
        <w:r w:rsidR="00A143FE">
          <w:rPr>
            <w:rFonts w:ascii="Times New Roman" w:hAnsi="Times New Roman" w:cs="Times New Roman"/>
            <w:sz w:val="24"/>
            <w:szCs w:val="24"/>
          </w:rPr>
          <w:t>can be c</w:t>
        </w:r>
      </w:ins>
      <w:del w:id="78" w:author="Brandee Decker" w:date="2020-07-07T21:15:00Z">
        <w:r w:rsidDel="00A143FE">
          <w:rPr>
            <w:rFonts w:ascii="Times New Roman" w:hAnsi="Times New Roman" w:cs="Times New Roman"/>
            <w:sz w:val="24"/>
            <w:szCs w:val="24"/>
          </w:rPr>
          <w:delText>hopefully would be c</w:delText>
        </w:r>
      </w:del>
      <w:r>
        <w:rPr>
          <w:rFonts w:ascii="Times New Roman" w:hAnsi="Times New Roman" w:cs="Times New Roman"/>
          <w:sz w:val="24"/>
          <w:szCs w:val="24"/>
        </w:rPr>
        <w:t xml:space="preserve">onsidered </w:t>
      </w:r>
      <w:del w:id="79" w:author="Brandee Decker" w:date="2020-07-07T21:15:00Z">
        <w:r w:rsidDel="00A143FE">
          <w:rPr>
            <w:rFonts w:ascii="Times New Roman" w:hAnsi="Times New Roman" w:cs="Times New Roman"/>
            <w:sz w:val="24"/>
            <w:szCs w:val="24"/>
          </w:rPr>
          <w:delText xml:space="preserve">as a </w:delText>
        </w:r>
      </w:del>
      <w:r w:rsidR="005349C4">
        <w:rPr>
          <w:rFonts w:ascii="Times New Roman" w:hAnsi="Times New Roman" w:cs="Times New Roman"/>
          <w:sz w:val="24"/>
          <w:szCs w:val="24"/>
        </w:rPr>
        <w:t>foundation</w:t>
      </w:r>
      <w:ins w:id="80" w:author="Brandee Decker" w:date="2020-07-07T21:15:00Z">
        <w:r w:rsidR="00A143FE">
          <w:rPr>
            <w:rFonts w:ascii="Times New Roman" w:hAnsi="Times New Roman" w:cs="Times New Roman"/>
            <w:sz w:val="24"/>
            <w:szCs w:val="24"/>
          </w:rPr>
          <w:t xml:space="preserve">al to </w:t>
        </w:r>
        <w:proofErr w:type="spellStart"/>
        <w:r w:rsidR="00A143FE">
          <w:rPr>
            <w:rFonts w:ascii="Times New Roman" w:hAnsi="Times New Roman" w:cs="Times New Roman"/>
            <w:sz w:val="24"/>
            <w:szCs w:val="24"/>
          </w:rPr>
          <w:t>persue</w:t>
        </w:r>
        <w:proofErr w:type="spellEnd"/>
        <w:r w:rsidR="00A143FE">
          <w:rPr>
            <w:rFonts w:ascii="Times New Roman" w:hAnsi="Times New Roman" w:cs="Times New Roman"/>
            <w:sz w:val="24"/>
            <w:szCs w:val="24"/>
          </w:rPr>
          <w:t xml:space="preserve"> further by </w:t>
        </w:r>
      </w:ins>
      <w:ins w:id="81" w:author="Brandee Decker" w:date="2020-07-07T21:16:00Z">
        <w:r w:rsidR="00A143FE">
          <w:rPr>
            <w:rFonts w:ascii="Times New Roman" w:hAnsi="Times New Roman" w:cs="Times New Roman"/>
            <w:sz w:val="24"/>
            <w:szCs w:val="24"/>
          </w:rPr>
          <w:t>scientist</w:t>
        </w:r>
      </w:ins>
      <w:r>
        <w:rPr>
          <w:rFonts w:ascii="Times New Roman" w:hAnsi="Times New Roman" w:cs="Times New Roman"/>
          <w:sz w:val="24"/>
          <w:szCs w:val="24"/>
        </w:rPr>
        <w:t xml:space="preserve"> </w:t>
      </w:r>
      <w:ins w:id="82" w:author="Brandee Decker" w:date="2020-07-07T21:16:00Z">
        <w:r w:rsidR="00A143FE">
          <w:rPr>
            <w:rFonts w:ascii="Times New Roman" w:hAnsi="Times New Roman" w:cs="Times New Roman"/>
            <w:sz w:val="24"/>
            <w:szCs w:val="24"/>
          </w:rPr>
          <w:t>with the hopes of providing</w:t>
        </w:r>
      </w:ins>
      <w:del w:id="83" w:author="Brandee Decker" w:date="2020-07-07T21:16:00Z">
        <w:r w:rsidDel="00A143FE">
          <w:rPr>
            <w:rFonts w:ascii="Times New Roman" w:hAnsi="Times New Roman" w:cs="Times New Roman"/>
            <w:sz w:val="24"/>
            <w:szCs w:val="24"/>
          </w:rPr>
          <w:delText>to</w:delText>
        </w:r>
      </w:del>
      <w:r>
        <w:rPr>
          <w:rFonts w:ascii="Times New Roman" w:hAnsi="Times New Roman" w:cs="Times New Roman"/>
          <w:sz w:val="24"/>
          <w:szCs w:val="24"/>
        </w:rPr>
        <w:t xml:space="preserve"> personalized </w:t>
      </w:r>
      <w:ins w:id="84" w:author="Brandee Decker" w:date="2020-07-07T21:15:00Z">
        <w:r w:rsidR="00A143FE">
          <w:rPr>
            <w:rFonts w:ascii="Times New Roman" w:hAnsi="Times New Roman" w:cs="Times New Roman"/>
            <w:sz w:val="24"/>
            <w:szCs w:val="24"/>
          </w:rPr>
          <w:t>oncological</w:t>
        </w:r>
      </w:ins>
      <w:del w:id="85" w:author="Brandee Decker" w:date="2020-07-07T21:15:00Z">
        <w:r w:rsidDel="00A143FE">
          <w:rPr>
            <w:rFonts w:ascii="Times New Roman" w:hAnsi="Times New Roman" w:cs="Times New Roman"/>
            <w:sz w:val="24"/>
            <w:szCs w:val="24"/>
          </w:rPr>
          <w:delText>cancer</w:delText>
        </w:r>
      </w:del>
      <w:r>
        <w:rPr>
          <w:rFonts w:ascii="Times New Roman" w:hAnsi="Times New Roman" w:cs="Times New Roman"/>
          <w:sz w:val="24"/>
          <w:szCs w:val="24"/>
        </w:rPr>
        <w:t xml:space="preserve"> treatments.  </w:t>
      </w:r>
      <w:commentRangeStart w:id="86"/>
      <w:r>
        <w:rPr>
          <w:rFonts w:ascii="Times New Roman" w:hAnsi="Times New Roman" w:cs="Times New Roman"/>
          <w:sz w:val="24"/>
          <w:szCs w:val="24"/>
        </w:rPr>
        <w:t>One could certainly envision a genetic panel being performed on a patient before treatment is started to help calculate a dose of chemotherapy</w:t>
      </w:r>
      <w:r w:rsidR="00B74EE2">
        <w:rPr>
          <w:rFonts w:ascii="Times New Roman" w:hAnsi="Times New Roman" w:cs="Times New Roman"/>
          <w:sz w:val="24"/>
          <w:szCs w:val="24"/>
        </w:rPr>
        <w:t>,</w:t>
      </w:r>
      <w:r>
        <w:rPr>
          <w:rFonts w:ascii="Times New Roman" w:hAnsi="Times New Roman" w:cs="Times New Roman"/>
          <w:sz w:val="24"/>
          <w:szCs w:val="24"/>
        </w:rPr>
        <w:t xml:space="preserve"> should be that be most appropriate option</w:t>
      </w:r>
      <w:commentRangeEnd w:id="86"/>
      <w:r w:rsidR="00A143FE">
        <w:rPr>
          <w:rStyle w:val="CommentReference"/>
        </w:rPr>
        <w:commentReference w:id="86"/>
      </w:r>
      <w:r>
        <w:rPr>
          <w:rFonts w:ascii="Times New Roman" w:hAnsi="Times New Roman" w:cs="Times New Roman"/>
          <w:sz w:val="24"/>
          <w:szCs w:val="24"/>
        </w:rPr>
        <w:t xml:space="preserve">.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 </w:t>
      </w:r>
      <w:r w:rsidR="00C60BC0">
        <w:rPr>
          <w:rFonts w:ascii="Times New Roman" w:eastAsia="Times New Roman" w:hAnsi="Times New Roman" w:cs="Times New Roman"/>
          <w:color w:val="000000"/>
          <w:sz w:val="24"/>
          <w:szCs w:val="24"/>
        </w:rPr>
        <w:t xml:space="preserve">one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physicians.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193BA213" w:rsidR="0082021C" w:rsidRPr="00D15DD8" w:rsidRDefault="00441C3E">
      <w:pPr>
        <w:spacing w:after="0" w:line="276" w:lineRule="auto"/>
        <w:rPr>
          <w:rFonts w:ascii="Times New Roman" w:hAnsi="Times New Roman" w:cs="Times New Roman"/>
          <w:b/>
          <w:sz w:val="24"/>
          <w:szCs w:val="24"/>
        </w:rPr>
      </w:pPr>
      <w:r w:rsidRPr="00D15DD8">
        <w:rPr>
          <w:rFonts w:ascii="Times New Roman" w:hAnsi="Times New Roman" w:cs="Times New Roman"/>
          <w:b/>
          <w:sz w:val="24"/>
          <w:szCs w:val="24"/>
        </w:rPr>
        <w:lastRenderedPageBreak/>
        <w:t>Work Cited/ References</w:t>
      </w:r>
    </w:p>
    <w:p w14:paraId="588327CC" w14:textId="6F5F42BE" w:rsidR="0082021C" w:rsidRPr="00D15DD8" w:rsidRDefault="0082021C" w:rsidP="00FE2AF3">
      <w:pPr>
        <w:spacing w:line="240" w:lineRule="auto"/>
        <w:rPr>
          <w:rFonts w:ascii="Times New Roman" w:hAnsi="Times New Roman" w:cs="Times New Roman"/>
          <w:b/>
          <w:sz w:val="24"/>
          <w:szCs w:val="24"/>
        </w:rPr>
      </w:pPr>
    </w:p>
    <w:p w14:paraId="2C8D0D52" w14:textId="77777777" w:rsidR="0060175D" w:rsidRPr="0060175D" w:rsidRDefault="0060175D" w:rsidP="0060175D">
      <w:pPr>
        <w:shd w:val="clear" w:color="auto" w:fill="FFFFFF"/>
        <w:spacing w:after="0" w:line="480" w:lineRule="auto"/>
        <w:ind w:left="720" w:hanging="720"/>
        <w:rPr>
          <w:rFonts w:ascii="Times New Roman" w:eastAsia="Times New Roman" w:hAnsi="Times New Roman" w:cs="Times New Roman"/>
          <w:color w:val="000000"/>
          <w:sz w:val="24"/>
          <w:szCs w:val="24"/>
        </w:rPr>
      </w:pPr>
      <w:r w:rsidRPr="0060175D">
        <w:rPr>
          <w:rFonts w:ascii="Times New Roman" w:eastAsia="Times New Roman" w:hAnsi="Times New Roman" w:cs="Times New Roman"/>
          <w:i/>
          <w:iCs/>
          <w:color w:val="000000"/>
          <w:sz w:val="24"/>
          <w:szCs w:val="24"/>
        </w:rPr>
        <w:t>Broad GDAC Firehose</w:t>
      </w:r>
      <w:r w:rsidRPr="0060175D">
        <w:rPr>
          <w:rFonts w:ascii="Times New Roman" w:eastAsia="Times New Roman" w:hAnsi="Times New Roman" w:cs="Times New Roman"/>
          <w:color w:val="000000"/>
          <w:sz w:val="24"/>
          <w:szCs w:val="24"/>
        </w:rPr>
        <w:t>. (2016). Broadinstitute.Org. http://gdac.broadinstitute.org/</w:t>
      </w:r>
    </w:p>
    <w:p w14:paraId="5A88B8CB" w14:textId="77777777" w:rsidR="00524DB1" w:rsidRPr="00D15DD8" w:rsidRDefault="00524DB1" w:rsidP="00524DB1">
      <w:pPr>
        <w:pStyle w:val="NormalWeb"/>
        <w:spacing w:before="0" w:beforeAutospacing="0" w:after="0" w:afterAutospacing="0"/>
        <w:ind w:left="720" w:hanging="720"/>
      </w:pPr>
      <w:r w:rsidRPr="00D15DD8">
        <w:t xml:space="preserve">Buckley, A. R., Standish, K. A., </w:t>
      </w:r>
      <w:proofErr w:type="spellStart"/>
      <w:r w:rsidRPr="00D15DD8">
        <w:t>Bhutani</w:t>
      </w:r>
      <w:proofErr w:type="spellEnd"/>
      <w:r w:rsidRPr="00D15DD8">
        <w:t xml:space="preserve">, K., </w:t>
      </w:r>
      <w:proofErr w:type="spellStart"/>
      <w:r w:rsidRPr="00D15DD8">
        <w:t>Ideker</w:t>
      </w:r>
      <w:proofErr w:type="spellEnd"/>
      <w:r w:rsidRPr="00D15DD8">
        <w:t xml:space="preserve">, T., </w:t>
      </w:r>
      <w:proofErr w:type="spellStart"/>
      <w:r w:rsidRPr="00D15DD8">
        <w:t>Lasken</w:t>
      </w:r>
      <w:proofErr w:type="spellEnd"/>
      <w:r w:rsidRPr="00D15DD8">
        <w:t xml:space="preserve">, R. S., Carter, H., </w:t>
      </w:r>
      <w:proofErr w:type="spellStart"/>
      <w:r w:rsidRPr="00D15DD8">
        <w:t>Harismendy</w:t>
      </w:r>
      <w:proofErr w:type="spellEnd"/>
      <w:r w:rsidRPr="00D15DD8">
        <w:t xml:space="preserve">, O., &amp; </w:t>
      </w:r>
      <w:proofErr w:type="spellStart"/>
      <w:r w:rsidRPr="00D15DD8">
        <w:t>Schork</w:t>
      </w:r>
      <w:proofErr w:type="spellEnd"/>
      <w:r w:rsidRPr="00D15DD8">
        <w:t xml:space="preserve">, N. J. (2017). Pan-cancer analysis reveals technical artifacts in TCGA germline variant calls. </w:t>
      </w:r>
      <w:r w:rsidRPr="00D15DD8">
        <w:rPr>
          <w:i/>
          <w:iCs/>
        </w:rPr>
        <w:t>BMC Genomics</w:t>
      </w:r>
      <w:r w:rsidRPr="00D15DD8">
        <w:t xml:space="preserve">, </w:t>
      </w:r>
      <w:r w:rsidRPr="00D15DD8">
        <w:rPr>
          <w:i/>
          <w:iCs/>
        </w:rPr>
        <w:t>18</w:t>
      </w:r>
      <w:r w:rsidRPr="00D15DD8">
        <w:t xml:space="preserve">(1). </w:t>
      </w:r>
      <w:hyperlink r:id="rId11" w:history="1">
        <w:r w:rsidRPr="00D15DD8">
          <w:rPr>
            <w:rStyle w:val="Hyperlink"/>
          </w:rPr>
          <w:t>https://doi.org/10.1186/s12864-017-3770-y</w:t>
        </w:r>
      </w:hyperlink>
    </w:p>
    <w:p w14:paraId="35F036A5" w14:textId="77777777" w:rsidR="00524DB1" w:rsidRPr="00D15DD8"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4A262F45" w:rsidR="00FE2AF3" w:rsidRPr="00D15DD8"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D15DD8">
        <w:rPr>
          <w:rFonts w:ascii="Times New Roman" w:eastAsia="Times New Roman" w:hAnsi="Times New Roman" w:cs="Times New Roman"/>
          <w:color w:val="000000"/>
          <w:sz w:val="24"/>
          <w:szCs w:val="24"/>
        </w:rPr>
        <w:t>Cancer.org, 2014</w:t>
      </w:r>
      <w:r w:rsidR="00FE2AF3" w:rsidRPr="00D15DD8">
        <w:rPr>
          <w:rFonts w:ascii="Times New Roman" w:eastAsia="Times New Roman" w:hAnsi="Times New Roman" w:cs="Times New Roman"/>
          <w:color w:val="000000"/>
          <w:sz w:val="24"/>
          <w:szCs w:val="24"/>
        </w:rPr>
        <w:t xml:space="preserve">; American Cancer Society. </w:t>
      </w:r>
      <w:hyperlink r:id="rId12" w:history="1">
        <w:r w:rsidR="00FE2AF3" w:rsidRPr="00D15DD8">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D15DD8" w:rsidRDefault="00646509" w:rsidP="00646509">
      <w:pPr>
        <w:pStyle w:val="NormalWeb"/>
        <w:spacing w:before="0" w:beforeAutospacing="0" w:after="0" w:afterAutospacing="0"/>
        <w:ind w:left="720" w:hanging="720"/>
      </w:pPr>
    </w:p>
    <w:p w14:paraId="437AC12F" w14:textId="36D36CC8" w:rsidR="00646509" w:rsidRDefault="00646509" w:rsidP="00646509">
      <w:pPr>
        <w:pStyle w:val="NormalWeb"/>
        <w:spacing w:before="0" w:beforeAutospacing="0" w:after="0" w:afterAutospacing="0"/>
        <w:ind w:left="720" w:hanging="720"/>
        <w:rPr>
          <w:rStyle w:val="Hyperlink"/>
        </w:rPr>
      </w:pPr>
      <w:proofErr w:type="spellStart"/>
      <w:r w:rsidRPr="00D15DD8">
        <w:t>Cheon</w:t>
      </w:r>
      <w:proofErr w:type="spellEnd"/>
      <w:r w:rsidRPr="00D15DD8">
        <w:t xml:space="preserve">, D.-J., Tong, Y., Sim, M.-S., Dering, J., </w:t>
      </w:r>
      <w:proofErr w:type="spellStart"/>
      <w:r w:rsidRPr="00D15DD8">
        <w:t>Berel</w:t>
      </w:r>
      <w:proofErr w:type="spellEnd"/>
      <w:r w:rsidRPr="00D15DD8">
        <w:t xml:space="preserve">, D., Cui, X., Lester, J., Beach, J. A., </w:t>
      </w:r>
      <w:proofErr w:type="spellStart"/>
      <w:r w:rsidRPr="00D15DD8">
        <w:t>Tighiouart</w:t>
      </w:r>
      <w:proofErr w:type="spellEnd"/>
      <w:r w:rsidRPr="00D15DD8">
        <w:t xml:space="preserve">, M., </w:t>
      </w:r>
      <w:proofErr w:type="spellStart"/>
      <w:r w:rsidRPr="00D15DD8">
        <w:t>Walts</w:t>
      </w:r>
      <w:proofErr w:type="spellEnd"/>
      <w:r w:rsidRPr="00D15DD8">
        <w:t xml:space="preserve">, A. E., </w:t>
      </w:r>
      <w:proofErr w:type="spellStart"/>
      <w:r w:rsidRPr="00D15DD8">
        <w:t>Karlan</w:t>
      </w:r>
      <w:proofErr w:type="spellEnd"/>
      <w:r w:rsidRPr="00D15DD8">
        <w:t xml:space="preserve">, B. Y., &amp; </w:t>
      </w:r>
      <w:proofErr w:type="spellStart"/>
      <w:r w:rsidRPr="00D15DD8">
        <w:t>Orsulic</w:t>
      </w:r>
      <w:proofErr w:type="spellEnd"/>
      <w:r w:rsidRPr="00D15DD8">
        <w:t xml:space="preserve">, S. (2013). A Collagen-Remodeling Gene Signature Regulated by TGF-β Signaling Is Associated with Metastasis and Poor Survival in Serous Ovarian Cancer. </w:t>
      </w:r>
      <w:r w:rsidRPr="00D15DD8">
        <w:rPr>
          <w:i/>
          <w:iCs/>
        </w:rPr>
        <w:t>Clinical Cancer Research</w:t>
      </w:r>
      <w:r w:rsidRPr="00D15DD8">
        <w:t xml:space="preserve">, </w:t>
      </w:r>
      <w:r w:rsidRPr="00D15DD8">
        <w:rPr>
          <w:i/>
          <w:iCs/>
        </w:rPr>
        <w:t>20</w:t>
      </w:r>
      <w:r w:rsidRPr="00D15DD8">
        <w:t xml:space="preserve">(3), 711–723. </w:t>
      </w:r>
      <w:hyperlink r:id="rId13" w:history="1">
        <w:r w:rsidRPr="00D15DD8">
          <w:rPr>
            <w:rStyle w:val="Hyperlink"/>
          </w:rPr>
          <w:t>https://doi.org/10.1158/1078-0432.ccr-13-1256</w:t>
        </w:r>
      </w:hyperlink>
      <w:r w:rsidR="006F1B9E">
        <w:rPr>
          <w:rStyle w:val="Hyperlink"/>
        </w:rPr>
        <w:br/>
      </w:r>
    </w:p>
    <w:p w14:paraId="43729BC7" w14:textId="1AF69017" w:rsidR="00646509" w:rsidRPr="00D15DD8" w:rsidRDefault="006F1B9E" w:rsidP="006F1B9E">
      <w:pPr>
        <w:shd w:val="clear" w:color="auto" w:fill="FFFFFF"/>
        <w:spacing w:after="0" w:line="240" w:lineRule="auto"/>
        <w:ind w:left="720" w:hanging="720"/>
      </w:pPr>
      <w:proofErr w:type="spellStart"/>
      <w:r w:rsidRPr="006F1B9E">
        <w:rPr>
          <w:rFonts w:ascii="Times New Roman" w:eastAsia="Times New Roman" w:hAnsi="Times New Roman" w:cs="Times New Roman"/>
          <w:color w:val="000000"/>
          <w:sz w:val="24"/>
          <w:szCs w:val="24"/>
        </w:rPr>
        <w:t>Dahiru</w:t>
      </w:r>
      <w:proofErr w:type="spellEnd"/>
      <w:r w:rsidRPr="006F1B9E">
        <w:rPr>
          <w:rFonts w:ascii="Times New Roman" w:eastAsia="Times New Roman" w:hAnsi="Times New Roman" w:cs="Times New Roman"/>
          <w:color w:val="000000"/>
          <w:sz w:val="24"/>
          <w:szCs w:val="24"/>
        </w:rPr>
        <w:t xml:space="preserve">, T. (2011). P-Value, a true test of statistical significance? a cautionary note. </w:t>
      </w:r>
      <w:r w:rsidRPr="006F1B9E">
        <w:rPr>
          <w:rFonts w:ascii="Times New Roman" w:eastAsia="Times New Roman" w:hAnsi="Times New Roman" w:cs="Times New Roman"/>
          <w:i/>
          <w:iCs/>
          <w:color w:val="000000"/>
          <w:sz w:val="24"/>
          <w:szCs w:val="24"/>
        </w:rPr>
        <w:t>Annals of Ibadan Postgraduate Medicine</w:t>
      </w:r>
      <w:r w:rsidRPr="006F1B9E">
        <w:rPr>
          <w:rFonts w:ascii="Times New Roman" w:eastAsia="Times New Roman" w:hAnsi="Times New Roman" w:cs="Times New Roman"/>
          <w:color w:val="000000"/>
          <w:sz w:val="24"/>
          <w:szCs w:val="24"/>
        </w:rPr>
        <w:t xml:space="preserve">, </w:t>
      </w:r>
      <w:r w:rsidRPr="006F1B9E">
        <w:rPr>
          <w:rFonts w:ascii="Times New Roman" w:eastAsia="Times New Roman" w:hAnsi="Times New Roman" w:cs="Times New Roman"/>
          <w:i/>
          <w:iCs/>
          <w:color w:val="000000"/>
          <w:sz w:val="24"/>
          <w:szCs w:val="24"/>
        </w:rPr>
        <w:t>6</w:t>
      </w:r>
      <w:r w:rsidRPr="006F1B9E">
        <w:rPr>
          <w:rFonts w:ascii="Times New Roman" w:eastAsia="Times New Roman" w:hAnsi="Times New Roman" w:cs="Times New Roman"/>
          <w:color w:val="000000"/>
          <w:sz w:val="24"/>
          <w:szCs w:val="24"/>
        </w:rPr>
        <w:t xml:space="preserve">(1). </w:t>
      </w:r>
      <w:hyperlink r:id="rId14" w:history="1">
        <w:r w:rsidRPr="006F1B9E">
          <w:rPr>
            <w:rStyle w:val="Hyperlink"/>
            <w:rFonts w:ascii="Times New Roman" w:eastAsia="Times New Roman" w:hAnsi="Times New Roman" w:cs="Times New Roman"/>
            <w:sz w:val="24"/>
            <w:szCs w:val="24"/>
          </w:rPr>
          <w:t>https://doi.org/10.4314/aipm.v6i1.64038</w:t>
        </w:r>
      </w:hyperlink>
      <w:r>
        <w:rPr>
          <w:rFonts w:ascii="Times New Roman" w:eastAsia="Times New Roman" w:hAnsi="Times New Roman" w:cs="Times New Roman"/>
          <w:color w:val="000000"/>
          <w:sz w:val="24"/>
          <w:szCs w:val="24"/>
        </w:rPr>
        <w:br/>
      </w:r>
      <w:r w:rsidRPr="006F1B9E">
        <w:rPr>
          <w:rFonts w:ascii="Times New Roman" w:eastAsia="Times New Roman" w:hAnsi="Times New Roman" w:cs="Times New Roman"/>
          <w:color w:val="000000"/>
          <w:sz w:val="24"/>
          <w:szCs w:val="24"/>
        </w:rPr>
        <w:t>‌</w:t>
      </w:r>
    </w:p>
    <w:p w14:paraId="5751F89F" w14:textId="37A5AB37" w:rsidR="00646509" w:rsidRDefault="00646509" w:rsidP="00646509">
      <w:pPr>
        <w:pStyle w:val="NormalWeb"/>
        <w:spacing w:before="0" w:beforeAutospacing="0" w:after="0" w:afterAutospacing="0"/>
        <w:ind w:left="720" w:hanging="720"/>
        <w:rPr>
          <w:rStyle w:val="Hyperlink"/>
        </w:rPr>
      </w:pPr>
      <w:r w:rsidRPr="00D15DD8">
        <w:t xml:space="preserve">Dillies, M.-A., Rau, A., Aubert, J., </w:t>
      </w:r>
      <w:proofErr w:type="spellStart"/>
      <w:r w:rsidRPr="00D15DD8">
        <w:t>Hennequet-Antier</w:t>
      </w:r>
      <w:proofErr w:type="spellEnd"/>
      <w:r w:rsidRPr="00D15DD8">
        <w:t xml:space="preserve">, C., </w:t>
      </w:r>
      <w:proofErr w:type="spellStart"/>
      <w:r w:rsidRPr="00D15DD8">
        <w:t>Jeanmougin</w:t>
      </w:r>
      <w:proofErr w:type="spellEnd"/>
      <w:r w:rsidRPr="00D15DD8">
        <w:t xml:space="preserve">, M., Servant, N., </w:t>
      </w:r>
      <w:proofErr w:type="spellStart"/>
      <w:r w:rsidRPr="00D15DD8">
        <w:t>Keime</w:t>
      </w:r>
      <w:proofErr w:type="spellEnd"/>
      <w:r w:rsidRPr="00D15DD8">
        <w:t xml:space="preserve">, C., Marot, G., Castel, D., Estelle, J., </w:t>
      </w:r>
      <w:proofErr w:type="spellStart"/>
      <w:r w:rsidRPr="00D15DD8">
        <w:t>Guernec</w:t>
      </w:r>
      <w:proofErr w:type="spellEnd"/>
      <w:r w:rsidRPr="00D15DD8">
        <w:t xml:space="preserve">, G., </w:t>
      </w:r>
      <w:proofErr w:type="spellStart"/>
      <w:r w:rsidRPr="00D15DD8">
        <w:t>Jagla</w:t>
      </w:r>
      <w:proofErr w:type="spellEnd"/>
      <w:r w:rsidRPr="00D15DD8">
        <w:t xml:space="preserve">, B., </w:t>
      </w:r>
      <w:proofErr w:type="spellStart"/>
      <w:r w:rsidRPr="00D15DD8">
        <w:t>Jouneau</w:t>
      </w:r>
      <w:proofErr w:type="spellEnd"/>
      <w:r w:rsidRPr="00D15DD8">
        <w:t xml:space="preserve">, L., </w:t>
      </w:r>
      <w:proofErr w:type="spellStart"/>
      <w:r w:rsidRPr="00D15DD8">
        <w:t>Laloe</w:t>
      </w:r>
      <w:proofErr w:type="spellEnd"/>
      <w:r w:rsidRPr="00D15DD8">
        <w:t xml:space="preserve">, D., Le Gall, C., Schaeffer, B., Le </w:t>
      </w:r>
      <w:proofErr w:type="spellStart"/>
      <w:r w:rsidRPr="00D15DD8">
        <w:t>Crom</w:t>
      </w:r>
      <w:proofErr w:type="spellEnd"/>
      <w:r w:rsidRPr="00D15DD8">
        <w:t xml:space="preserve">, S., </w:t>
      </w:r>
      <w:proofErr w:type="spellStart"/>
      <w:r w:rsidRPr="00D15DD8">
        <w:t>Guedj</w:t>
      </w:r>
      <w:proofErr w:type="spellEnd"/>
      <w:r w:rsidRPr="00D15DD8">
        <w:t xml:space="preserve">, M., &amp; </w:t>
      </w:r>
      <w:proofErr w:type="spellStart"/>
      <w:r w:rsidRPr="00D15DD8">
        <w:t>Jaffrezic</w:t>
      </w:r>
      <w:proofErr w:type="spellEnd"/>
      <w:r w:rsidRPr="00D15DD8">
        <w:t xml:space="preserve">, F. (2012). A comprehensive evaluation of normalization methods for Illumina high-throughput RNA sequencing data analysis. </w:t>
      </w:r>
      <w:r w:rsidRPr="00D15DD8">
        <w:rPr>
          <w:i/>
          <w:iCs/>
        </w:rPr>
        <w:t>Briefings in Bioinformatics</w:t>
      </w:r>
      <w:r w:rsidRPr="00D15DD8">
        <w:t xml:space="preserve">, </w:t>
      </w:r>
      <w:r w:rsidRPr="00D15DD8">
        <w:rPr>
          <w:i/>
          <w:iCs/>
        </w:rPr>
        <w:t>14</w:t>
      </w:r>
      <w:r w:rsidRPr="00D15DD8">
        <w:t xml:space="preserve">(6), 671–683. </w:t>
      </w:r>
      <w:hyperlink r:id="rId15" w:history="1">
        <w:r w:rsidRPr="00D15DD8">
          <w:rPr>
            <w:rStyle w:val="Hyperlink"/>
          </w:rPr>
          <w:t>https://doi.org/10.1093/bib/bbs046</w:t>
        </w:r>
      </w:hyperlink>
    </w:p>
    <w:p w14:paraId="69A635D8" w14:textId="286C89A5" w:rsidR="00C37A89" w:rsidRDefault="00C37A89" w:rsidP="00646509">
      <w:pPr>
        <w:pStyle w:val="NormalWeb"/>
        <w:spacing w:before="0" w:beforeAutospacing="0" w:after="0" w:afterAutospacing="0"/>
        <w:ind w:left="720" w:hanging="720"/>
        <w:rPr>
          <w:rStyle w:val="Hyperlink"/>
        </w:rPr>
      </w:pPr>
    </w:p>
    <w:p w14:paraId="49E8D494" w14:textId="77777777" w:rsidR="00C37A89" w:rsidRDefault="00C37A89" w:rsidP="00C37A89">
      <w:pPr>
        <w:pStyle w:val="NormalWeb"/>
        <w:shd w:val="clear" w:color="auto" w:fill="FFFFFF"/>
        <w:spacing w:before="0" w:beforeAutospacing="0" w:after="0" w:afterAutospacing="0"/>
        <w:ind w:left="720" w:hanging="720"/>
        <w:rPr>
          <w:color w:val="000000"/>
        </w:rPr>
      </w:pPr>
      <w:r>
        <w:rPr>
          <w:color w:val="000000"/>
        </w:rPr>
        <w:t xml:space="preserve">Eaton, K., &amp; Lyman, G. (2019). Dosing of anticancer agents in adults. </w:t>
      </w:r>
      <w:r>
        <w:rPr>
          <w:i/>
          <w:iCs/>
          <w:color w:val="000000"/>
        </w:rPr>
        <w:t>UpToDate</w:t>
      </w:r>
      <w:r>
        <w:rPr>
          <w:color w:val="000000"/>
        </w:rPr>
        <w:t>. https://www.uptodate.com/contents/dosing-of-anticancer-agents-in-adults</w:t>
      </w:r>
    </w:p>
    <w:p w14:paraId="2B5CA367" w14:textId="48ADB78D" w:rsidR="003658B5" w:rsidRDefault="00C37A89" w:rsidP="00C37A89">
      <w:pPr>
        <w:pStyle w:val="NormalWeb"/>
        <w:shd w:val="clear" w:color="auto" w:fill="FFFFFF"/>
        <w:rPr>
          <w:color w:val="000000"/>
        </w:rPr>
      </w:pPr>
      <w:r>
        <w:rPr>
          <w:color w:val="000000"/>
        </w:rPr>
        <w:t>‌</w:t>
      </w:r>
      <w:proofErr w:type="spellStart"/>
      <w:r w:rsidR="003658B5">
        <w:rPr>
          <w:color w:val="000000"/>
        </w:rPr>
        <w:t>Efron</w:t>
      </w:r>
      <w:proofErr w:type="spellEnd"/>
      <w:r w:rsidR="003658B5">
        <w:rPr>
          <w:color w:val="000000"/>
        </w:rPr>
        <w:t xml:space="preserve">, B. (2005). Bayesians, Frequentists, and Scientists. </w:t>
      </w:r>
      <w:r w:rsidR="003658B5">
        <w:rPr>
          <w:i/>
          <w:iCs/>
          <w:color w:val="000000"/>
        </w:rPr>
        <w:t>Journal of the American Statistical</w:t>
      </w:r>
      <w:r>
        <w:rPr>
          <w:i/>
          <w:iCs/>
          <w:color w:val="000000"/>
        </w:rPr>
        <w:tab/>
      </w:r>
      <w:r w:rsidR="003658B5">
        <w:rPr>
          <w:i/>
          <w:iCs/>
          <w:color w:val="000000"/>
        </w:rPr>
        <w:t>Association</w:t>
      </w:r>
      <w:r w:rsidR="003658B5">
        <w:rPr>
          <w:color w:val="000000"/>
        </w:rPr>
        <w:t xml:space="preserve">, </w:t>
      </w:r>
      <w:r w:rsidR="003658B5">
        <w:rPr>
          <w:i/>
          <w:iCs/>
          <w:color w:val="000000"/>
        </w:rPr>
        <w:t>100</w:t>
      </w:r>
      <w:r w:rsidR="003658B5">
        <w:rPr>
          <w:color w:val="000000"/>
        </w:rPr>
        <w:t>(469), 1–5. https://doi.org/10.1198/016214505000000033</w:t>
      </w:r>
    </w:p>
    <w:p w14:paraId="1D3D8313" w14:textId="0B46E1C4" w:rsidR="00A369B7" w:rsidRDefault="00646509" w:rsidP="003658B5">
      <w:pPr>
        <w:pStyle w:val="NormalWeb"/>
        <w:shd w:val="clear" w:color="auto" w:fill="FFFFFF"/>
        <w:rPr>
          <w:rStyle w:val="Hyperlink"/>
        </w:rPr>
      </w:pPr>
      <w:r w:rsidRPr="00D15DD8">
        <w:t xml:space="preserve">Ganapathi, M. K., Jones, W. D., </w:t>
      </w:r>
      <w:proofErr w:type="spellStart"/>
      <w:r w:rsidRPr="00D15DD8">
        <w:t>Sehouli</w:t>
      </w:r>
      <w:proofErr w:type="spellEnd"/>
      <w:r w:rsidRPr="00D15DD8">
        <w:t xml:space="preserve">, J., Michener, C. M., </w:t>
      </w:r>
      <w:proofErr w:type="spellStart"/>
      <w:r w:rsidRPr="00D15DD8">
        <w:t>Braicu</w:t>
      </w:r>
      <w:proofErr w:type="spellEnd"/>
      <w:r w:rsidRPr="00D15DD8">
        <w:t>, I. E., Norris, E. J., Biscotti,</w:t>
      </w:r>
      <w:r w:rsidR="003658B5">
        <w:tab/>
      </w:r>
      <w:r w:rsidRPr="00D15DD8">
        <w:t xml:space="preserve">C. V., </w:t>
      </w:r>
      <w:proofErr w:type="spellStart"/>
      <w:r w:rsidRPr="00D15DD8">
        <w:t>Vaziri</w:t>
      </w:r>
      <w:proofErr w:type="spellEnd"/>
      <w:r w:rsidRPr="00D15DD8">
        <w:t>, S. A. J., &amp; Ganapathi, R. N. (2015). Expression profile of COL2A1 and the</w:t>
      </w:r>
      <w:r w:rsidR="003658B5">
        <w:tab/>
      </w:r>
      <w:r w:rsidRPr="00D15DD8">
        <w:t>pseudogene SLC6A10P predicts tumor recurrence in high-grade serous ovarian cancer.</w:t>
      </w:r>
      <w:r w:rsidR="003658B5">
        <w:tab/>
      </w:r>
      <w:r w:rsidRPr="00D15DD8">
        <w:rPr>
          <w:i/>
          <w:iCs/>
        </w:rPr>
        <w:t>International Journal of Cancer</w:t>
      </w:r>
      <w:r w:rsidRPr="00D15DD8">
        <w:t xml:space="preserve">, </w:t>
      </w:r>
      <w:r w:rsidRPr="00D15DD8">
        <w:rPr>
          <w:i/>
          <w:iCs/>
        </w:rPr>
        <w:t>138</w:t>
      </w:r>
      <w:r w:rsidRPr="00D15DD8">
        <w:t xml:space="preserve">(3), 679–688. </w:t>
      </w:r>
      <w:hyperlink r:id="rId16" w:history="1">
        <w:r w:rsidRPr="00D15DD8">
          <w:rPr>
            <w:rStyle w:val="Hyperlink"/>
          </w:rPr>
          <w:t>https://doi.org/10.1002/ijc.29815</w:t>
        </w:r>
      </w:hyperlink>
    </w:p>
    <w:p w14:paraId="4C7A0289" w14:textId="77777777" w:rsidR="00A369B7" w:rsidRDefault="00A369B7" w:rsidP="00A369B7">
      <w:pPr>
        <w:pStyle w:val="NormalWeb"/>
        <w:shd w:val="clear" w:color="auto" w:fill="FFFFFF"/>
        <w:spacing w:before="0" w:beforeAutospacing="0" w:after="0" w:afterAutospacing="0"/>
        <w:ind w:left="720" w:hanging="720"/>
        <w:rPr>
          <w:color w:val="000000"/>
        </w:rPr>
      </w:pPr>
      <w:r>
        <w:rPr>
          <w:color w:val="000000"/>
        </w:rPr>
        <w:t xml:space="preserve">Genetics Home Reference. (2019). </w:t>
      </w:r>
      <w:r>
        <w:rPr>
          <w:i/>
          <w:iCs/>
          <w:color w:val="000000"/>
        </w:rPr>
        <w:t>What is a gene?</w:t>
      </w:r>
      <w:r>
        <w:rPr>
          <w:color w:val="000000"/>
        </w:rPr>
        <w:t xml:space="preserve"> Genetics Home Reference. https://ghr.nlm.nih.gov/primer/basics/gene</w:t>
      </w:r>
    </w:p>
    <w:p w14:paraId="6BD85EB6" w14:textId="380438FF" w:rsidR="00EC4BAD" w:rsidRDefault="00A369B7" w:rsidP="002F6C9B">
      <w:pPr>
        <w:pStyle w:val="NormalWeb"/>
        <w:shd w:val="clear" w:color="auto" w:fill="FFFFFF"/>
      </w:pPr>
      <w:r>
        <w:rPr>
          <w:color w:val="000000"/>
        </w:rPr>
        <w:t>‌</w:t>
      </w:r>
      <w:proofErr w:type="spellStart"/>
      <w:r w:rsidR="00646509" w:rsidRPr="00D15DD8">
        <w:t>Januchowski</w:t>
      </w:r>
      <w:proofErr w:type="spellEnd"/>
      <w:r w:rsidR="00646509" w:rsidRPr="00D15DD8">
        <w:t xml:space="preserve">, R., </w:t>
      </w:r>
      <w:proofErr w:type="spellStart"/>
      <w:r w:rsidR="00646509" w:rsidRPr="00D15DD8">
        <w:t>Świerczewska</w:t>
      </w:r>
      <w:proofErr w:type="spellEnd"/>
      <w:r w:rsidR="00646509" w:rsidRPr="00D15DD8">
        <w:t xml:space="preserve">, M., </w:t>
      </w:r>
      <w:proofErr w:type="spellStart"/>
      <w:r w:rsidR="00646509" w:rsidRPr="00D15DD8">
        <w:t>Sterzyńska</w:t>
      </w:r>
      <w:proofErr w:type="spellEnd"/>
      <w:r w:rsidR="00646509" w:rsidRPr="00D15DD8">
        <w:t xml:space="preserve">, K., </w:t>
      </w:r>
      <w:proofErr w:type="spellStart"/>
      <w:r w:rsidR="00646509" w:rsidRPr="00D15DD8">
        <w:t>Wojtowicz</w:t>
      </w:r>
      <w:proofErr w:type="spellEnd"/>
      <w:r w:rsidR="00646509" w:rsidRPr="00D15DD8">
        <w:t>, K., Nowicki, M., &amp; Zabel, M.</w:t>
      </w:r>
      <w:r>
        <w:tab/>
      </w:r>
      <w:r w:rsidR="00646509" w:rsidRPr="00D15DD8">
        <w:t>(2016). Increased Expression of Several Collagen Genes is Associated with Drug</w:t>
      </w:r>
      <w:r>
        <w:tab/>
      </w:r>
      <w:r w:rsidR="00646509" w:rsidRPr="00D15DD8">
        <w:t xml:space="preserve">Resistance in Ovarian Cancer Cell Lines. </w:t>
      </w:r>
      <w:r w:rsidR="00646509" w:rsidRPr="00D15DD8">
        <w:rPr>
          <w:i/>
          <w:iCs/>
        </w:rPr>
        <w:t>Journal of Cancer</w:t>
      </w:r>
      <w:r w:rsidR="00646509" w:rsidRPr="00D15DD8">
        <w:t xml:space="preserve">, </w:t>
      </w:r>
      <w:r w:rsidR="00646509" w:rsidRPr="00D15DD8">
        <w:rPr>
          <w:i/>
          <w:iCs/>
        </w:rPr>
        <w:t>7</w:t>
      </w:r>
      <w:r w:rsidR="00646509" w:rsidRPr="00D15DD8">
        <w:t>(10), 1295–1310.</w:t>
      </w:r>
      <w:r>
        <w:tab/>
      </w:r>
      <w:hyperlink r:id="rId17" w:history="1">
        <w:r w:rsidRPr="0063457B">
          <w:rPr>
            <w:rStyle w:val="Hyperlink"/>
          </w:rPr>
          <w:t>https://doi.org/10.7150/jca.15371</w:t>
        </w:r>
      </w:hyperlink>
      <w:r w:rsidR="00EC4BAD">
        <w:br w:type="page"/>
      </w:r>
    </w:p>
    <w:p w14:paraId="0F2D3C1B" w14:textId="20580584" w:rsidR="00646509" w:rsidRPr="00D15DD8" w:rsidRDefault="00646509" w:rsidP="00646509">
      <w:pPr>
        <w:pStyle w:val="NormalWeb"/>
        <w:spacing w:before="0" w:beforeAutospacing="0" w:after="0" w:afterAutospacing="0"/>
        <w:ind w:left="720" w:hanging="720"/>
      </w:pPr>
      <w:r w:rsidRPr="00D15DD8">
        <w:lastRenderedPageBreak/>
        <w:t xml:space="preserve">Liu, J., Lichtenberg, T., Hoadley, K. A., Poisson, L. M., Lazar, A. J., </w:t>
      </w:r>
      <w:proofErr w:type="spellStart"/>
      <w:r w:rsidRPr="00D15DD8">
        <w:t>Cherniack</w:t>
      </w:r>
      <w:proofErr w:type="spellEnd"/>
      <w:r w:rsidRPr="00D15DD8">
        <w:t xml:space="preserve">, A. D., </w:t>
      </w:r>
      <w:proofErr w:type="spellStart"/>
      <w:r w:rsidRPr="00D15DD8">
        <w:t>Kovatich</w:t>
      </w:r>
      <w:proofErr w:type="spellEnd"/>
      <w:r w:rsidRPr="00D15DD8">
        <w:t xml:space="preserve">, A. J., Benz, C. C., Levine, D. A., Lee, A. V., </w:t>
      </w:r>
      <w:proofErr w:type="spellStart"/>
      <w:r w:rsidRPr="00D15DD8">
        <w:t>Omberg</w:t>
      </w:r>
      <w:proofErr w:type="spellEnd"/>
      <w:r w:rsidRPr="00D15DD8">
        <w:t xml:space="preserve">, L., Wolf, D. M., Shriver, C. D., </w:t>
      </w:r>
      <w:proofErr w:type="spellStart"/>
      <w:r w:rsidRPr="00D15DD8">
        <w:t>Thorsson</w:t>
      </w:r>
      <w:proofErr w:type="spellEnd"/>
      <w:r w:rsidRPr="00D15DD8">
        <w:t xml:space="preserve">, V., Hu, H., Caesar-Johnson, S. J., </w:t>
      </w:r>
      <w:proofErr w:type="spellStart"/>
      <w:r w:rsidRPr="00D15DD8">
        <w:t>Demchok</w:t>
      </w:r>
      <w:proofErr w:type="spellEnd"/>
      <w:r w:rsidRPr="00D15DD8">
        <w:t xml:space="preserve">, J. A., </w:t>
      </w:r>
      <w:proofErr w:type="spellStart"/>
      <w:r w:rsidRPr="00D15DD8">
        <w:t>Felau</w:t>
      </w:r>
      <w:proofErr w:type="spellEnd"/>
      <w:r w:rsidRPr="00D15DD8">
        <w:t xml:space="preserve">, I., </w:t>
      </w:r>
      <w:proofErr w:type="spellStart"/>
      <w:r w:rsidRPr="00D15DD8">
        <w:t>Kasapi</w:t>
      </w:r>
      <w:proofErr w:type="spellEnd"/>
      <w:r w:rsidRPr="00D15DD8">
        <w:t xml:space="preserve">, M., … </w:t>
      </w:r>
      <w:proofErr w:type="spellStart"/>
      <w:r w:rsidRPr="00D15DD8">
        <w:t>Mariamidze</w:t>
      </w:r>
      <w:proofErr w:type="spellEnd"/>
      <w:r w:rsidRPr="00D15DD8">
        <w:t xml:space="preserve">, A. (2018). An Integrated TCGA Pan-Cancer Clinical Data Resource to Drive High-Quality Survival Outcome Analytics. </w:t>
      </w:r>
      <w:r w:rsidRPr="00D15DD8">
        <w:rPr>
          <w:i/>
          <w:iCs/>
        </w:rPr>
        <w:t>Cell</w:t>
      </w:r>
      <w:r w:rsidRPr="00D15DD8">
        <w:t xml:space="preserve">, </w:t>
      </w:r>
      <w:r w:rsidRPr="00D15DD8">
        <w:rPr>
          <w:i/>
          <w:iCs/>
        </w:rPr>
        <w:t>173</w:t>
      </w:r>
      <w:r w:rsidRPr="00D15DD8">
        <w:t xml:space="preserve">(2), 400-416.e11. </w:t>
      </w:r>
      <w:hyperlink r:id="rId18" w:history="1">
        <w:r w:rsidRPr="00D15DD8">
          <w:rPr>
            <w:rStyle w:val="Hyperlink"/>
          </w:rPr>
          <w:t>https://doi.org/10.1016/j.cell.2018.02.052</w:t>
        </w:r>
      </w:hyperlink>
    </w:p>
    <w:p w14:paraId="2F3B2CD6" w14:textId="77777777" w:rsidR="00646509" w:rsidRPr="00D15DD8" w:rsidRDefault="00646509" w:rsidP="00646509">
      <w:pPr>
        <w:pStyle w:val="NormalWeb"/>
        <w:spacing w:before="0" w:beforeAutospacing="0" w:after="0" w:afterAutospacing="0"/>
        <w:ind w:left="720" w:hanging="720"/>
      </w:pPr>
    </w:p>
    <w:p w14:paraId="556792DA" w14:textId="6C026126" w:rsidR="00646509" w:rsidRPr="00D15DD8" w:rsidRDefault="00646509" w:rsidP="00646509">
      <w:pPr>
        <w:pStyle w:val="NormalWeb"/>
        <w:spacing w:before="0" w:beforeAutospacing="0" w:after="0" w:afterAutospacing="0"/>
        <w:ind w:left="720" w:hanging="720"/>
      </w:pPr>
      <w:proofErr w:type="spellStart"/>
      <w:r w:rsidRPr="00D15DD8">
        <w:t>Ricciardelli</w:t>
      </w:r>
      <w:proofErr w:type="spellEnd"/>
      <w:r w:rsidRPr="00D15DD8">
        <w:t xml:space="preserve">, C., &amp; Rodgers, R. (2006). Extracellular Matrix of Ovarian Tumors. </w:t>
      </w:r>
      <w:r w:rsidRPr="00D15DD8">
        <w:rPr>
          <w:i/>
          <w:iCs/>
        </w:rPr>
        <w:t>Seminars in Reproductive Medicine</w:t>
      </w:r>
      <w:r w:rsidRPr="00D15DD8">
        <w:t xml:space="preserve">, </w:t>
      </w:r>
      <w:r w:rsidRPr="00D15DD8">
        <w:rPr>
          <w:i/>
          <w:iCs/>
        </w:rPr>
        <w:t>24</w:t>
      </w:r>
      <w:r w:rsidRPr="00D15DD8">
        <w:t xml:space="preserve">(4), 270–282. </w:t>
      </w:r>
      <w:hyperlink r:id="rId19" w:history="1">
        <w:r w:rsidRPr="00D15DD8">
          <w:rPr>
            <w:rStyle w:val="Hyperlink"/>
          </w:rPr>
          <w:t>https://doi.org/10.1055/s-2006-948556</w:t>
        </w:r>
      </w:hyperlink>
    </w:p>
    <w:p w14:paraId="147C7A3F" w14:textId="77777777" w:rsidR="00646509" w:rsidRPr="00D15DD8" w:rsidRDefault="00646509" w:rsidP="00646509">
      <w:pPr>
        <w:pStyle w:val="NormalWeb"/>
        <w:spacing w:before="0" w:beforeAutospacing="0" w:after="0" w:afterAutospacing="0"/>
        <w:ind w:left="720" w:hanging="720"/>
      </w:pPr>
    </w:p>
    <w:p w14:paraId="01799422" w14:textId="27AE5006" w:rsidR="00646509" w:rsidRPr="00D15DD8" w:rsidRDefault="00646509" w:rsidP="00646509">
      <w:pPr>
        <w:pStyle w:val="NormalWeb"/>
        <w:spacing w:before="0" w:beforeAutospacing="0" w:after="0" w:afterAutospacing="0"/>
        <w:ind w:left="720" w:hanging="720"/>
      </w:pPr>
      <w:proofErr w:type="spellStart"/>
      <w:r w:rsidRPr="00D15DD8">
        <w:t>Spainhour</w:t>
      </w:r>
      <w:proofErr w:type="spellEnd"/>
      <w:r w:rsidRPr="00D15DD8">
        <w:t xml:space="preserve">, J. C. G., &amp; </w:t>
      </w:r>
      <w:proofErr w:type="spellStart"/>
      <w:r w:rsidRPr="00D15DD8">
        <w:t>Qiu</w:t>
      </w:r>
      <w:proofErr w:type="spellEnd"/>
      <w:r w:rsidRPr="00D15DD8">
        <w:t xml:space="preserve">, P. (2016). Identification of gene-drug interactions that impact patient survival in TCGA. </w:t>
      </w:r>
      <w:r w:rsidRPr="00D15DD8">
        <w:rPr>
          <w:i/>
          <w:iCs/>
        </w:rPr>
        <w:t>BMC Bioinformatics</w:t>
      </w:r>
      <w:r w:rsidRPr="00D15DD8">
        <w:t xml:space="preserve">, </w:t>
      </w:r>
      <w:r w:rsidRPr="00D15DD8">
        <w:rPr>
          <w:i/>
          <w:iCs/>
        </w:rPr>
        <w:t>17</w:t>
      </w:r>
      <w:r w:rsidRPr="00D15DD8">
        <w:t xml:space="preserve">(1). </w:t>
      </w:r>
      <w:hyperlink r:id="rId20" w:history="1">
        <w:r w:rsidRPr="00D15DD8">
          <w:rPr>
            <w:rStyle w:val="Hyperlink"/>
          </w:rPr>
          <w:t>https://doi.org/10.1186/s12859-016-1255-7</w:t>
        </w:r>
      </w:hyperlink>
    </w:p>
    <w:p w14:paraId="130DCA7B" w14:textId="77777777" w:rsidR="00646509" w:rsidRPr="00D15DD8" w:rsidRDefault="00646509" w:rsidP="00646509">
      <w:pPr>
        <w:pStyle w:val="NormalWeb"/>
        <w:spacing w:before="0" w:beforeAutospacing="0" w:after="0" w:afterAutospacing="0"/>
        <w:ind w:left="720" w:hanging="720"/>
      </w:pPr>
    </w:p>
    <w:p w14:paraId="30349526" w14:textId="20A78D2B" w:rsidR="00646509" w:rsidRPr="00D15DD8" w:rsidRDefault="00646509" w:rsidP="00646509">
      <w:pPr>
        <w:pStyle w:val="NormalWeb"/>
        <w:spacing w:before="0" w:beforeAutospacing="0" w:after="0" w:afterAutospacing="0"/>
        <w:ind w:left="720" w:hanging="720"/>
        <w:rPr>
          <w:rStyle w:val="Hyperlink"/>
        </w:rPr>
      </w:pPr>
      <w:r w:rsidRPr="00D15DD8">
        <w:t xml:space="preserve">Teng, P.-N., Wang, G., Hood, B. L., </w:t>
      </w:r>
      <w:proofErr w:type="spellStart"/>
      <w:r w:rsidRPr="00D15DD8">
        <w:t>Conrads</w:t>
      </w:r>
      <w:proofErr w:type="spellEnd"/>
      <w:r w:rsidRPr="00D15DD8">
        <w:t xml:space="preserve">, K. A., Hamilton, C. A., Maxwell, G. L., Darcy, K. M., &amp; </w:t>
      </w:r>
      <w:proofErr w:type="spellStart"/>
      <w:r w:rsidRPr="00D15DD8">
        <w:t>Conrads</w:t>
      </w:r>
      <w:proofErr w:type="spellEnd"/>
      <w:r w:rsidRPr="00D15DD8">
        <w:t xml:space="preserve">, T. P. (2013). Identification of candidate circulating cisplatin-resistant biomarkers from epithelial ovarian carcinoma cell </w:t>
      </w:r>
      <w:proofErr w:type="spellStart"/>
      <w:r w:rsidRPr="00D15DD8">
        <w:t>secretomes</w:t>
      </w:r>
      <w:proofErr w:type="spellEnd"/>
      <w:r w:rsidRPr="00D15DD8">
        <w:t xml:space="preserve">. </w:t>
      </w:r>
      <w:r w:rsidRPr="00D15DD8">
        <w:rPr>
          <w:i/>
          <w:iCs/>
        </w:rPr>
        <w:t>British Journal of Cancer</w:t>
      </w:r>
      <w:r w:rsidRPr="00D15DD8">
        <w:t xml:space="preserve">, </w:t>
      </w:r>
      <w:r w:rsidRPr="00D15DD8">
        <w:rPr>
          <w:i/>
          <w:iCs/>
        </w:rPr>
        <w:t>110</w:t>
      </w:r>
      <w:r w:rsidRPr="00D15DD8">
        <w:t xml:space="preserve">(1), 123–132. </w:t>
      </w:r>
      <w:hyperlink r:id="rId21" w:history="1">
        <w:r w:rsidRPr="00D15DD8">
          <w:rPr>
            <w:rStyle w:val="Hyperlink"/>
          </w:rPr>
          <w:t>https://doi.org/10.1038/bjc.2013.687</w:t>
        </w:r>
      </w:hyperlink>
    </w:p>
    <w:p w14:paraId="56DF7E64" w14:textId="57009F03" w:rsidR="009258F2" w:rsidRPr="00D15DD8" w:rsidRDefault="009258F2" w:rsidP="00646509">
      <w:pPr>
        <w:pStyle w:val="NormalWeb"/>
        <w:spacing w:before="0" w:beforeAutospacing="0" w:after="0" w:afterAutospacing="0"/>
        <w:ind w:left="720" w:hanging="720"/>
        <w:rPr>
          <w:rStyle w:val="Hyperlink"/>
        </w:rPr>
      </w:pPr>
    </w:p>
    <w:p w14:paraId="68475FB4" w14:textId="0549CD9C" w:rsidR="009258F2"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D15DD8">
        <w:rPr>
          <w:rFonts w:ascii="Times New Roman" w:eastAsia="Times New Roman" w:hAnsi="Times New Roman" w:cs="Times New Roman"/>
          <w:i/>
          <w:iCs/>
          <w:color w:val="000000"/>
          <w:sz w:val="24"/>
          <w:szCs w:val="24"/>
        </w:rPr>
        <w:t>The Cancer Genome Atlas Program</w:t>
      </w:r>
      <w:r w:rsidRPr="00D15DD8">
        <w:rPr>
          <w:rFonts w:ascii="Times New Roman" w:eastAsia="Times New Roman" w:hAnsi="Times New Roman" w:cs="Times New Roman"/>
          <w:color w:val="000000"/>
          <w:sz w:val="24"/>
          <w:szCs w:val="24"/>
        </w:rPr>
        <w:t xml:space="preserve">. (2019). National Cancer Institute; Cancer.gov. </w:t>
      </w:r>
      <w:hyperlink r:id="rId22" w:history="1">
        <w:r w:rsidR="00D15DD8" w:rsidRPr="00D15DD8">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4A3E216E" w:rsidR="00D15DD8" w:rsidRPr="00D15DD8"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A95F11">
        <w:rPr>
          <w:rFonts w:ascii="Times New Roman" w:eastAsia="Times New Roman" w:hAnsi="Times New Roman" w:cs="Times New Roman"/>
          <w:i/>
          <w:iCs/>
          <w:color w:val="000000"/>
          <w:sz w:val="24"/>
          <w:szCs w:val="24"/>
        </w:rPr>
        <w:t>The Cancer Genome Atlas - Publications</w:t>
      </w:r>
      <w:r w:rsidRPr="00A95F11">
        <w:rPr>
          <w:rFonts w:ascii="Times New Roman" w:eastAsia="Times New Roman" w:hAnsi="Times New Roman" w:cs="Times New Roman"/>
          <w:color w:val="000000"/>
          <w:sz w:val="24"/>
          <w:szCs w:val="24"/>
        </w:rPr>
        <w:t xml:space="preserve">. (2019, July 24). National Cancer Institute; Cancer.gov. </w:t>
      </w:r>
      <w:hyperlink r:id="rId23" w:history="1">
        <w:r w:rsidRPr="00A95F11">
          <w:rPr>
            <w:rStyle w:val="Hyperlink"/>
            <w:rFonts w:ascii="Times New Roman" w:eastAsia="Times New Roman" w:hAnsi="Times New Roman" w:cs="Times New Roman"/>
            <w:sz w:val="24"/>
            <w:szCs w:val="24"/>
          </w:rPr>
          <w:t>https://www.cancer.gov/about-nci/organization/ccg/research/structural-genomics/tcga/publications</w:t>
        </w:r>
      </w:hyperlink>
      <w:r>
        <w:rPr>
          <w:rFonts w:ascii="Times New Roman" w:eastAsia="Times New Roman" w:hAnsi="Times New Roman" w:cs="Times New Roman"/>
          <w:color w:val="000000"/>
          <w:sz w:val="24"/>
          <w:szCs w:val="24"/>
        </w:rPr>
        <w:br/>
      </w:r>
      <w:r w:rsidRPr="00A95F11">
        <w:rPr>
          <w:rFonts w:ascii="Times New Roman" w:eastAsia="Times New Roman" w:hAnsi="Times New Roman" w:cs="Times New Roman"/>
          <w:color w:val="000000"/>
          <w:sz w:val="24"/>
          <w:szCs w:val="24"/>
        </w:rPr>
        <w:t>‌</w:t>
      </w:r>
    </w:p>
    <w:p w14:paraId="05B38FE0" w14:textId="77777777" w:rsidR="00D15DD8" w:rsidRP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D15DD8">
        <w:rPr>
          <w:rFonts w:ascii="Times New Roman" w:eastAsia="Times New Roman" w:hAnsi="Times New Roman" w:cs="Times New Roman"/>
          <w:color w:val="000000"/>
          <w:sz w:val="24"/>
          <w:szCs w:val="24"/>
        </w:rPr>
        <w:t xml:space="preserve">Webster, T. H., Couse, M., Grande, B. M., </w:t>
      </w:r>
      <w:proofErr w:type="spellStart"/>
      <w:r w:rsidRPr="00D15DD8">
        <w:rPr>
          <w:rFonts w:ascii="Times New Roman" w:eastAsia="Times New Roman" w:hAnsi="Times New Roman" w:cs="Times New Roman"/>
          <w:color w:val="000000"/>
          <w:sz w:val="24"/>
          <w:szCs w:val="24"/>
        </w:rPr>
        <w:t>Karlins</w:t>
      </w:r>
      <w:proofErr w:type="spellEnd"/>
      <w:r w:rsidRPr="00D15DD8">
        <w:rPr>
          <w:rFonts w:ascii="Times New Roman" w:eastAsia="Times New Roman" w:hAnsi="Times New Roman" w:cs="Times New Roman"/>
          <w:color w:val="000000"/>
          <w:sz w:val="24"/>
          <w:szCs w:val="24"/>
        </w:rPr>
        <w:t xml:space="preserve">, E., Phung, T. N., Richmond, P. A., </w:t>
      </w:r>
      <w:proofErr w:type="spellStart"/>
      <w:r w:rsidRPr="00D15DD8">
        <w:rPr>
          <w:rFonts w:ascii="Times New Roman" w:eastAsia="Times New Roman" w:hAnsi="Times New Roman" w:cs="Times New Roman"/>
          <w:color w:val="000000"/>
          <w:sz w:val="24"/>
          <w:szCs w:val="24"/>
        </w:rPr>
        <w:t>Whitford</w:t>
      </w:r>
      <w:proofErr w:type="spellEnd"/>
      <w:r w:rsidRPr="00D15DD8">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D15DD8">
        <w:rPr>
          <w:rFonts w:ascii="Times New Roman" w:eastAsia="Times New Roman" w:hAnsi="Times New Roman" w:cs="Times New Roman"/>
          <w:i/>
          <w:iCs/>
          <w:color w:val="000000"/>
          <w:sz w:val="24"/>
          <w:szCs w:val="24"/>
        </w:rPr>
        <w:t>GigaScience</w:t>
      </w:r>
      <w:proofErr w:type="spellEnd"/>
      <w:r w:rsidRPr="00D15DD8">
        <w:rPr>
          <w:rFonts w:ascii="Times New Roman" w:eastAsia="Times New Roman" w:hAnsi="Times New Roman" w:cs="Times New Roman"/>
          <w:color w:val="000000"/>
          <w:sz w:val="24"/>
          <w:szCs w:val="24"/>
        </w:rPr>
        <w:t xml:space="preserve">, </w:t>
      </w:r>
      <w:r w:rsidRPr="00D15DD8">
        <w:rPr>
          <w:rFonts w:ascii="Times New Roman" w:eastAsia="Times New Roman" w:hAnsi="Times New Roman" w:cs="Times New Roman"/>
          <w:i/>
          <w:iCs/>
          <w:color w:val="000000"/>
          <w:sz w:val="24"/>
          <w:szCs w:val="24"/>
        </w:rPr>
        <w:t>8</w:t>
      </w:r>
      <w:r w:rsidRPr="00D15DD8">
        <w:rPr>
          <w:rFonts w:ascii="Times New Roman" w:eastAsia="Times New Roman" w:hAnsi="Times New Roman" w:cs="Times New Roman"/>
          <w:color w:val="000000"/>
          <w:sz w:val="24"/>
          <w:szCs w:val="24"/>
        </w:rPr>
        <w:t>(7). https://doi.org/10.1093/gigascience/giz074</w:t>
      </w:r>
    </w:p>
    <w:p w14:paraId="7729797D" w14:textId="6D7F76FE" w:rsidR="00646509" w:rsidRPr="00D15DD8"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D15DD8">
        <w:rPr>
          <w:rFonts w:ascii="Times New Roman" w:eastAsia="Times New Roman" w:hAnsi="Times New Roman" w:cs="Times New Roman"/>
          <w:color w:val="000000"/>
          <w:sz w:val="24"/>
          <w:szCs w:val="24"/>
        </w:rPr>
        <w:t>‌</w:t>
      </w:r>
      <w:r w:rsidR="009258F2" w:rsidRPr="00D15DD8">
        <w:rPr>
          <w:rFonts w:ascii="Times New Roman" w:eastAsia="Times New Roman" w:hAnsi="Times New Roman" w:cs="Times New Roman"/>
          <w:color w:val="000000"/>
          <w:sz w:val="24"/>
          <w:szCs w:val="24"/>
        </w:rPr>
        <w:t>‌</w:t>
      </w:r>
      <w:r w:rsidR="00646509" w:rsidRPr="00D15DD8">
        <w:rPr>
          <w:rFonts w:ascii="Times New Roman" w:hAnsi="Times New Roman" w:cs="Times New Roman"/>
          <w:sz w:val="24"/>
          <w:szCs w:val="24"/>
        </w:rPr>
        <w:t>Wu, Y.-H., Chang, T.-H., Huang, Y.-F., Huang, H.-D., &amp; Chou, C.-Y. (2013). COL11A1</w:t>
      </w:r>
      <w:r w:rsidR="00A95F11">
        <w:rPr>
          <w:rFonts w:ascii="Times New Roman" w:hAnsi="Times New Roman" w:cs="Times New Roman"/>
          <w:sz w:val="24"/>
          <w:szCs w:val="24"/>
        </w:rPr>
        <w:tab/>
      </w:r>
      <w:r w:rsidR="00646509" w:rsidRPr="00D15DD8">
        <w:rPr>
          <w:rFonts w:ascii="Times New Roman" w:hAnsi="Times New Roman" w:cs="Times New Roman"/>
          <w:sz w:val="24"/>
          <w:szCs w:val="24"/>
        </w:rPr>
        <w:t>promotes tumor</w:t>
      </w:r>
      <w:r w:rsidR="00884D34">
        <w:rPr>
          <w:rFonts w:ascii="Times New Roman" w:hAnsi="Times New Roman" w:cs="Times New Roman"/>
          <w:sz w:val="24"/>
          <w:szCs w:val="24"/>
        </w:rPr>
        <w:t xml:space="preserve"> </w:t>
      </w:r>
      <w:r w:rsidR="00646509" w:rsidRPr="00D15DD8">
        <w:rPr>
          <w:rFonts w:ascii="Times New Roman" w:hAnsi="Times New Roman" w:cs="Times New Roman"/>
          <w:sz w:val="24"/>
          <w:szCs w:val="24"/>
        </w:rPr>
        <w:t>progression and predicts poor clinical outcome in ovarian cancer.</w:t>
      </w:r>
      <w:r w:rsidR="00A95F11">
        <w:rPr>
          <w:rFonts w:ascii="Times New Roman" w:hAnsi="Times New Roman" w:cs="Times New Roman"/>
          <w:sz w:val="24"/>
          <w:szCs w:val="24"/>
        </w:rPr>
        <w:tab/>
      </w:r>
      <w:r w:rsidR="00646509" w:rsidRPr="00D15DD8">
        <w:rPr>
          <w:rFonts w:ascii="Times New Roman" w:hAnsi="Times New Roman" w:cs="Times New Roman"/>
          <w:i/>
          <w:iCs/>
          <w:sz w:val="24"/>
          <w:szCs w:val="24"/>
        </w:rPr>
        <w:t>Oncogene</w:t>
      </w:r>
      <w:r w:rsidR="00646509" w:rsidRPr="00D15DD8">
        <w:rPr>
          <w:rFonts w:ascii="Times New Roman" w:hAnsi="Times New Roman" w:cs="Times New Roman"/>
          <w:sz w:val="24"/>
          <w:szCs w:val="24"/>
        </w:rPr>
        <w:t xml:space="preserve">, </w:t>
      </w:r>
      <w:r w:rsidR="00646509" w:rsidRPr="00D15DD8">
        <w:rPr>
          <w:rFonts w:ascii="Times New Roman" w:hAnsi="Times New Roman" w:cs="Times New Roman"/>
          <w:i/>
          <w:iCs/>
          <w:sz w:val="24"/>
          <w:szCs w:val="24"/>
        </w:rPr>
        <w:t>33</w:t>
      </w:r>
      <w:r w:rsidR="00646509" w:rsidRPr="00D15DD8">
        <w:rPr>
          <w:rFonts w:ascii="Times New Roman" w:hAnsi="Times New Roman" w:cs="Times New Roman"/>
          <w:sz w:val="24"/>
          <w:szCs w:val="24"/>
        </w:rPr>
        <w:t>(26), 3432–3440.</w:t>
      </w:r>
      <w:r w:rsidR="00A95F11">
        <w:rPr>
          <w:rFonts w:ascii="Times New Roman" w:hAnsi="Times New Roman" w:cs="Times New Roman"/>
          <w:sz w:val="24"/>
          <w:szCs w:val="24"/>
        </w:rPr>
        <w:t xml:space="preserve"> </w:t>
      </w:r>
      <w:hyperlink r:id="rId24" w:history="1">
        <w:r w:rsidR="00A95F11" w:rsidRPr="00D0742B">
          <w:rPr>
            <w:rStyle w:val="Hyperlink"/>
            <w:rFonts w:ascii="Times New Roman" w:hAnsi="Times New Roman" w:cs="Times New Roman"/>
            <w:sz w:val="24"/>
            <w:szCs w:val="24"/>
          </w:rPr>
          <w:t>https://doi.org/10.1038/onc.2013.307</w:t>
        </w:r>
      </w:hyperlink>
    </w:p>
    <w:p w14:paraId="05FC6812" w14:textId="77777777" w:rsidR="00646509" w:rsidRPr="00D15DD8" w:rsidRDefault="00646509" w:rsidP="00646509">
      <w:pPr>
        <w:pStyle w:val="NormalWeb"/>
        <w:spacing w:before="0" w:beforeAutospacing="0" w:after="0" w:afterAutospacing="0"/>
        <w:ind w:left="720" w:hanging="720"/>
      </w:pPr>
      <w:r w:rsidRPr="00D15DD8">
        <w:t xml:space="preserve">Xu, S., Xu, H., Wang, W., Li, S., Li, H., Li, T., Zhang, W., Yu, X., &amp; Liu, L. (2019). The role of collagen in cancer: from bench to bedside. </w:t>
      </w:r>
      <w:r w:rsidRPr="00D15DD8">
        <w:rPr>
          <w:i/>
          <w:iCs/>
        </w:rPr>
        <w:t>Journal of Translational Medicine</w:t>
      </w:r>
      <w:r w:rsidRPr="00D15DD8">
        <w:t xml:space="preserve">, </w:t>
      </w:r>
      <w:r w:rsidRPr="00D15DD8">
        <w:rPr>
          <w:i/>
          <w:iCs/>
        </w:rPr>
        <w:t>17</w:t>
      </w:r>
      <w:r w:rsidRPr="00D15DD8">
        <w:t>(1). https://doi.org/10.1186/s12967-019-2058-1</w:t>
      </w:r>
    </w:p>
    <w:p w14:paraId="41E8F15C" w14:textId="4E1F73B4" w:rsidR="00646509" w:rsidRDefault="00646509" w:rsidP="00646509">
      <w:pPr>
        <w:spacing w:line="360" w:lineRule="auto"/>
        <w:rPr>
          <w:rFonts w:ascii="Times New Roman" w:hAnsi="Times New Roman" w:cs="Times New Roman"/>
          <w:b/>
        </w:rPr>
      </w:pPr>
    </w:p>
    <w:p w14:paraId="30DB1DED" w14:textId="77777777" w:rsidR="00AB7ECA" w:rsidRDefault="00AB7ECA">
      <w:pPr>
        <w:rPr>
          <w:rFonts w:ascii="Times New Roman" w:hAnsi="Times New Roman" w:cs="Times New Roman"/>
          <w:b/>
        </w:rPr>
      </w:pPr>
      <w:r>
        <w:rPr>
          <w:rFonts w:ascii="Times New Roman" w:hAnsi="Times New Roman" w:cs="Times New Roman"/>
          <w:b/>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6C9137D8" w14:textId="0FE7CDC1" w:rsidR="0060078F" w:rsidRDefault="0060078F" w:rsidP="00646509">
      <w:pPr>
        <w:spacing w:line="360" w:lineRule="auto"/>
        <w:rPr>
          <w:rFonts w:ascii="Times New Roman" w:hAnsi="Times New Roman" w:cs="Times New Roman"/>
          <w:b/>
        </w:rPr>
      </w:pPr>
      <w:r w:rsidRPr="0060078F">
        <w:rPr>
          <w:noProof/>
        </w:rPr>
        <w:drawing>
          <wp:inline distT="0" distB="0" distL="0" distR="0" wp14:anchorId="3323AE02" wp14:editId="5A68AEBE">
            <wp:extent cx="5990590" cy="2971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4537" cy="3058089"/>
                    </a:xfrm>
                    <a:prstGeom prst="rect">
                      <a:avLst/>
                    </a:prstGeom>
                  </pic:spPr>
                </pic:pic>
              </a:graphicData>
            </a:graphic>
          </wp:inline>
        </w:drawing>
      </w:r>
      <w:r w:rsidRPr="0060078F">
        <w:rPr>
          <w:rFonts w:ascii="Times New Roman" w:hAnsi="Times New Roman" w:cs="Times New Roman"/>
          <w:bCs/>
          <w:u w:val="single"/>
        </w:rPr>
        <w:t>COL4A3BP</w:t>
      </w:r>
    </w:p>
    <w:p w14:paraId="4ACD240D" w14:textId="203104A1"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90590" cy="3668395"/>
                    </a:xfrm>
                    <a:prstGeom prst="rect">
                      <a:avLst/>
                    </a:prstGeom>
                  </pic:spPr>
                </pic:pic>
              </a:graphicData>
            </a:graphic>
          </wp:inline>
        </w:drawing>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57A4A349"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57575"/>
                    </a:xfrm>
                    <a:prstGeom prst="rect">
                      <a:avLst/>
                    </a:prstGeom>
                  </pic:spPr>
                </pic:pic>
              </a:graphicData>
            </a:graphic>
          </wp:inline>
        </w:drawing>
      </w: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2DF9D21F" w:rsidR="00AB1DDB" w:rsidRPr="00AB1DDB"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4628" cy="3532895"/>
                    </a:xfrm>
                    <a:prstGeom prst="rect">
                      <a:avLst/>
                    </a:prstGeom>
                  </pic:spPr>
                </pic:pic>
              </a:graphicData>
            </a:graphic>
          </wp:inline>
        </w:drawing>
      </w:r>
    </w:p>
    <w:sectPr w:rsidR="00AB1DDB" w:rsidRPr="00AB1DDB">
      <w:headerReference w:type="default" r:id="rId36"/>
      <w:foot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ndee Decker" w:date="2020-07-07T19:36:00Z" w:initials="BD">
    <w:p w14:paraId="1F797DDD" w14:textId="019B3A7F" w:rsidR="00A143FE" w:rsidRDefault="00A143FE">
      <w:pPr>
        <w:pStyle w:val="CommentText"/>
      </w:pPr>
      <w:r>
        <w:rPr>
          <w:rStyle w:val="CommentReference"/>
        </w:rPr>
        <w:annotationRef/>
      </w:r>
      <w:r>
        <w:t xml:space="preserve">Have you been given a specific formatting example? If </w:t>
      </w:r>
      <w:proofErr w:type="gramStart"/>
      <w:r>
        <w:t>not</w:t>
      </w:r>
      <w:proofErr w:type="gramEnd"/>
      <w:r>
        <w:t xml:space="preserve"> I can provide one for you that will lay out a title page, table of contents, table of figures </w:t>
      </w:r>
      <w:proofErr w:type="spellStart"/>
      <w:r>
        <w:t>ect</w:t>
      </w:r>
      <w:proofErr w:type="spellEnd"/>
      <w:r>
        <w:t xml:space="preserve">...it is very detailed and may help you to keep organized. </w:t>
      </w:r>
    </w:p>
  </w:comment>
  <w:comment w:id="3" w:author="Brandee Decker" w:date="2020-07-07T19:38:00Z" w:initials="BD">
    <w:p w14:paraId="53911F49" w14:textId="1DADA032" w:rsidR="00A143FE" w:rsidRDefault="00A143FE">
      <w:pPr>
        <w:pStyle w:val="CommentText"/>
      </w:pPr>
      <w:r>
        <w:rPr>
          <w:rStyle w:val="CommentReference"/>
        </w:rPr>
        <w:annotationRef/>
      </w:r>
      <w:r>
        <w:t xml:space="preserve">Include a transitional sentence here. This is abrupt. </w:t>
      </w:r>
    </w:p>
  </w:comment>
  <w:comment w:id="4" w:author="Brandee Decker" w:date="2020-07-07T19:37:00Z" w:initials="BD">
    <w:p w14:paraId="1729A069" w14:textId="117BC068" w:rsidR="00A143FE" w:rsidRDefault="00A143FE">
      <w:pPr>
        <w:pStyle w:val="CommentText"/>
      </w:pPr>
      <w:r>
        <w:rPr>
          <w:rStyle w:val="CommentReference"/>
        </w:rPr>
        <w:annotationRef/>
      </w:r>
      <w:r>
        <w:t>Copy number of</w:t>
      </w:r>
      <w:proofErr w:type="gramStart"/>
      <w:r>
        <w:t xml:space="preserve"> ....?</w:t>
      </w:r>
      <w:proofErr w:type="gramEnd"/>
      <w:r>
        <w:t xml:space="preserve"> collagen</w:t>
      </w:r>
    </w:p>
  </w:comment>
  <w:comment w:id="8" w:author="Brandee Decker" w:date="2020-07-07T20:01:00Z" w:initials="BD">
    <w:p w14:paraId="356598D1" w14:textId="7BD38FFB" w:rsidR="00A143FE" w:rsidRDefault="00A143FE">
      <w:pPr>
        <w:pStyle w:val="CommentText"/>
      </w:pPr>
      <w:r>
        <w:rPr>
          <w:rStyle w:val="CommentReference"/>
        </w:rPr>
        <w:annotationRef/>
      </w:r>
      <w:r>
        <w:t xml:space="preserve">This is confusing. Reword this sentence. For Results found that 3 genes COLL12A1, COL4A3BP, and COL5A3 to all have a statistically significant relationship between (decreased?) survival and copy number variation abnormalities. </w:t>
      </w:r>
    </w:p>
  </w:comment>
  <w:comment w:id="9" w:author="Brandee Decker" w:date="2020-07-07T20:04:00Z" w:initials="BD">
    <w:p w14:paraId="29123EA5" w14:textId="77777777" w:rsidR="00A143FE" w:rsidRDefault="00A143FE">
      <w:pPr>
        <w:pStyle w:val="CommentText"/>
      </w:pPr>
      <w:r>
        <w:rPr>
          <w:rStyle w:val="CommentReference"/>
        </w:rPr>
        <w:annotationRef/>
      </w:r>
      <w:r>
        <w:t>I would also reword this sentence to something like:</w:t>
      </w:r>
    </w:p>
    <w:p w14:paraId="03A7EBBF" w14:textId="77777777" w:rsidR="00A143FE" w:rsidRDefault="00A143FE">
      <w:pPr>
        <w:pStyle w:val="CommentText"/>
      </w:pPr>
    </w:p>
    <w:p w14:paraId="5C57CDAB" w14:textId="08B36051" w:rsidR="00A143FE" w:rsidRDefault="00A143FE">
      <w:pPr>
        <w:pStyle w:val="CommentText"/>
      </w:pPr>
      <w:r>
        <w:t xml:space="preserve">This study supports current literature and further provides evidence that alterations in collagen expression can impact multiple aspects of ovarian tumorigenesis and overall patient survival. </w:t>
      </w:r>
    </w:p>
  </w:comment>
  <w:comment w:id="24" w:author="Brandee Decker" w:date="2020-07-07T20:11:00Z" w:initials="BD">
    <w:p w14:paraId="7BCFBD9F" w14:textId="77777777" w:rsidR="00A143FE" w:rsidRDefault="00A143FE">
      <w:pPr>
        <w:pStyle w:val="CommentText"/>
      </w:pPr>
      <w:r>
        <w:rPr>
          <w:rStyle w:val="CommentReference"/>
        </w:rPr>
        <w:annotationRef/>
      </w:r>
      <w:r>
        <w:t xml:space="preserve">This would be a good place to explain what collagen is from a scientific stand point. </w:t>
      </w:r>
    </w:p>
    <w:p w14:paraId="0316691C" w14:textId="77777777" w:rsidR="00A143FE" w:rsidRDefault="00A143FE">
      <w:pPr>
        <w:pStyle w:val="CommentText"/>
      </w:pPr>
    </w:p>
    <w:p w14:paraId="7422B1E7" w14:textId="07005EAC" w:rsidR="00A143FE" w:rsidRDefault="00A143FE">
      <w:pPr>
        <w:pStyle w:val="CommentText"/>
      </w:pPr>
      <w:proofErr w:type="spellStart"/>
      <w:r>
        <w:t>Ie</w:t>
      </w:r>
      <w:proofErr w:type="spellEnd"/>
      <w:r>
        <w:t>: Collagen is an extracellular matrix molecule ....</w:t>
      </w:r>
    </w:p>
  </w:comment>
  <w:comment w:id="27" w:author="Brandee Decker" w:date="2020-07-07T20:12:00Z" w:initials="BD">
    <w:p w14:paraId="5AE6CC6B" w14:textId="77777777" w:rsidR="00A143FE" w:rsidRDefault="00A143FE">
      <w:pPr>
        <w:pStyle w:val="CommentText"/>
      </w:pPr>
      <w:r>
        <w:rPr>
          <w:rStyle w:val="CommentReference"/>
        </w:rPr>
        <w:annotationRef/>
      </w:r>
      <w:r>
        <w:t xml:space="preserve">This is a requirement of your program/layout? I’ve actually never seen this included. </w:t>
      </w:r>
    </w:p>
    <w:p w14:paraId="4FCFA47B" w14:textId="77777777" w:rsidR="00A143FE" w:rsidRDefault="00A143FE">
      <w:pPr>
        <w:pStyle w:val="CommentText"/>
      </w:pPr>
    </w:p>
    <w:p w14:paraId="7009E727" w14:textId="77777777" w:rsidR="00A143FE" w:rsidRDefault="00A143FE">
      <w:pPr>
        <w:pStyle w:val="CommentText"/>
      </w:pPr>
    </w:p>
    <w:p w14:paraId="158AB024" w14:textId="30D502B3" w:rsidR="00A143FE" w:rsidRDefault="00A143FE">
      <w:pPr>
        <w:pStyle w:val="CommentText"/>
      </w:pPr>
      <w:r>
        <w:t xml:space="preserve">From a medical standpoint there is usually one central hypothesis included based on scientific literature. What did you EXPECT from this study. </w:t>
      </w:r>
    </w:p>
  </w:comment>
  <w:comment w:id="30" w:author="Brandee Decker" w:date="2020-07-07T20:26:00Z" w:initials="BD">
    <w:p w14:paraId="76D54E10" w14:textId="64D70F06" w:rsidR="00A143FE" w:rsidRDefault="00A143FE">
      <w:pPr>
        <w:pStyle w:val="CommentText"/>
      </w:pPr>
      <w:r>
        <w:rPr>
          <w:rStyle w:val="CommentReference"/>
        </w:rPr>
        <w:annotationRef/>
      </w:r>
      <w:r>
        <w:t xml:space="preserve">Maybe you should also include something about the fact that personalized medicine and targeted therapies are at the forefront of medical innovation and scientific research, and have significant impacted overall patient outcomes. This study has potential to support the need for targeted collagen therapies for patients battling ovarian cancer. </w:t>
      </w:r>
    </w:p>
  </w:comment>
  <w:comment w:id="48" w:author="Brandee Decker" w:date="2020-07-07T21:04:00Z" w:initials="BD">
    <w:p w14:paraId="3C1D6184" w14:textId="281DFE20" w:rsidR="00A143FE" w:rsidRDefault="00A143FE">
      <w:pPr>
        <w:pStyle w:val="CommentText"/>
      </w:pPr>
      <w:r>
        <w:rPr>
          <w:rStyle w:val="CommentReference"/>
        </w:rPr>
        <w:annotationRef/>
      </w:r>
      <w:r>
        <w:t>What point are you trying to make with this information??</w:t>
      </w:r>
    </w:p>
  </w:comment>
  <w:comment w:id="51" w:author="Brandee Decker" w:date="2020-07-07T21:06:00Z" w:initials="BD">
    <w:p w14:paraId="4F18608A" w14:textId="24C42970" w:rsidR="00A143FE" w:rsidRDefault="00A143FE">
      <w:pPr>
        <w:pStyle w:val="CommentText"/>
      </w:pPr>
      <w:r>
        <w:rPr>
          <w:rStyle w:val="CommentReference"/>
        </w:rPr>
        <w:annotationRef/>
      </w:r>
      <w:r>
        <w:t xml:space="preserve">I would start this paragraph with a sentence like ....Collagen has been shown to be involved in several aspects of tumorigenesis. </w:t>
      </w:r>
    </w:p>
  </w:comment>
  <w:comment w:id="52" w:author="Brandee Decker" w:date="2020-07-07T21:08:00Z" w:initials="BD">
    <w:p w14:paraId="131F95E7" w14:textId="53391600" w:rsidR="00A143FE" w:rsidRDefault="00A143FE">
      <w:pPr>
        <w:pStyle w:val="CommentText"/>
      </w:pPr>
      <w:r>
        <w:rPr>
          <w:rStyle w:val="CommentReference"/>
        </w:rPr>
        <w:annotationRef/>
      </w:r>
      <w:r>
        <w:t>All one paragraph to summarize some of the current data.</w:t>
      </w:r>
    </w:p>
  </w:comment>
  <w:comment w:id="60" w:author="Brandee Decker" w:date="2020-07-07T21:09:00Z" w:initials="BD">
    <w:p w14:paraId="500DE76C" w14:textId="1CB1DD25" w:rsidR="00A143FE" w:rsidRDefault="00A143FE">
      <w:pPr>
        <w:pStyle w:val="CommentText"/>
      </w:pPr>
      <w:r>
        <w:rPr>
          <w:rStyle w:val="CommentReference"/>
        </w:rPr>
        <w:annotationRef/>
      </w:r>
      <w:r>
        <w:t xml:space="preserve">Not sure what this </w:t>
      </w:r>
      <w:proofErr w:type="spellStart"/>
      <w:proofErr w:type="gramStart"/>
      <w:r>
        <w:t>adds..</w:t>
      </w:r>
      <w:proofErr w:type="gramEnd"/>
      <w:r>
        <w:t>may</w:t>
      </w:r>
      <w:proofErr w:type="spellEnd"/>
      <w:r>
        <w:t xml:space="preserve"> consider deleting. </w:t>
      </w:r>
    </w:p>
  </w:comment>
  <w:comment w:id="74" w:author="Brandee Decker" w:date="2020-07-07T21:13:00Z" w:initials="BD">
    <w:p w14:paraId="4B0CE770" w14:textId="5DB20B4E" w:rsidR="00A143FE" w:rsidRDefault="00A143FE">
      <w:pPr>
        <w:pStyle w:val="CommentText"/>
      </w:pPr>
      <w:r>
        <w:rPr>
          <w:rStyle w:val="CommentReference"/>
        </w:rPr>
        <w:annotationRef/>
      </w:r>
      <w:r>
        <w:t>According to the human genome project there are 30,000 genes in the human genome* I would use genome not body.</w:t>
      </w:r>
    </w:p>
  </w:comment>
  <w:comment w:id="86" w:author="Brandee Decker" w:date="2020-07-07T21:16:00Z" w:initials="BD">
    <w:p w14:paraId="33489C0D" w14:textId="2401D073" w:rsidR="00A143FE" w:rsidRDefault="00A143FE">
      <w:pPr>
        <w:pStyle w:val="CommentText"/>
      </w:pPr>
      <w:r>
        <w:rPr>
          <w:rStyle w:val="CommentReference"/>
        </w:rPr>
        <w:annotationRef/>
      </w:r>
      <w:r>
        <w:t xml:space="preserve">This type of stuff already happens with several types of cancer—genetic testing and targeted therapies. </w:t>
      </w:r>
      <w:r>
        <w:t xml:space="preserve">So one doesn’t need to envision it </w:t>
      </w:r>
      <w:r>
        <w:sym w:font="Wingdings" w:char="F04A"/>
      </w:r>
      <w:r>
        <w:t xml:space="preserve"> </w:t>
      </w:r>
      <w:bookmarkStart w:id="87" w:name="_GoBack"/>
      <w:bookmarkEnd w:id="8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97DDD" w15:done="0"/>
  <w15:commentEx w15:paraId="53911F49" w15:done="0"/>
  <w15:commentEx w15:paraId="1729A069" w15:done="0"/>
  <w15:commentEx w15:paraId="356598D1" w15:done="0"/>
  <w15:commentEx w15:paraId="5C57CDAB" w15:done="0"/>
  <w15:commentEx w15:paraId="7422B1E7" w15:done="0"/>
  <w15:commentEx w15:paraId="158AB024" w15:done="0"/>
  <w15:commentEx w15:paraId="76D54E10" w15:done="0"/>
  <w15:commentEx w15:paraId="3C1D6184" w15:done="0"/>
  <w15:commentEx w15:paraId="4F18608A" w15:done="0"/>
  <w15:commentEx w15:paraId="131F95E7" w15:done="0"/>
  <w15:commentEx w15:paraId="500DE76C" w15:done="0"/>
  <w15:commentEx w15:paraId="4B0CE770" w15:done="0"/>
  <w15:commentEx w15:paraId="33489C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97DDD" w16cid:durableId="22AF4D25"/>
  <w16cid:commentId w16cid:paraId="53911F49" w16cid:durableId="22AF4DAA"/>
  <w16cid:commentId w16cid:paraId="1729A069" w16cid:durableId="22AF4D91"/>
  <w16cid:commentId w16cid:paraId="356598D1" w16cid:durableId="22AF5307"/>
  <w16cid:commentId w16cid:paraId="5C57CDAB" w16cid:durableId="22AF53CA"/>
  <w16cid:commentId w16cid:paraId="7422B1E7" w16cid:durableId="22AF5567"/>
  <w16cid:commentId w16cid:paraId="158AB024" w16cid:durableId="22AF55CA"/>
  <w16cid:commentId w16cid:paraId="76D54E10" w16cid:durableId="22AF58F0"/>
  <w16cid:commentId w16cid:paraId="3C1D6184" w16cid:durableId="22AF61DC"/>
  <w16cid:commentId w16cid:paraId="4F18608A" w16cid:durableId="22AF6252"/>
  <w16cid:commentId w16cid:paraId="131F95E7" w16cid:durableId="22AF62C6"/>
  <w16cid:commentId w16cid:paraId="500DE76C" w16cid:durableId="22AF62FE"/>
  <w16cid:commentId w16cid:paraId="4B0CE770" w16cid:durableId="22AF63F0"/>
  <w16cid:commentId w16cid:paraId="33489C0D" w16cid:durableId="22AF6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8359" w14:textId="77777777" w:rsidR="0017720A" w:rsidRDefault="0017720A">
      <w:pPr>
        <w:spacing w:after="0" w:line="240" w:lineRule="auto"/>
      </w:pPr>
      <w:r>
        <w:separator/>
      </w:r>
    </w:p>
  </w:endnote>
  <w:endnote w:type="continuationSeparator" w:id="0">
    <w:p w14:paraId="7718372F" w14:textId="77777777" w:rsidR="0017720A" w:rsidRDefault="0017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558824"/>
      <w:docPartObj>
        <w:docPartGallery w:val="AutoText"/>
      </w:docPartObj>
    </w:sdtPr>
    <w:sdtEndPr/>
    <w:sdtContent>
      <w:p w14:paraId="0D87FC95" w14:textId="77777777" w:rsidR="0082021C" w:rsidRDefault="00441C3E">
        <w:pPr>
          <w:pStyle w:val="Footer"/>
          <w:jc w:val="center"/>
        </w:pPr>
        <w:r>
          <w:fldChar w:fldCharType="begin"/>
        </w:r>
        <w:r>
          <w:instrText xml:space="preserve"> PAGE   \* MERGEFORMAT </w:instrText>
        </w:r>
        <w:r>
          <w:fldChar w:fldCharType="separate"/>
        </w:r>
        <w:r>
          <w:t>1</w:t>
        </w:r>
        <w:r>
          <w:fldChar w:fldCharType="end"/>
        </w:r>
      </w:p>
    </w:sdtContent>
  </w:sdt>
  <w:p w14:paraId="34F186A5" w14:textId="77777777" w:rsidR="0082021C" w:rsidRDefault="0082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3F0E2" w14:textId="77777777" w:rsidR="0017720A" w:rsidRDefault="0017720A">
      <w:pPr>
        <w:spacing w:after="0" w:line="240" w:lineRule="auto"/>
      </w:pPr>
      <w:r>
        <w:separator/>
      </w:r>
    </w:p>
  </w:footnote>
  <w:footnote w:type="continuationSeparator" w:id="0">
    <w:p w14:paraId="73643687" w14:textId="77777777" w:rsidR="0017720A" w:rsidRDefault="0017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3C88" w14:textId="186BC5CF" w:rsidR="00976CD3" w:rsidRDefault="00976CD3" w:rsidP="00976CD3">
    <w:pPr>
      <w:spacing w:after="0" w:line="276" w:lineRule="auto"/>
      <w:rPr>
        <w:rFonts w:ascii="Times New Roman" w:hAnsi="Times New Roman" w:cs="Times New Roman"/>
        <w:b/>
        <w:sz w:val="24"/>
        <w:szCs w:val="24"/>
      </w:rPr>
    </w:pPr>
    <w:r>
      <w:rPr>
        <w:rFonts w:ascii="Times New Roman" w:hAnsi="Times New Roman" w:cs="Times New Roman"/>
        <w:b/>
        <w:sz w:val="24"/>
        <w:szCs w:val="24"/>
      </w:rPr>
      <w:t>Robert Hodges</w:t>
    </w:r>
    <w:r w:rsidR="001C08C5">
      <w:rPr>
        <w:rFonts w:ascii="Times New Roman" w:hAnsi="Times New Roman" w:cs="Times New Roman"/>
        <w:b/>
        <w:sz w:val="24"/>
        <w:szCs w:val="24"/>
      </w:rPr>
      <w:t xml:space="preserve">, PharmD, MBA, </w:t>
    </w:r>
    <w:proofErr w:type="spellStart"/>
    <w:r w:rsidR="001C08C5">
      <w:rPr>
        <w:rFonts w:ascii="Times New Roman" w:hAnsi="Times New Roman" w:cs="Times New Roman"/>
        <w:b/>
        <w:sz w:val="24"/>
        <w:szCs w:val="24"/>
      </w:rPr>
      <w:t>R</w:t>
    </w:r>
    <w:r w:rsidR="00052110">
      <w:rPr>
        <w:rFonts w:ascii="Times New Roman" w:hAnsi="Times New Roman" w:cs="Times New Roman"/>
        <w:b/>
        <w:sz w:val="24"/>
        <w:szCs w:val="24"/>
      </w:rPr>
      <w:t>P</w:t>
    </w:r>
    <w:r w:rsidR="001C08C5">
      <w:rPr>
        <w:rFonts w:ascii="Times New Roman" w:hAnsi="Times New Roman" w:cs="Times New Roman"/>
        <w:b/>
        <w:sz w:val="24"/>
        <w:szCs w:val="24"/>
      </w:rPr>
      <w:t>h</w:t>
    </w:r>
    <w:proofErr w:type="spellEnd"/>
  </w:p>
  <w:p w14:paraId="4381A7DA" w14:textId="77777777" w:rsidR="00976CD3" w:rsidRPr="00D15DD8" w:rsidRDefault="00976CD3" w:rsidP="00976CD3">
    <w:pPr>
      <w:spacing w:after="0" w:line="276" w:lineRule="auto"/>
      <w:rPr>
        <w:rFonts w:ascii="Times New Roman" w:hAnsi="Times New Roman" w:cs="Times New Roman"/>
        <w:b/>
        <w:sz w:val="24"/>
        <w:szCs w:val="24"/>
      </w:rPr>
    </w:pPr>
    <w:r w:rsidRPr="00D15DD8">
      <w:rPr>
        <w:rFonts w:ascii="Times New Roman" w:hAnsi="Times New Roman" w:cs="Times New Roman"/>
        <w:b/>
        <w:sz w:val="24"/>
        <w:szCs w:val="24"/>
      </w:rPr>
      <w:t>Pan-Collagen CNV Survival Analysis in Ovarian Cancer from TCGA Database</w:t>
    </w:r>
  </w:p>
  <w:p w14:paraId="5DAFFCCA" w14:textId="77777777" w:rsidR="00976CD3" w:rsidRDefault="00976CD3" w:rsidP="00976CD3">
    <w:pPr>
      <w:spacing w:after="0" w:line="276" w:lineRule="auto"/>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12169"/>
    <w:rsid w:val="00012CD1"/>
    <w:rsid w:val="00017455"/>
    <w:rsid w:val="00041F48"/>
    <w:rsid w:val="00050ED1"/>
    <w:rsid w:val="00052110"/>
    <w:rsid w:val="00054D97"/>
    <w:rsid w:val="000554B6"/>
    <w:rsid w:val="00097473"/>
    <w:rsid w:val="000A0E55"/>
    <w:rsid w:val="000A2206"/>
    <w:rsid w:val="000C008D"/>
    <w:rsid w:val="000C0DB5"/>
    <w:rsid w:val="000C1B63"/>
    <w:rsid w:val="000C68DA"/>
    <w:rsid w:val="000C714D"/>
    <w:rsid w:val="000D3FF7"/>
    <w:rsid w:val="000E3D65"/>
    <w:rsid w:val="001111FB"/>
    <w:rsid w:val="00113DB7"/>
    <w:rsid w:val="001179BF"/>
    <w:rsid w:val="0012251A"/>
    <w:rsid w:val="001302D8"/>
    <w:rsid w:val="001420A4"/>
    <w:rsid w:val="00145B1C"/>
    <w:rsid w:val="00165147"/>
    <w:rsid w:val="0017720A"/>
    <w:rsid w:val="00186137"/>
    <w:rsid w:val="001915F3"/>
    <w:rsid w:val="001B01D4"/>
    <w:rsid w:val="001B3443"/>
    <w:rsid w:val="001C08C5"/>
    <w:rsid w:val="001D344F"/>
    <w:rsid w:val="001E139E"/>
    <w:rsid w:val="001F0D31"/>
    <w:rsid w:val="001F36AE"/>
    <w:rsid w:val="001F577B"/>
    <w:rsid w:val="00206D0B"/>
    <w:rsid w:val="00207662"/>
    <w:rsid w:val="00207CA8"/>
    <w:rsid w:val="002552A3"/>
    <w:rsid w:val="00255EFB"/>
    <w:rsid w:val="00287EB2"/>
    <w:rsid w:val="00296722"/>
    <w:rsid w:val="002E24DD"/>
    <w:rsid w:val="002F6C9B"/>
    <w:rsid w:val="00316DAE"/>
    <w:rsid w:val="0035181F"/>
    <w:rsid w:val="003658B5"/>
    <w:rsid w:val="003674A8"/>
    <w:rsid w:val="00374EAA"/>
    <w:rsid w:val="0038070F"/>
    <w:rsid w:val="0038778F"/>
    <w:rsid w:val="003F1A23"/>
    <w:rsid w:val="0043385D"/>
    <w:rsid w:val="00441C3E"/>
    <w:rsid w:val="004641FC"/>
    <w:rsid w:val="00472977"/>
    <w:rsid w:val="00473E6F"/>
    <w:rsid w:val="00474505"/>
    <w:rsid w:val="004777B6"/>
    <w:rsid w:val="004816AD"/>
    <w:rsid w:val="00490D82"/>
    <w:rsid w:val="0049486C"/>
    <w:rsid w:val="004A383C"/>
    <w:rsid w:val="004C162B"/>
    <w:rsid w:val="004C5BBF"/>
    <w:rsid w:val="004D19DB"/>
    <w:rsid w:val="004E5A3C"/>
    <w:rsid w:val="004E6CF0"/>
    <w:rsid w:val="004E6E7C"/>
    <w:rsid w:val="005121E3"/>
    <w:rsid w:val="00513071"/>
    <w:rsid w:val="00524DB1"/>
    <w:rsid w:val="00532AAE"/>
    <w:rsid w:val="005349C4"/>
    <w:rsid w:val="00537A5B"/>
    <w:rsid w:val="00577CF0"/>
    <w:rsid w:val="0059667D"/>
    <w:rsid w:val="005A0F14"/>
    <w:rsid w:val="005A5DC7"/>
    <w:rsid w:val="005B001B"/>
    <w:rsid w:val="005C0DC1"/>
    <w:rsid w:val="005D6ADA"/>
    <w:rsid w:val="005F6C22"/>
    <w:rsid w:val="0060078F"/>
    <w:rsid w:val="0060175D"/>
    <w:rsid w:val="00601FD0"/>
    <w:rsid w:val="006315FB"/>
    <w:rsid w:val="006419F9"/>
    <w:rsid w:val="00646509"/>
    <w:rsid w:val="00662AED"/>
    <w:rsid w:val="00673F74"/>
    <w:rsid w:val="006801C0"/>
    <w:rsid w:val="006847FC"/>
    <w:rsid w:val="006A2F30"/>
    <w:rsid w:val="006B4311"/>
    <w:rsid w:val="006E5940"/>
    <w:rsid w:val="006F1B9E"/>
    <w:rsid w:val="00730FF1"/>
    <w:rsid w:val="00743169"/>
    <w:rsid w:val="00747B96"/>
    <w:rsid w:val="0075229D"/>
    <w:rsid w:val="0076040C"/>
    <w:rsid w:val="00772B68"/>
    <w:rsid w:val="007A5607"/>
    <w:rsid w:val="007B68BB"/>
    <w:rsid w:val="00810084"/>
    <w:rsid w:val="0082021C"/>
    <w:rsid w:val="00837310"/>
    <w:rsid w:val="00856018"/>
    <w:rsid w:val="008655FF"/>
    <w:rsid w:val="00866F3C"/>
    <w:rsid w:val="0088044C"/>
    <w:rsid w:val="00880964"/>
    <w:rsid w:val="00884D34"/>
    <w:rsid w:val="008A3B34"/>
    <w:rsid w:val="008B3368"/>
    <w:rsid w:val="008C25A6"/>
    <w:rsid w:val="008D369B"/>
    <w:rsid w:val="0091483D"/>
    <w:rsid w:val="00924BEE"/>
    <w:rsid w:val="009255AA"/>
    <w:rsid w:val="009258F2"/>
    <w:rsid w:val="009305A2"/>
    <w:rsid w:val="00933700"/>
    <w:rsid w:val="00957054"/>
    <w:rsid w:val="0096124A"/>
    <w:rsid w:val="00972656"/>
    <w:rsid w:val="00976CD3"/>
    <w:rsid w:val="00977210"/>
    <w:rsid w:val="009912C4"/>
    <w:rsid w:val="009A714D"/>
    <w:rsid w:val="009B5DE4"/>
    <w:rsid w:val="009B6B49"/>
    <w:rsid w:val="009B74C6"/>
    <w:rsid w:val="009E0E71"/>
    <w:rsid w:val="009E7D8D"/>
    <w:rsid w:val="009F0C82"/>
    <w:rsid w:val="00A10174"/>
    <w:rsid w:val="00A143FE"/>
    <w:rsid w:val="00A14C69"/>
    <w:rsid w:val="00A2265F"/>
    <w:rsid w:val="00A33FB0"/>
    <w:rsid w:val="00A369B7"/>
    <w:rsid w:val="00A36DDA"/>
    <w:rsid w:val="00A61294"/>
    <w:rsid w:val="00A62A0E"/>
    <w:rsid w:val="00A71B3C"/>
    <w:rsid w:val="00A746B9"/>
    <w:rsid w:val="00A871FB"/>
    <w:rsid w:val="00A90BE9"/>
    <w:rsid w:val="00A95F11"/>
    <w:rsid w:val="00AA391E"/>
    <w:rsid w:val="00AB1DDB"/>
    <w:rsid w:val="00AB3DF5"/>
    <w:rsid w:val="00AB7ECA"/>
    <w:rsid w:val="00AC26F9"/>
    <w:rsid w:val="00AC3ED5"/>
    <w:rsid w:val="00AC54A7"/>
    <w:rsid w:val="00B43D26"/>
    <w:rsid w:val="00B55A33"/>
    <w:rsid w:val="00B61E39"/>
    <w:rsid w:val="00B746C9"/>
    <w:rsid w:val="00B74EE2"/>
    <w:rsid w:val="00B84F94"/>
    <w:rsid w:val="00BA31EF"/>
    <w:rsid w:val="00BB1135"/>
    <w:rsid w:val="00BB4217"/>
    <w:rsid w:val="00BD1E76"/>
    <w:rsid w:val="00C02A09"/>
    <w:rsid w:val="00C03213"/>
    <w:rsid w:val="00C11A9E"/>
    <w:rsid w:val="00C242E2"/>
    <w:rsid w:val="00C254D4"/>
    <w:rsid w:val="00C33B9F"/>
    <w:rsid w:val="00C37A89"/>
    <w:rsid w:val="00C4447A"/>
    <w:rsid w:val="00C51CF1"/>
    <w:rsid w:val="00C60BC0"/>
    <w:rsid w:val="00C774A9"/>
    <w:rsid w:val="00C80391"/>
    <w:rsid w:val="00C856F0"/>
    <w:rsid w:val="00C9619C"/>
    <w:rsid w:val="00CB21E5"/>
    <w:rsid w:val="00CB4D38"/>
    <w:rsid w:val="00CB58A2"/>
    <w:rsid w:val="00CC28ED"/>
    <w:rsid w:val="00D06718"/>
    <w:rsid w:val="00D107DF"/>
    <w:rsid w:val="00D15DD8"/>
    <w:rsid w:val="00D53088"/>
    <w:rsid w:val="00D55EAD"/>
    <w:rsid w:val="00D633D6"/>
    <w:rsid w:val="00D6461F"/>
    <w:rsid w:val="00D71307"/>
    <w:rsid w:val="00D84741"/>
    <w:rsid w:val="00DA621F"/>
    <w:rsid w:val="00DE0C57"/>
    <w:rsid w:val="00DF0C11"/>
    <w:rsid w:val="00DF1765"/>
    <w:rsid w:val="00E31F6B"/>
    <w:rsid w:val="00E34DD9"/>
    <w:rsid w:val="00E432B5"/>
    <w:rsid w:val="00E66CCC"/>
    <w:rsid w:val="00E67B80"/>
    <w:rsid w:val="00E821D9"/>
    <w:rsid w:val="00EA46C1"/>
    <w:rsid w:val="00EA5062"/>
    <w:rsid w:val="00EC0317"/>
    <w:rsid w:val="00EC4BAD"/>
    <w:rsid w:val="00EC50B5"/>
    <w:rsid w:val="00ED7E78"/>
    <w:rsid w:val="00EF05EA"/>
    <w:rsid w:val="00EF6C7E"/>
    <w:rsid w:val="00EF6FCF"/>
    <w:rsid w:val="00F20F79"/>
    <w:rsid w:val="00F332AB"/>
    <w:rsid w:val="00F356FB"/>
    <w:rsid w:val="00F3755C"/>
    <w:rsid w:val="00F508CD"/>
    <w:rsid w:val="00F52C81"/>
    <w:rsid w:val="00F53124"/>
    <w:rsid w:val="00F56EB9"/>
    <w:rsid w:val="00F707A6"/>
    <w:rsid w:val="00F71F70"/>
    <w:rsid w:val="00F84ECF"/>
    <w:rsid w:val="00F8518F"/>
    <w:rsid w:val="00F90B35"/>
    <w:rsid w:val="00F915A6"/>
    <w:rsid w:val="00FA0C02"/>
    <w:rsid w:val="00FA53EC"/>
    <w:rsid w:val="00FA7341"/>
    <w:rsid w:val="00FB1082"/>
    <w:rsid w:val="00FC6F37"/>
    <w:rsid w:val="00FD2E82"/>
    <w:rsid w:val="00FD34CC"/>
    <w:rsid w:val="00FD6FA2"/>
    <w:rsid w:val="00FD7628"/>
    <w:rsid w:val="00FE2AF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A143FE"/>
    <w:rPr>
      <w:sz w:val="16"/>
      <w:szCs w:val="16"/>
    </w:rPr>
  </w:style>
  <w:style w:type="paragraph" w:styleId="CommentText">
    <w:name w:val="annotation text"/>
    <w:basedOn w:val="Normal"/>
    <w:link w:val="CommentTextChar"/>
    <w:uiPriority w:val="99"/>
    <w:semiHidden/>
    <w:unhideWhenUsed/>
    <w:rsid w:val="00A143FE"/>
    <w:pPr>
      <w:spacing w:line="240" w:lineRule="auto"/>
    </w:pPr>
    <w:rPr>
      <w:sz w:val="20"/>
      <w:szCs w:val="20"/>
    </w:rPr>
  </w:style>
  <w:style w:type="character" w:customStyle="1" w:styleId="CommentTextChar">
    <w:name w:val="Comment Text Char"/>
    <w:basedOn w:val="DefaultParagraphFont"/>
    <w:link w:val="CommentText"/>
    <w:uiPriority w:val="99"/>
    <w:semiHidden/>
    <w:rsid w:val="00A143FE"/>
  </w:style>
  <w:style w:type="paragraph" w:styleId="CommentSubject">
    <w:name w:val="annotation subject"/>
    <w:basedOn w:val="CommentText"/>
    <w:next w:val="CommentText"/>
    <w:link w:val="CommentSubjectChar"/>
    <w:uiPriority w:val="99"/>
    <w:semiHidden/>
    <w:unhideWhenUsed/>
    <w:rsid w:val="00A143FE"/>
    <w:rPr>
      <w:b/>
      <w:bCs/>
    </w:rPr>
  </w:style>
  <w:style w:type="character" w:customStyle="1" w:styleId="CommentSubjectChar">
    <w:name w:val="Comment Subject Char"/>
    <w:basedOn w:val="CommentTextChar"/>
    <w:link w:val="CommentSubject"/>
    <w:uiPriority w:val="99"/>
    <w:semiHidden/>
    <w:rsid w:val="00A143FE"/>
    <w:rPr>
      <w:b/>
      <w:bCs/>
    </w:rPr>
  </w:style>
  <w:style w:type="paragraph" w:styleId="BalloonText">
    <w:name w:val="Balloon Text"/>
    <w:basedOn w:val="Normal"/>
    <w:link w:val="BalloonTextChar"/>
    <w:uiPriority w:val="99"/>
    <w:semiHidden/>
    <w:unhideWhenUsed/>
    <w:rsid w:val="00A143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43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8/1078-0432.ccr-13-1256" TargetMode="External"/><Relationship Id="rId18" Type="http://schemas.openxmlformats.org/officeDocument/2006/relationships/hyperlink" Target="https://doi.org/10.1016/j.cell.2018.02.052"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doi.org/10.1038/bjc.2013.687"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cancer.org/cancer/ovarian-cancer/detection-diagnosis-staging/survival-rates.html" TargetMode="External"/><Relationship Id="rId17" Type="http://schemas.openxmlformats.org/officeDocument/2006/relationships/hyperlink" Target="https://doi.org/10.7150/jca.15371"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2/ijc.29815" TargetMode="External"/><Relationship Id="rId20" Type="http://schemas.openxmlformats.org/officeDocument/2006/relationships/hyperlink" Target="https://doi.org/10.1186/s12859-016-1255-7"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864-017-3770-y" TargetMode="External"/><Relationship Id="rId24" Type="http://schemas.openxmlformats.org/officeDocument/2006/relationships/hyperlink" Target="https://doi.org/10.1038/onc.2013.307" TargetMode="Externa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93/bib/bbs046" TargetMode="External"/><Relationship Id="rId23" Type="http://schemas.openxmlformats.org/officeDocument/2006/relationships/hyperlink" Target="https://www.cancer.gov/about-nci/organization/ccg/research/structural-genomics/tcga/publications" TargetMode="External"/><Relationship Id="rId28" Type="http://schemas.openxmlformats.org/officeDocument/2006/relationships/image" Target="media/image4.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055/s-2006-948556" TargetMode="External"/><Relationship Id="rId31"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4314/aipm.v6i1.64038" TargetMode="External"/><Relationship Id="rId22" Type="http://schemas.openxmlformats.org/officeDocument/2006/relationships/hyperlink" Target="https://www.cancer.gov/about-nci/organization/ccg/research/structural-genomics/tcga"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17106-4A43-084B-930B-EB60BAA5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3881</Words>
  <Characters>18673</Characters>
  <Application>Microsoft Office Word</Application>
  <DocSecurity>0</DocSecurity>
  <Lines>259</Lines>
  <Paragraphs>27</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Brandee Decker</cp:lastModifiedBy>
  <cp:revision>2</cp:revision>
  <dcterms:created xsi:type="dcterms:W3CDTF">2020-07-08T01:18:00Z</dcterms:created>
  <dcterms:modified xsi:type="dcterms:W3CDTF">2020-07-08T01:18:00Z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