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253B3" w14:textId="77777777" w:rsidR="002F6ABF" w:rsidRDefault="007532F0">
      <w:pPr>
        <w:widowControl w:val="0"/>
        <w:pBdr>
          <w:top w:val="nil"/>
          <w:left w:val="nil"/>
          <w:bottom w:val="nil"/>
          <w:right w:val="nil"/>
          <w:between w:val="nil"/>
        </w:pBdr>
        <w:spacing w:line="240" w:lineRule="auto"/>
        <w:ind w:right="4000"/>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UTICA COLLEGE </w:t>
      </w:r>
    </w:p>
    <w:p w14:paraId="7521CD58" w14:textId="77777777" w:rsidR="002F6ABF" w:rsidRDefault="007532F0">
      <w:pPr>
        <w:widowControl w:val="0"/>
        <w:pBdr>
          <w:top w:val="nil"/>
          <w:left w:val="nil"/>
          <w:bottom w:val="nil"/>
          <w:right w:val="nil"/>
          <w:between w:val="nil"/>
        </w:pBdr>
        <w:spacing w:before="430" w:line="240" w:lineRule="auto"/>
        <w:ind w:right="3781"/>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GRADUATE STUDIES </w:t>
      </w:r>
    </w:p>
    <w:p w14:paraId="2CCFA893" w14:textId="77777777" w:rsidR="002F6ABF" w:rsidRDefault="007532F0">
      <w:pPr>
        <w:widowControl w:val="0"/>
        <w:pBdr>
          <w:top w:val="nil"/>
          <w:left w:val="nil"/>
          <w:bottom w:val="nil"/>
          <w:right w:val="nil"/>
          <w:between w:val="nil"/>
        </w:pBdr>
        <w:spacing w:before="180" w:line="240" w:lineRule="auto"/>
        <w:ind w:right="3294"/>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MASTER’S IN DATA SCIENCE </w:t>
      </w:r>
    </w:p>
    <w:p w14:paraId="3582CFC4" w14:textId="77777777" w:rsidR="002F6ABF" w:rsidRDefault="007532F0">
      <w:pPr>
        <w:widowControl w:val="0"/>
        <w:pBdr>
          <w:top w:val="nil"/>
          <w:left w:val="nil"/>
          <w:bottom w:val="nil"/>
          <w:right w:val="nil"/>
          <w:between w:val="nil"/>
        </w:pBdr>
        <w:spacing w:before="631" w:line="240" w:lineRule="auto"/>
        <w:ind w:right="414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DISSERTATION </w:t>
      </w:r>
    </w:p>
    <w:p w14:paraId="76696D2A" w14:textId="77777777" w:rsidR="002F6ABF" w:rsidRDefault="007532F0">
      <w:pPr>
        <w:widowControl w:val="0"/>
        <w:pBdr>
          <w:top w:val="nil"/>
          <w:left w:val="nil"/>
          <w:bottom w:val="nil"/>
          <w:right w:val="nil"/>
          <w:between w:val="nil"/>
        </w:pBdr>
        <w:spacing w:before="637" w:line="247" w:lineRule="auto"/>
        <w:ind w:left="642" w:right="29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Pan-Collagen Gene Copy Number Variation Survival Analysis of Ovarian Neoplasms from  the TCGA Database </w:t>
      </w:r>
    </w:p>
    <w:p w14:paraId="458DD1BA" w14:textId="77777777" w:rsidR="002F6ABF" w:rsidRDefault="007532F0">
      <w:pPr>
        <w:widowControl w:val="0"/>
        <w:pBdr>
          <w:top w:val="nil"/>
          <w:left w:val="nil"/>
          <w:bottom w:val="nil"/>
          <w:right w:val="nil"/>
          <w:between w:val="nil"/>
        </w:pBdr>
        <w:spacing w:before="172" w:line="240" w:lineRule="auto"/>
        <w:ind w:right="488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by </w:t>
      </w:r>
    </w:p>
    <w:p w14:paraId="6CB3B4F1" w14:textId="77777777" w:rsidR="002F6ABF" w:rsidRDefault="007532F0">
      <w:pPr>
        <w:widowControl w:val="0"/>
        <w:pBdr>
          <w:top w:val="nil"/>
          <w:left w:val="nil"/>
          <w:bottom w:val="nil"/>
          <w:right w:val="nil"/>
          <w:between w:val="nil"/>
        </w:pBdr>
        <w:spacing w:before="176" w:line="240" w:lineRule="auto"/>
        <w:ind w:right="3994"/>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Dr. Robert I. Hodges </w:t>
      </w:r>
    </w:p>
    <w:p w14:paraId="453182BA" w14:textId="77777777" w:rsidR="002F6ABF" w:rsidRDefault="007532F0">
      <w:pPr>
        <w:widowControl w:val="0"/>
        <w:pBdr>
          <w:top w:val="nil"/>
          <w:left w:val="nil"/>
          <w:bottom w:val="nil"/>
          <w:right w:val="nil"/>
          <w:between w:val="nil"/>
        </w:pBdr>
        <w:spacing w:before="636" w:line="240" w:lineRule="auto"/>
        <w:ind w:right="243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PharmD, Medical University of South Carolina, 2010 </w:t>
      </w:r>
    </w:p>
    <w:p w14:paraId="1770F91B" w14:textId="77777777" w:rsidR="002F6ABF" w:rsidRDefault="007532F0">
      <w:pPr>
        <w:widowControl w:val="0"/>
        <w:pBdr>
          <w:top w:val="nil"/>
          <w:left w:val="nil"/>
          <w:bottom w:val="nil"/>
          <w:right w:val="nil"/>
          <w:between w:val="nil"/>
        </w:pBdr>
        <w:spacing w:before="176" w:line="240" w:lineRule="auto"/>
        <w:ind w:right="2933"/>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MBA, The Citadel Graduate College, 2012 </w:t>
      </w:r>
    </w:p>
    <w:p w14:paraId="64114AFC" w14:textId="77777777" w:rsidR="002F6ABF" w:rsidRDefault="007532F0">
      <w:pPr>
        <w:widowControl w:val="0"/>
        <w:pBdr>
          <w:top w:val="nil"/>
          <w:left w:val="nil"/>
          <w:bottom w:val="nil"/>
          <w:right w:val="nil"/>
          <w:between w:val="nil"/>
        </w:pBdr>
        <w:spacing w:before="636" w:line="240" w:lineRule="auto"/>
        <w:ind w:right="2358"/>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Submitted for fulfillment of requirements for degree of </w:t>
      </w:r>
    </w:p>
    <w:p w14:paraId="06769F02" w14:textId="77777777" w:rsidR="002F6ABF" w:rsidRDefault="007532F0">
      <w:pPr>
        <w:widowControl w:val="0"/>
        <w:pBdr>
          <w:top w:val="nil"/>
          <w:left w:val="nil"/>
          <w:bottom w:val="nil"/>
          <w:right w:val="nil"/>
          <w:between w:val="nil"/>
        </w:pBdr>
        <w:spacing w:before="175" w:line="240" w:lineRule="auto"/>
        <w:ind w:right="3308"/>
        <w:jc w:val="right"/>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Masters</w:t>
      </w:r>
      <w:proofErr w:type="spellEnd"/>
      <w:r>
        <w:rPr>
          <w:rFonts w:ascii="Times New Roman" w:eastAsia="Times New Roman" w:hAnsi="Times New Roman" w:cs="Times New Roman"/>
          <w:color w:val="000000"/>
          <w:sz w:val="24"/>
          <w:szCs w:val="24"/>
        </w:rPr>
        <w:t xml:space="preserve"> of Science in Data Science </w:t>
      </w:r>
    </w:p>
    <w:p w14:paraId="0FBED410" w14:textId="77777777" w:rsidR="002F6ABF" w:rsidRDefault="007532F0">
      <w:pPr>
        <w:widowControl w:val="0"/>
        <w:pBdr>
          <w:top w:val="nil"/>
          <w:left w:val="nil"/>
          <w:bottom w:val="nil"/>
          <w:right w:val="nil"/>
          <w:between w:val="nil"/>
        </w:pBdr>
        <w:spacing w:before="181" w:line="240" w:lineRule="auto"/>
        <w:ind w:right="4558"/>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July 2021</w:t>
      </w:r>
    </w:p>
    <w:p w14:paraId="26DA3677" w14:textId="77777777" w:rsidR="002F6ABF" w:rsidRDefault="007532F0">
      <w:pPr>
        <w:widowControl w:val="0"/>
        <w:pBdr>
          <w:top w:val="nil"/>
          <w:left w:val="nil"/>
          <w:bottom w:val="nil"/>
          <w:right w:val="nil"/>
          <w:between w:val="nil"/>
        </w:pBdr>
        <w:spacing w:line="240" w:lineRule="auto"/>
        <w:ind w:right="3530"/>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Personal Acknowledgements </w:t>
      </w:r>
    </w:p>
    <w:p w14:paraId="1C68461B" w14:textId="77777777" w:rsidR="002F6ABF" w:rsidRDefault="007532F0">
      <w:pPr>
        <w:widowControl w:val="0"/>
        <w:pBdr>
          <w:top w:val="nil"/>
          <w:left w:val="nil"/>
          <w:bottom w:val="nil"/>
          <w:right w:val="nil"/>
          <w:between w:val="nil"/>
        </w:pBdr>
        <w:spacing w:before="637" w:line="459" w:lineRule="auto"/>
        <w:ind w:left="616" w:right="36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would like to thank Dr. John Christian </w:t>
      </w:r>
      <w:proofErr w:type="spellStart"/>
      <w:r>
        <w:rPr>
          <w:rFonts w:ascii="Times New Roman" w:eastAsia="Times New Roman" w:hAnsi="Times New Roman" w:cs="Times New Roman"/>
          <w:color w:val="000000"/>
          <w:sz w:val="24"/>
          <w:szCs w:val="24"/>
        </w:rPr>
        <w:t>Givhan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Spainhour</w:t>
      </w:r>
      <w:proofErr w:type="spellEnd"/>
      <w:r>
        <w:rPr>
          <w:rFonts w:ascii="Times New Roman" w:eastAsia="Times New Roman" w:hAnsi="Times New Roman" w:cs="Times New Roman"/>
          <w:color w:val="000000"/>
          <w:sz w:val="24"/>
          <w:szCs w:val="24"/>
        </w:rPr>
        <w:t xml:space="preserve"> for mentorship, dedicated  time to teaching over many phone calls, and helping guide me to this thesis subject. Christian  has been a great friend over the years and has helped guide me in the world of data and statistics  as I change careers. His teachings have pushed me to think more critically about my own  thought processes and help hone my data science skills. His knowledge and expertise have been  invaluable, and I am truly thankful and lucky to call him a mentor and a great friend. </w:t>
      </w:r>
    </w:p>
    <w:p w14:paraId="6756293C" w14:textId="77777777" w:rsidR="002F6ABF" w:rsidRDefault="007532F0">
      <w:pPr>
        <w:widowControl w:val="0"/>
        <w:pBdr>
          <w:top w:val="nil"/>
          <w:left w:val="nil"/>
          <w:bottom w:val="nil"/>
          <w:right w:val="nil"/>
          <w:between w:val="nil"/>
        </w:pBdr>
        <w:spacing w:before="211" w:line="459" w:lineRule="auto"/>
        <w:ind w:left="615" w:right="439" w:firstLine="7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would also like to thank Dr. Brandee Rockefeller for time given in mentoring me and  providing guidance on this thesis. Her guidance has made this research much more fluid, better  outlined, and more professional. </w:t>
      </w:r>
    </w:p>
    <w:p w14:paraId="6F78E22C" w14:textId="77777777" w:rsidR="002F6ABF" w:rsidRDefault="007532F0">
      <w:pPr>
        <w:widowControl w:val="0"/>
        <w:pBdr>
          <w:top w:val="nil"/>
          <w:left w:val="nil"/>
          <w:bottom w:val="nil"/>
          <w:right w:val="nil"/>
          <w:between w:val="nil"/>
        </w:pBdr>
        <w:spacing w:before="210" w:line="459" w:lineRule="auto"/>
        <w:ind w:left="614" w:right="338" w:firstLine="7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I would also like to thank Dr. Michael McCarthy for helping guide me from the  beginning of this journey in the master’s in data science program and offering the thesis research  project as an option. I also thank him for his time and commitment in helping sharpen this  research and other data science skills. </w:t>
      </w:r>
    </w:p>
    <w:p w14:paraId="0B89AA19" w14:textId="77777777" w:rsidR="002F6ABF" w:rsidRDefault="007532F0">
      <w:pPr>
        <w:widowControl w:val="0"/>
        <w:pBdr>
          <w:top w:val="nil"/>
          <w:left w:val="nil"/>
          <w:bottom w:val="nil"/>
          <w:right w:val="nil"/>
          <w:between w:val="nil"/>
        </w:pBdr>
        <w:spacing w:before="215" w:line="460" w:lineRule="auto"/>
        <w:ind w:left="618" w:right="314" w:firstLine="72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would also like to thank a personal data scientist friend, Hansen </w:t>
      </w:r>
      <w:proofErr w:type="spellStart"/>
      <w:r>
        <w:rPr>
          <w:rFonts w:ascii="Times New Roman" w:eastAsia="Times New Roman" w:hAnsi="Times New Roman" w:cs="Times New Roman"/>
          <w:color w:val="000000"/>
          <w:sz w:val="24"/>
          <w:szCs w:val="24"/>
        </w:rPr>
        <w:t>Grider</w:t>
      </w:r>
      <w:proofErr w:type="spellEnd"/>
      <w:r>
        <w:rPr>
          <w:rFonts w:ascii="Times New Roman" w:eastAsia="Times New Roman" w:hAnsi="Times New Roman" w:cs="Times New Roman"/>
          <w:color w:val="000000"/>
          <w:sz w:val="24"/>
          <w:szCs w:val="24"/>
        </w:rPr>
        <w:t xml:space="preserve">, for also guiding  me on various data science issues and topics I have run across which has kept me on course. His  friendship and knowledge have been truly significant. </w:t>
      </w:r>
    </w:p>
    <w:p w14:paraId="3B4F3B27" w14:textId="77777777" w:rsidR="002F6ABF" w:rsidRDefault="007532F0">
      <w:pPr>
        <w:widowControl w:val="0"/>
        <w:pBdr>
          <w:top w:val="nil"/>
          <w:left w:val="nil"/>
          <w:bottom w:val="nil"/>
          <w:right w:val="nil"/>
          <w:between w:val="nil"/>
        </w:pBdr>
        <w:spacing w:before="210" w:line="459" w:lineRule="auto"/>
        <w:ind w:left="618" w:right="45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would also like to thank my primary data scientist mentor, Fred Frost, who has helped  guide me in learning what I need to know to be successful in the data science world. His  mentorship has been invaluable and helps keep me on the progressive path and moving forward.</w:t>
      </w:r>
    </w:p>
    <w:p w14:paraId="699D183D" w14:textId="77777777" w:rsidR="002F6ABF" w:rsidRDefault="007532F0">
      <w:pPr>
        <w:widowControl w:val="0"/>
        <w:pBdr>
          <w:top w:val="nil"/>
          <w:left w:val="nil"/>
          <w:bottom w:val="nil"/>
          <w:right w:val="nil"/>
          <w:between w:val="nil"/>
        </w:pBdr>
        <w:spacing w:before="1151" w:line="240" w:lineRule="auto"/>
        <w:ind w:right="4952"/>
        <w:jc w:val="right"/>
        <w:rPr>
          <w:rFonts w:ascii="Calibri" w:eastAsia="Calibri" w:hAnsi="Calibri" w:cs="Calibri"/>
          <w:color w:val="000000"/>
        </w:rPr>
      </w:pPr>
      <w:r>
        <w:rPr>
          <w:rFonts w:ascii="Calibri" w:eastAsia="Calibri" w:hAnsi="Calibri" w:cs="Calibri"/>
          <w:color w:val="000000"/>
        </w:rPr>
        <w:t xml:space="preserve">ii </w:t>
      </w:r>
    </w:p>
    <w:p w14:paraId="4AB7CA87" w14:textId="77777777" w:rsidR="002F6ABF" w:rsidRDefault="007532F0">
      <w:pPr>
        <w:widowControl w:val="0"/>
        <w:pBdr>
          <w:top w:val="nil"/>
          <w:left w:val="nil"/>
          <w:bottom w:val="nil"/>
          <w:right w:val="nil"/>
          <w:between w:val="nil"/>
        </w:pBdr>
        <w:spacing w:line="459" w:lineRule="auto"/>
        <w:ind w:left="615" w:right="640" w:firstLine="7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Most importantly I thank my fantastic wife, </w:t>
      </w:r>
      <w:proofErr w:type="spellStart"/>
      <w:r>
        <w:rPr>
          <w:rFonts w:ascii="Times New Roman" w:eastAsia="Times New Roman" w:hAnsi="Times New Roman" w:cs="Times New Roman"/>
          <w:color w:val="000000"/>
          <w:sz w:val="24"/>
          <w:szCs w:val="24"/>
        </w:rPr>
        <w:t>Vasilina</w:t>
      </w:r>
      <w:proofErr w:type="spellEnd"/>
      <w:r>
        <w:rPr>
          <w:rFonts w:ascii="Times New Roman" w:eastAsia="Times New Roman" w:hAnsi="Times New Roman" w:cs="Times New Roman"/>
          <w:color w:val="000000"/>
          <w:sz w:val="24"/>
          <w:szCs w:val="24"/>
        </w:rPr>
        <w:t xml:space="preserve"> Hodges, for putting up with me  these past couple of years while working on this research and the master’s in data science program. Her tolerance and understanding have been a key part of my growth in data science  and her support has been overwhelming. I love you and thank you.</w:t>
      </w:r>
    </w:p>
    <w:p w14:paraId="07E18C3E" w14:textId="77777777" w:rsidR="002F6ABF" w:rsidRDefault="007532F0">
      <w:pPr>
        <w:widowControl w:val="0"/>
        <w:pBdr>
          <w:top w:val="nil"/>
          <w:left w:val="nil"/>
          <w:bottom w:val="nil"/>
          <w:right w:val="nil"/>
          <w:between w:val="nil"/>
        </w:pBdr>
        <w:spacing w:before="10989" w:line="240" w:lineRule="auto"/>
        <w:ind w:right="4924"/>
        <w:jc w:val="right"/>
        <w:rPr>
          <w:rFonts w:ascii="Calibri" w:eastAsia="Calibri" w:hAnsi="Calibri" w:cs="Calibri"/>
          <w:color w:val="000000"/>
        </w:rPr>
      </w:pPr>
      <w:r>
        <w:rPr>
          <w:rFonts w:ascii="Calibri" w:eastAsia="Calibri" w:hAnsi="Calibri" w:cs="Calibri"/>
          <w:color w:val="000000"/>
        </w:rPr>
        <w:lastRenderedPageBreak/>
        <w:t xml:space="preserve">iii </w:t>
      </w:r>
    </w:p>
    <w:p w14:paraId="72CDC8EA" w14:textId="77777777" w:rsidR="002F6ABF" w:rsidRDefault="007532F0">
      <w:pPr>
        <w:widowControl w:val="0"/>
        <w:pBdr>
          <w:top w:val="nil"/>
          <w:left w:val="nil"/>
          <w:bottom w:val="nil"/>
          <w:right w:val="nil"/>
          <w:between w:val="nil"/>
        </w:pBdr>
        <w:spacing w:line="240" w:lineRule="auto"/>
        <w:ind w:right="4091"/>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Table of Contents </w:t>
      </w:r>
    </w:p>
    <w:p w14:paraId="5BA1A128" w14:textId="77777777" w:rsidR="002F6ABF" w:rsidRDefault="007532F0">
      <w:pPr>
        <w:widowControl w:val="0"/>
        <w:pBdr>
          <w:top w:val="nil"/>
          <w:left w:val="nil"/>
          <w:bottom w:val="nil"/>
          <w:right w:val="nil"/>
          <w:between w:val="nil"/>
        </w:pBdr>
        <w:spacing w:before="271" w:line="593" w:lineRule="auto"/>
        <w:ind w:left="616" w:right="323" w:firstLine="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Page Number Personal Acknowledgements………………………………………………………………. ii Table of Contents………………………………………………………………………</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iv Abstract ……………………………………………………………………………………. v Introduction………………………………………………………………………………… 1 Literature Review…………………………………………………………………………... 3 Methods……………………………………………………………………………………... 4 Data…………………………………………………………………………………………. 10 Results………………………………………………………………………………………. 12 Discussion…………………………………………………………………………………... 15 References…………………………………………………………………………………... 19 Appendix A…………………………………………………………………………………. 24 Appendix B…………………………………………………………………………………. 24 Appendix C…………………………………………………………………………………. 26 Appendix D…………………………………………………………………………………. 29 Abbreviations……………………………………………………………………………</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31</w:t>
      </w:r>
    </w:p>
    <w:p w14:paraId="62B067F3" w14:textId="77777777" w:rsidR="002F6ABF" w:rsidRDefault="007532F0">
      <w:pPr>
        <w:widowControl w:val="0"/>
        <w:pBdr>
          <w:top w:val="nil"/>
          <w:left w:val="nil"/>
          <w:bottom w:val="nil"/>
          <w:right w:val="nil"/>
          <w:between w:val="nil"/>
        </w:pBdr>
        <w:spacing w:before="1277" w:line="240" w:lineRule="auto"/>
        <w:ind w:right="4927"/>
        <w:jc w:val="right"/>
        <w:rPr>
          <w:rFonts w:ascii="Calibri" w:eastAsia="Calibri" w:hAnsi="Calibri" w:cs="Calibri"/>
          <w:color w:val="000000"/>
        </w:rPr>
      </w:pPr>
      <w:r>
        <w:rPr>
          <w:rFonts w:ascii="Calibri" w:eastAsia="Calibri" w:hAnsi="Calibri" w:cs="Calibri"/>
          <w:color w:val="000000"/>
        </w:rPr>
        <w:t xml:space="preserve">iv </w:t>
      </w:r>
    </w:p>
    <w:p w14:paraId="2490CF1D" w14:textId="77777777" w:rsidR="002F6ABF" w:rsidRDefault="007532F0">
      <w:pPr>
        <w:widowControl w:val="0"/>
        <w:pBdr>
          <w:top w:val="nil"/>
          <w:left w:val="nil"/>
          <w:bottom w:val="nil"/>
          <w:right w:val="nil"/>
          <w:between w:val="nil"/>
        </w:pBdr>
        <w:spacing w:line="240" w:lineRule="auto"/>
        <w:ind w:right="4559"/>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Abstract </w:t>
      </w:r>
    </w:p>
    <w:p w14:paraId="62664C59" w14:textId="77777777" w:rsidR="002F6ABF" w:rsidRDefault="007532F0">
      <w:pPr>
        <w:widowControl w:val="0"/>
        <w:pBdr>
          <w:top w:val="nil"/>
          <w:left w:val="nil"/>
          <w:bottom w:val="nil"/>
          <w:right w:val="nil"/>
          <w:between w:val="nil"/>
        </w:pBdr>
        <w:spacing w:before="175" w:line="459" w:lineRule="auto"/>
        <w:ind w:left="602" w:right="338" w:firstLine="7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Cancer Genome Atlas (TCGA) is a large longitudinal database of cancer patients  with varying cancer types which has led to many studies being published (</w:t>
      </w:r>
      <w:r>
        <w:rPr>
          <w:rFonts w:ascii="Times New Roman" w:eastAsia="Times New Roman" w:hAnsi="Times New Roman" w:cs="Times New Roman"/>
          <w:i/>
          <w:color w:val="000000"/>
          <w:sz w:val="24"/>
          <w:szCs w:val="24"/>
        </w:rPr>
        <w:t>The Cancer Genome  Atlas Program</w:t>
      </w:r>
      <w:r>
        <w:rPr>
          <w:rFonts w:ascii="Times New Roman" w:eastAsia="Times New Roman" w:hAnsi="Times New Roman" w:cs="Times New Roman"/>
          <w:color w:val="000000"/>
          <w:sz w:val="24"/>
          <w:szCs w:val="24"/>
        </w:rPr>
        <w:t xml:space="preserve">, 2019). This study, also based on TCGA, performed survival analysis, log-rank  scoring, and Cox proportional hazard models comparing collagen gene copy number variation in  ovarian cancer patients from the TCGA repository. Data cleaning was performed initially in  Alteryx Designer and secondary data cleansing and analysis was performed in </w:t>
      </w:r>
      <w:proofErr w:type="spellStart"/>
      <w:r>
        <w:rPr>
          <w:rFonts w:ascii="Times New Roman" w:eastAsia="Times New Roman" w:hAnsi="Times New Roman" w:cs="Times New Roman"/>
          <w:color w:val="000000"/>
          <w:sz w:val="24"/>
          <w:szCs w:val="24"/>
        </w:rPr>
        <w:t>RStudio</w:t>
      </w:r>
      <w:proofErr w:type="spellEnd"/>
      <w:r>
        <w:rPr>
          <w:rFonts w:ascii="Times New Roman" w:eastAsia="Times New Roman" w:hAnsi="Times New Roman" w:cs="Times New Roman"/>
          <w:color w:val="000000"/>
          <w:sz w:val="24"/>
          <w:szCs w:val="24"/>
        </w:rPr>
        <w:t xml:space="preserve">.  Stratification was performed on copy number variation showing stratification alignments of  deletion, normal, and duplication. A Kaplan-Meier survival curve was performed along with log-rank tests with a Cox proportional hazard model which found that 3 genes: COL12A1,  COL4A3BP, and COL5A3 to have statistically </w:t>
      </w:r>
      <w:ins w:id="0" w:author="Brandee Rockefeller" w:date="2021-06-13T18:35:00Z">
        <w:r>
          <w:rPr>
            <w:rFonts w:ascii="Times New Roman" w:eastAsia="Times New Roman" w:hAnsi="Times New Roman" w:cs="Times New Roman"/>
            <w:color w:val="000000"/>
            <w:sz w:val="24"/>
            <w:szCs w:val="24"/>
          </w:rPr>
          <w:t xml:space="preserve">significant </w:t>
        </w:r>
      </w:ins>
      <w:del w:id="1" w:author="Brandee Rockefeller" w:date="2021-06-13T18:35:00Z">
        <w:r>
          <w:rPr>
            <w:rFonts w:ascii="Times New Roman" w:eastAsia="Times New Roman" w:hAnsi="Times New Roman" w:cs="Times New Roman"/>
            <w:color w:val="000000"/>
            <w:sz w:val="24"/>
            <w:szCs w:val="24"/>
          </w:rPr>
          <w:delText xml:space="preserve">significance </w:delText>
        </w:r>
      </w:del>
      <w:r>
        <w:rPr>
          <w:rFonts w:ascii="Times New Roman" w:eastAsia="Times New Roman" w:hAnsi="Times New Roman" w:cs="Times New Roman"/>
          <w:color w:val="000000"/>
          <w:sz w:val="24"/>
          <w:szCs w:val="24"/>
        </w:rPr>
        <w:t xml:space="preserve">relationships between decreased  survival and copy number variation abnormalities. This study supports current literature and  provides evidence that collagen gene copy number variations can have varying survival  outcomes in ovarian neoplasm </w:t>
      </w:r>
      <w:commentRangeStart w:id="2"/>
      <w:r>
        <w:rPr>
          <w:rFonts w:ascii="Times New Roman" w:eastAsia="Times New Roman" w:hAnsi="Times New Roman" w:cs="Times New Roman"/>
          <w:color w:val="000000"/>
          <w:sz w:val="24"/>
          <w:szCs w:val="24"/>
        </w:rPr>
        <w:t>patients</w:t>
      </w:r>
      <w:commentRangeEnd w:id="2"/>
      <w:r>
        <w:rPr>
          <w:rStyle w:val="CommentReference"/>
        </w:rPr>
        <w:commentReference w:id="2"/>
      </w:r>
      <w:r>
        <w:rPr>
          <w:rFonts w:ascii="Times New Roman" w:eastAsia="Times New Roman" w:hAnsi="Times New Roman" w:cs="Times New Roman"/>
          <w:color w:val="000000"/>
          <w:sz w:val="24"/>
          <w:szCs w:val="24"/>
        </w:rPr>
        <w:t xml:space="preserve">. </w:t>
      </w:r>
    </w:p>
    <w:p w14:paraId="098BD0BF" w14:textId="77777777" w:rsidR="002F6ABF" w:rsidRDefault="007532F0">
      <w:pPr>
        <w:widowControl w:val="0"/>
        <w:pBdr>
          <w:top w:val="nil"/>
          <w:left w:val="nil"/>
          <w:bottom w:val="nil"/>
          <w:right w:val="nil"/>
          <w:between w:val="nil"/>
        </w:pBdr>
        <w:spacing w:before="5564" w:line="240" w:lineRule="auto"/>
        <w:ind w:right="4956"/>
        <w:jc w:val="right"/>
        <w:rPr>
          <w:rFonts w:ascii="Calibri" w:eastAsia="Calibri" w:hAnsi="Calibri" w:cs="Calibri"/>
          <w:color w:val="000000"/>
        </w:rPr>
      </w:pPr>
      <w:r>
        <w:rPr>
          <w:rFonts w:ascii="Calibri" w:eastAsia="Calibri" w:hAnsi="Calibri" w:cs="Calibri"/>
          <w:color w:val="000000"/>
        </w:rPr>
        <w:t xml:space="preserve">v </w:t>
      </w:r>
    </w:p>
    <w:p w14:paraId="53D3DDC4" w14:textId="77777777" w:rsidR="002F6ABF" w:rsidRDefault="007532F0">
      <w:pPr>
        <w:widowControl w:val="0"/>
        <w:pBdr>
          <w:top w:val="nil"/>
          <w:left w:val="nil"/>
          <w:bottom w:val="nil"/>
          <w:right w:val="nil"/>
          <w:between w:val="nil"/>
        </w:pBdr>
        <w:spacing w:line="240" w:lineRule="auto"/>
        <w:ind w:left="61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Introduction </w:t>
      </w:r>
    </w:p>
    <w:p w14:paraId="01EF92C1" w14:textId="77777777" w:rsidR="002F6ABF" w:rsidRDefault="007532F0">
      <w:pPr>
        <w:widowControl w:val="0"/>
        <w:pBdr>
          <w:top w:val="nil"/>
          <w:left w:val="nil"/>
          <w:bottom w:val="nil"/>
          <w:right w:val="nil"/>
          <w:between w:val="nil"/>
        </w:pBdr>
        <w:spacing w:before="430" w:line="459" w:lineRule="auto"/>
        <w:ind w:left="617" w:right="421" w:firstLine="7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Cancer Genome Atlas (TCGA) has analyzed over 20,000 cancer observations across 33 different cancer types (Liu et al., 2018). TCGA has been a colossal repository of genetic  information pertaining to various neoplasm types with numerous publications emanating from  this database alone, including novel discoveries concerning ovarian cancer (TCGA - Ovarian  Serous Adenocarcinoma Study, 2018). </w:t>
      </w:r>
    </w:p>
    <w:p w14:paraId="5EDDB4D4" w14:textId="77777777" w:rsidR="002F6ABF" w:rsidRDefault="007532F0">
      <w:pPr>
        <w:widowControl w:val="0"/>
        <w:pBdr>
          <w:top w:val="nil"/>
          <w:left w:val="nil"/>
          <w:bottom w:val="nil"/>
          <w:right w:val="nil"/>
          <w:between w:val="nil"/>
        </w:pBdr>
        <w:spacing w:before="215" w:line="459" w:lineRule="auto"/>
        <w:ind w:left="617" w:right="363" w:firstLine="7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Ovarian cancer has a relative survival risk of 80% and is considered the most lethal  gynecological cancer type (Cancer.org, 2014). One factor to be considered in ovarian cancer outcomes is the role of collagen, as collagen is a primary component in neoplasm fibrosis (Xu et  al., 2019). Collagen can also affect neoplasm behavior through tyrosine kinase receptors,  integrins, and also various signaling pathways. Collagen has been studied to some extent as to  these various mechanisms with regards to function in ovarian tumors; however, further research  is needed (</w:t>
      </w:r>
      <w:proofErr w:type="spellStart"/>
      <w:r>
        <w:rPr>
          <w:rFonts w:ascii="Times New Roman" w:eastAsia="Times New Roman" w:hAnsi="Times New Roman" w:cs="Times New Roman"/>
          <w:color w:val="000000"/>
          <w:sz w:val="24"/>
          <w:szCs w:val="24"/>
        </w:rPr>
        <w:t>Ricciardelli</w:t>
      </w:r>
      <w:proofErr w:type="spellEnd"/>
      <w:r>
        <w:rPr>
          <w:rFonts w:ascii="Times New Roman" w:eastAsia="Times New Roman" w:hAnsi="Times New Roman" w:cs="Times New Roman"/>
          <w:color w:val="000000"/>
          <w:sz w:val="24"/>
          <w:szCs w:val="24"/>
        </w:rPr>
        <w:t xml:space="preserve"> &amp; Rodgers, 2006). </w:t>
      </w:r>
    </w:p>
    <w:p w14:paraId="7A6F0421" w14:textId="77777777" w:rsidR="002F6ABF" w:rsidRDefault="007532F0">
      <w:pPr>
        <w:widowControl w:val="0"/>
        <w:pBdr>
          <w:top w:val="nil"/>
          <w:left w:val="nil"/>
          <w:bottom w:val="nil"/>
          <w:right w:val="nil"/>
          <w:between w:val="nil"/>
        </w:pBdr>
        <w:spacing w:before="210" w:line="459" w:lineRule="auto"/>
        <w:ind w:left="615" w:right="501" w:firstLine="7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Collagen is an extracellular matrix</w:t>
      </w:r>
      <w:ins w:id="3" w:author="Brandee Decker" w:date="2021-06-13T14:39:00Z">
        <w:r>
          <w:rPr>
            <w:rFonts w:ascii="Times New Roman" w:eastAsia="Times New Roman" w:hAnsi="Times New Roman" w:cs="Times New Roman"/>
            <w:color w:val="000000"/>
            <w:sz w:val="24"/>
            <w:szCs w:val="24"/>
          </w:rPr>
          <w:t xml:space="preserve"> protein</w:t>
        </w:r>
      </w:ins>
      <w:r>
        <w:rPr>
          <w:rFonts w:ascii="Times New Roman" w:eastAsia="Times New Roman" w:hAnsi="Times New Roman" w:cs="Times New Roman"/>
          <w:color w:val="000000"/>
          <w:sz w:val="24"/>
          <w:szCs w:val="24"/>
        </w:rPr>
        <w:t xml:space="preserve"> (ECM) that forms a barrier around organs and blood </w:t>
      </w:r>
      <w:del w:id="4" w:author="Brandee Decker" w:date="2021-06-13T14:39:00Z">
        <w:r w:rsidDel="007532F0">
          <w:rPr>
            <w:rFonts w:ascii="Times New Roman" w:eastAsia="Times New Roman" w:hAnsi="Times New Roman" w:cs="Times New Roman"/>
            <w:color w:val="000000"/>
            <w:sz w:val="24"/>
            <w:szCs w:val="24"/>
          </w:rPr>
          <w:delText xml:space="preserve"> </w:delText>
        </w:r>
      </w:del>
      <w:r>
        <w:rPr>
          <w:rFonts w:ascii="Times New Roman" w:eastAsia="Times New Roman" w:hAnsi="Times New Roman" w:cs="Times New Roman"/>
          <w:color w:val="000000"/>
          <w:sz w:val="24"/>
          <w:szCs w:val="24"/>
        </w:rPr>
        <w:t>vessels (</w:t>
      </w:r>
      <w:proofErr w:type="spellStart"/>
      <w:r>
        <w:rPr>
          <w:rFonts w:ascii="Times New Roman" w:eastAsia="Times New Roman" w:hAnsi="Times New Roman" w:cs="Times New Roman"/>
          <w:color w:val="000000"/>
          <w:sz w:val="24"/>
          <w:szCs w:val="24"/>
        </w:rPr>
        <w:t>Dipiro</w:t>
      </w:r>
      <w:proofErr w:type="spellEnd"/>
      <w:r>
        <w:rPr>
          <w:rFonts w:ascii="Times New Roman" w:eastAsia="Times New Roman" w:hAnsi="Times New Roman" w:cs="Times New Roman"/>
          <w:color w:val="000000"/>
          <w:sz w:val="24"/>
          <w:szCs w:val="24"/>
        </w:rPr>
        <w:t xml:space="preserve"> et al., 2017, p. 917). Collagen is the most abundant type of ECM </w:t>
      </w:r>
      <w:ins w:id="5" w:author="Brandee Decker" w:date="2021-06-13T14:40:00Z">
        <w:r>
          <w:rPr>
            <w:rFonts w:ascii="Times New Roman" w:eastAsia="Times New Roman" w:hAnsi="Times New Roman" w:cs="Times New Roman"/>
            <w:color w:val="000000"/>
            <w:sz w:val="24"/>
            <w:szCs w:val="24"/>
          </w:rPr>
          <w:t xml:space="preserve">protein </w:t>
        </w:r>
      </w:ins>
      <w:r>
        <w:rPr>
          <w:rFonts w:ascii="Times New Roman" w:eastAsia="Times New Roman" w:hAnsi="Times New Roman" w:cs="Times New Roman"/>
          <w:color w:val="000000"/>
          <w:sz w:val="24"/>
          <w:szCs w:val="24"/>
        </w:rPr>
        <w:t xml:space="preserve">located in </w:t>
      </w:r>
      <w:commentRangeStart w:id="6"/>
      <w:r>
        <w:rPr>
          <w:rFonts w:ascii="Times New Roman" w:eastAsia="Times New Roman" w:hAnsi="Times New Roman" w:cs="Times New Roman"/>
          <w:color w:val="000000"/>
          <w:sz w:val="24"/>
          <w:szCs w:val="24"/>
        </w:rPr>
        <w:t>the</w:t>
      </w:r>
      <w:commentRangeEnd w:id="6"/>
      <w:r>
        <w:rPr>
          <w:rStyle w:val="CommentReference"/>
        </w:rPr>
        <w:commentReference w:id="6"/>
      </w:r>
      <w:r>
        <w:rPr>
          <w:rFonts w:ascii="Times New Roman" w:eastAsia="Times New Roman" w:hAnsi="Times New Roman" w:cs="Times New Roman"/>
          <w:color w:val="000000"/>
          <w:sz w:val="24"/>
          <w:szCs w:val="24"/>
        </w:rPr>
        <w:t xml:space="preserve"> </w:t>
      </w:r>
      <w:del w:id="7" w:author="Brandee Decker" w:date="2021-06-13T14:40:00Z">
        <w:r w:rsidDel="007532F0">
          <w:rPr>
            <w:rFonts w:ascii="Times New Roman" w:eastAsia="Times New Roman" w:hAnsi="Times New Roman" w:cs="Times New Roman"/>
            <w:color w:val="000000"/>
            <w:sz w:val="24"/>
            <w:szCs w:val="24"/>
          </w:rPr>
          <w:delText xml:space="preserve"> </w:delText>
        </w:r>
      </w:del>
      <w:r>
        <w:rPr>
          <w:rFonts w:ascii="Times New Roman" w:eastAsia="Times New Roman" w:hAnsi="Times New Roman" w:cs="Times New Roman"/>
          <w:color w:val="000000"/>
          <w:sz w:val="24"/>
          <w:szCs w:val="24"/>
        </w:rPr>
        <w:t xml:space="preserve">ovaries (Cho et al., 2015). Multiple factors contribute to the growth of tumors including ECM </w:t>
      </w:r>
      <w:del w:id="8" w:author="Brandee Decker" w:date="2021-06-13T14:40:00Z">
        <w:r w:rsidDel="007532F0">
          <w:rPr>
            <w:rFonts w:ascii="Times New Roman" w:eastAsia="Times New Roman" w:hAnsi="Times New Roman" w:cs="Times New Roman"/>
            <w:color w:val="000000"/>
            <w:sz w:val="24"/>
            <w:szCs w:val="24"/>
          </w:rPr>
          <w:delText xml:space="preserve"> </w:delText>
        </w:r>
      </w:del>
      <w:r>
        <w:rPr>
          <w:rFonts w:ascii="Times New Roman" w:eastAsia="Times New Roman" w:hAnsi="Times New Roman" w:cs="Times New Roman"/>
          <w:color w:val="000000"/>
          <w:sz w:val="24"/>
          <w:szCs w:val="24"/>
        </w:rPr>
        <w:t xml:space="preserve">remodeling, </w:t>
      </w:r>
      <w:del w:id="9" w:author="Brandee Decker" w:date="2021-06-13T14:41:00Z">
        <w:r w:rsidDel="007532F0">
          <w:rPr>
            <w:rFonts w:ascii="Times New Roman" w:eastAsia="Times New Roman" w:hAnsi="Times New Roman" w:cs="Times New Roman"/>
            <w:color w:val="000000"/>
            <w:sz w:val="24"/>
            <w:szCs w:val="24"/>
          </w:rPr>
          <w:delText xml:space="preserve">various </w:delText>
        </w:r>
      </w:del>
      <w:r>
        <w:rPr>
          <w:rFonts w:ascii="Times New Roman" w:eastAsia="Times New Roman" w:hAnsi="Times New Roman" w:cs="Times New Roman"/>
          <w:color w:val="000000"/>
          <w:sz w:val="24"/>
          <w:szCs w:val="24"/>
        </w:rPr>
        <w:t xml:space="preserve">growth factors, and other </w:t>
      </w:r>
      <w:commentRangeStart w:id="10"/>
      <w:r>
        <w:rPr>
          <w:rFonts w:ascii="Times New Roman" w:eastAsia="Times New Roman" w:hAnsi="Times New Roman" w:cs="Times New Roman"/>
          <w:color w:val="000000"/>
          <w:sz w:val="24"/>
          <w:szCs w:val="24"/>
        </w:rPr>
        <w:t>tissue inhibitors</w:t>
      </w:r>
      <w:commentRangeEnd w:id="10"/>
      <w:r>
        <w:rPr>
          <w:rStyle w:val="CommentReference"/>
        </w:rPr>
        <w:commentReference w:id="10"/>
      </w:r>
      <w:r>
        <w:rPr>
          <w:rFonts w:ascii="Times New Roman" w:eastAsia="Times New Roman" w:hAnsi="Times New Roman" w:cs="Times New Roman"/>
          <w:color w:val="000000"/>
          <w:sz w:val="24"/>
          <w:szCs w:val="24"/>
        </w:rPr>
        <w:t xml:space="preserve">. Collagen is an essential </w:t>
      </w:r>
      <w:del w:id="11" w:author="Brandee Decker" w:date="2021-06-13T14:41:00Z">
        <w:r w:rsidDel="007532F0">
          <w:rPr>
            <w:rFonts w:ascii="Times New Roman" w:eastAsia="Times New Roman" w:hAnsi="Times New Roman" w:cs="Times New Roman"/>
            <w:color w:val="000000"/>
            <w:sz w:val="24"/>
            <w:szCs w:val="24"/>
          </w:rPr>
          <w:delText xml:space="preserve"> </w:delText>
        </w:r>
      </w:del>
      <w:r>
        <w:rPr>
          <w:rFonts w:ascii="Times New Roman" w:eastAsia="Times New Roman" w:hAnsi="Times New Roman" w:cs="Times New Roman"/>
          <w:color w:val="000000"/>
          <w:sz w:val="24"/>
          <w:szCs w:val="24"/>
        </w:rPr>
        <w:t xml:space="preserve">component </w:t>
      </w:r>
      <w:ins w:id="12" w:author="Brandee Decker" w:date="2021-06-13T14:41:00Z">
        <w:r>
          <w:rPr>
            <w:rFonts w:ascii="Times New Roman" w:eastAsia="Times New Roman" w:hAnsi="Times New Roman" w:cs="Times New Roman"/>
            <w:color w:val="000000"/>
            <w:sz w:val="24"/>
            <w:szCs w:val="24"/>
          </w:rPr>
          <w:t>of maintaining tissue</w:t>
        </w:r>
      </w:ins>
      <w:del w:id="13" w:author="Brandee Decker" w:date="2021-06-13T14:41:00Z">
        <w:r w:rsidDel="007532F0">
          <w:rPr>
            <w:rFonts w:ascii="Times New Roman" w:eastAsia="Times New Roman" w:hAnsi="Times New Roman" w:cs="Times New Roman"/>
            <w:color w:val="000000"/>
            <w:sz w:val="24"/>
            <w:szCs w:val="24"/>
          </w:rPr>
          <w:delText>in</w:delText>
        </w:r>
      </w:del>
      <w:r>
        <w:rPr>
          <w:rFonts w:ascii="Times New Roman" w:eastAsia="Times New Roman" w:hAnsi="Times New Roman" w:cs="Times New Roman"/>
          <w:color w:val="000000"/>
          <w:sz w:val="24"/>
          <w:szCs w:val="24"/>
        </w:rPr>
        <w:t xml:space="preserve"> homeostasis and ECM remodeling, such as ECM stiffness and elasticity, </w:t>
      </w:r>
      <w:ins w:id="14" w:author="Brandee Decker" w:date="2021-06-13T14:42:00Z">
        <w:r>
          <w:rPr>
            <w:rFonts w:ascii="Times New Roman" w:eastAsia="Times New Roman" w:hAnsi="Times New Roman" w:cs="Times New Roman"/>
            <w:color w:val="000000"/>
            <w:sz w:val="24"/>
            <w:szCs w:val="24"/>
          </w:rPr>
          <w:t>which a</w:t>
        </w:r>
      </w:ins>
      <w:del w:id="15" w:author="Brandee Decker" w:date="2021-06-13T14:42:00Z">
        <w:r w:rsidDel="007532F0">
          <w:rPr>
            <w:rFonts w:ascii="Times New Roman" w:eastAsia="Times New Roman" w:hAnsi="Times New Roman" w:cs="Times New Roman"/>
            <w:color w:val="000000"/>
            <w:sz w:val="24"/>
            <w:szCs w:val="24"/>
          </w:rPr>
          <w:delText>a</w:delText>
        </w:r>
      </w:del>
      <w:r>
        <w:rPr>
          <w:rFonts w:ascii="Times New Roman" w:eastAsia="Times New Roman" w:hAnsi="Times New Roman" w:cs="Times New Roman"/>
          <w:color w:val="000000"/>
          <w:sz w:val="24"/>
          <w:szCs w:val="24"/>
        </w:rPr>
        <w:t xml:space="preserve">re implicated in ovarian tumorigenesis </w:t>
      </w:r>
      <w:del w:id="16" w:author="Brandee Decker" w:date="2021-06-13T14:42:00Z">
        <w:r w:rsidDel="007532F0">
          <w:rPr>
            <w:rFonts w:ascii="Times New Roman" w:eastAsia="Times New Roman" w:hAnsi="Times New Roman" w:cs="Times New Roman"/>
            <w:color w:val="000000"/>
            <w:sz w:val="24"/>
            <w:szCs w:val="24"/>
          </w:rPr>
          <w:delText xml:space="preserve">progression </w:delText>
        </w:r>
      </w:del>
      <w:r>
        <w:rPr>
          <w:rFonts w:ascii="Times New Roman" w:eastAsia="Times New Roman" w:hAnsi="Times New Roman" w:cs="Times New Roman"/>
          <w:color w:val="000000"/>
          <w:sz w:val="24"/>
          <w:szCs w:val="24"/>
        </w:rPr>
        <w:t xml:space="preserve">(Cho et al., 2015). </w:t>
      </w:r>
    </w:p>
    <w:p w14:paraId="0FFE520A" w14:textId="77777777" w:rsidR="002F6ABF" w:rsidDel="007532F0" w:rsidRDefault="007532F0" w:rsidP="007532F0">
      <w:pPr>
        <w:widowControl w:val="0"/>
        <w:pBdr>
          <w:top w:val="nil"/>
          <w:left w:val="nil"/>
          <w:bottom w:val="nil"/>
          <w:right w:val="nil"/>
          <w:between w:val="nil"/>
        </w:pBdr>
        <w:spacing w:before="210" w:line="460" w:lineRule="auto"/>
        <w:ind w:left="618" w:right="311" w:firstLine="723"/>
        <w:rPr>
          <w:del w:id="17" w:author="Brandee Decker" w:date="2021-06-13T14:43:00Z"/>
          <w:rFonts w:ascii="Times New Roman" w:eastAsia="Times New Roman" w:hAnsi="Times New Roman" w:cs="Times New Roman"/>
          <w:color w:val="000000"/>
          <w:sz w:val="24"/>
          <w:szCs w:val="24"/>
        </w:rPr>
        <w:pPrChange w:id="18" w:author="Brandee Decker" w:date="2021-06-13T14:43:00Z">
          <w:pPr>
            <w:widowControl w:val="0"/>
            <w:pBdr>
              <w:top w:val="nil"/>
              <w:left w:val="nil"/>
              <w:bottom w:val="nil"/>
              <w:right w:val="nil"/>
              <w:between w:val="nil"/>
            </w:pBdr>
            <w:spacing w:before="210" w:line="460" w:lineRule="auto"/>
            <w:ind w:left="618" w:right="311" w:firstLine="723"/>
          </w:pPr>
        </w:pPrChange>
      </w:pPr>
      <w:r>
        <w:rPr>
          <w:rFonts w:ascii="Times New Roman" w:eastAsia="Times New Roman" w:hAnsi="Times New Roman" w:cs="Times New Roman"/>
          <w:color w:val="000000"/>
          <w:sz w:val="24"/>
          <w:szCs w:val="24"/>
        </w:rPr>
        <w:t xml:space="preserve">Collagen </w:t>
      </w:r>
      <w:del w:id="19" w:author="Brandee Decker" w:date="2021-06-13T14:42:00Z">
        <w:r w:rsidDel="007532F0">
          <w:rPr>
            <w:rFonts w:ascii="Times New Roman" w:eastAsia="Times New Roman" w:hAnsi="Times New Roman" w:cs="Times New Roman"/>
            <w:color w:val="000000"/>
            <w:sz w:val="24"/>
            <w:szCs w:val="24"/>
          </w:rPr>
          <w:delText xml:space="preserve">ECMs </w:delText>
        </w:r>
      </w:del>
      <w:ins w:id="20" w:author="Brandee Decker" w:date="2021-06-13T14:42:00Z">
        <w:r>
          <w:rPr>
            <w:rFonts w:ascii="Times New Roman" w:eastAsia="Times New Roman" w:hAnsi="Times New Roman" w:cs="Times New Roman"/>
            <w:color w:val="000000"/>
            <w:sz w:val="24"/>
            <w:szCs w:val="24"/>
          </w:rPr>
          <w:t>is a</w:t>
        </w:r>
      </w:ins>
      <w:del w:id="21" w:author="Brandee Decker" w:date="2021-06-13T14:42:00Z">
        <w:r w:rsidDel="007532F0">
          <w:rPr>
            <w:rFonts w:ascii="Times New Roman" w:eastAsia="Times New Roman" w:hAnsi="Times New Roman" w:cs="Times New Roman"/>
            <w:color w:val="000000"/>
            <w:sz w:val="24"/>
            <w:szCs w:val="24"/>
          </w:rPr>
          <w:delText>are a</w:delText>
        </w:r>
      </w:del>
      <w:r>
        <w:rPr>
          <w:rFonts w:ascii="Times New Roman" w:eastAsia="Times New Roman" w:hAnsi="Times New Roman" w:cs="Times New Roman"/>
          <w:color w:val="000000"/>
          <w:sz w:val="24"/>
          <w:szCs w:val="24"/>
        </w:rPr>
        <w:t xml:space="preserve">lso essential in regulating ovarian cell morphology through various  mechanisms </w:t>
      </w:r>
      <w:ins w:id="22" w:author="Brandee Decker" w:date="2021-06-13T14:42:00Z">
        <w:r>
          <w:rPr>
            <w:rFonts w:ascii="Times New Roman" w:eastAsia="Times New Roman" w:hAnsi="Times New Roman" w:cs="Times New Roman"/>
            <w:color w:val="000000"/>
            <w:sz w:val="24"/>
            <w:szCs w:val="24"/>
          </w:rPr>
          <w:t xml:space="preserve">including </w:t>
        </w:r>
      </w:ins>
      <w:del w:id="23" w:author="Brandee Decker" w:date="2021-06-13T14:42:00Z">
        <w:r w:rsidDel="007532F0">
          <w:rPr>
            <w:rFonts w:ascii="Times New Roman" w:eastAsia="Times New Roman" w:hAnsi="Times New Roman" w:cs="Times New Roman"/>
            <w:color w:val="000000"/>
            <w:sz w:val="24"/>
            <w:szCs w:val="24"/>
          </w:rPr>
          <w:delText xml:space="preserve">such as </w:delText>
        </w:r>
      </w:del>
      <w:r>
        <w:rPr>
          <w:rFonts w:ascii="Times New Roman" w:eastAsia="Times New Roman" w:hAnsi="Times New Roman" w:cs="Times New Roman"/>
          <w:color w:val="000000"/>
          <w:sz w:val="24"/>
          <w:szCs w:val="24"/>
        </w:rPr>
        <w:t>cell</w:t>
      </w:r>
      <w:ins w:id="24" w:author="Brandee Decker" w:date="2021-06-13T14:42:00Z">
        <w:r>
          <w:rPr>
            <w:rFonts w:ascii="Times New Roman" w:eastAsia="Times New Roman" w:hAnsi="Times New Roman" w:cs="Times New Roman"/>
            <w:color w:val="000000"/>
            <w:sz w:val="24"/>
            <w:szCs w:val="24"/>
          </w:rPr>
          <w:t>ular</w:t>
        </w:r>
      </w:ins>
      <w:r>
        <w:rPr>
          <w:rFonts w:ascii="Times New Roman" w:eastAsia="Times New Roman" w:hAnsi="Times New Roman" w:cs="Times New Roman"/>
          <w:color w:val="000000"/>
          <w:sz w:val="24"/>
          <w:szCs w:val="24"/>
        </w:rPr>
        <w:t xml:space="preserve"> communication and </w:t>
      </w:r>
      <w:del w:id="25" w:author="Brandee Decker" w:date="2021-06-13T14:42:00Z">
        <w:r w:rsidDel="007532F0">
          <w:rPr>
            <w:rFonts w:ascii="Times New Roman" w:eastAsia="Times New Roman" w:hAnsi="Times New Roman" w:cs="Times New Roman"/>
            <w:color w:val="000000"/>
            <w:sz w:val="24"/>
            <w:szCs w:val="24"/>
          </w:rPr>
          <w:delText xml:space="preserve">cell </w:delText>
        </w:r>
      </w:del>
      <w:r>
        <w:rPr>
          <w:rFonts w:ascii="Times New Roman" w:eastAsia="Times New Roman" w:hAnsi="Times New Roman" w:cs="Times New Roman"/>
          <w:color w:val="000000"/>
          <w:sz w:val="24"/>
          <w:szCs w:val="24"/>
        </w:rPr>
        <w:t xml:space="preserve">shape (Woodruff &amp; </w:t>
      </w:r>
      <w:proofErr w:type="spellStart"/>
      <w:r>
        <w:rPr>
          <w:rFonts w:ascii="Times New Roman" w:eastAsia="Times New Roman" w:hAnsi="Times New Roman" w:cs="Times New Roman"/>
          <w:color w:val="000000"/>
          <w:sz w:val="24"/>
          <w:szCs w:val="24"/>
        </w:rPr>
        <w:t>Shea</w:t>
      </w:r>
      <w:proofErr w:type="spellEnd"/>
      <w:r>
        <w:rPr>
          <w:rFonts w:ascii="Times New Roman" w:eastAsia="Times New Roman" w:hAnsi="Times New Roman" w:cs="Times New Roman"/>
          <w:color w:val="000000"/>
          <w:sz w:val="24"/>
          <w:szCs w:val="24"/>
        </w:rPr>
        <w:t xml:space="preserve">, 2007). For example, </w:t>
      </w:r>
      <w:ins w:id="26" w:author="Brandee Decker" w:date="2021-06-13T14:42:00Z">
        <w:r>
          <w:rPr>
            <w:rFonts w:ascii="Times New Roman" w:eastAsia="Times New Roman" w:hAnsi="Times New Roman" w:cs="Times New Roman"/>
            <w:color w:val="000000"/>
            <w:sz w:val="24"/>
            <w:szCs w:val="24"/>
          </w:rPr>
          <w:t xml:space="preserve"> during </w:t>
        </w:r>
      </w:ins>
      <w:del w:id="27" w:author="Brandee Decker" w:date="2021-06-13T14:42:00Z">
        <w:r w:rsidDel="007532F0">
          <w:rPr>
            <w:rFonts w:ascii="Times New Roman" w:eastAsia="Times New Roman" w:hAnsi="Times New Roman" w:cs="Times New Roman"/>
            <w:color w:val="000000"/>
            <w:sz w:val="24"/>
            <w:szCs w:val="24"/>
          </w:rPr>
          <w:delText xml:space="preserve"> in </w:delText>
        </w:r>
      </w:del>
      <w:r>
        <w:rPr>
          <w:rFonts w:ascii="Times New Roman" w:eastAsia="Times New Roman" w:hAnsi="Times New Roman" w:cs="Times New Roman"/>
          <w:color w:val="000000"/>
          <w:sz w:val="24"/>
          <w:szCs w:val="24"/>
        </w:rPr>
        <w:t xml:space="preserve">tumorigenesis, collagen is remodeled into thick fibrils (Cho et al., 2015). This </w:t>
      </w:r>
      <w:ins w:id="28" w:author="Brandee Decker" w:date="2021-06-13T14:43:00Z">
        <w:r>
          <w:rPr>
            <w:rFonts w:ascii="Times New Roman" w:eastAsia="Times New Roman" w:hAnsi="Times New Roman" w:cs="Times New Roman"/>
            <w:color w:val="000000"/>
            <w:sz w:val="24"/>
            <w:szCs w:val="24"/>
          </w:rPr>
          <w:t xml:space="preserve">fibular structure </w:t>
        </w:r>
      </w:ins>
      <w:del w:id="29" w:author="Brandee Decker" w:date="2021-06-13T14:43:00Z">
        <w:r w:rsidDel="007532F0">
          <w:rPr>
            <w:rFonts w:ascii="Times New Roman" w:eastAsia="Times New Roman" w:hAnsi="Times New Roman" w:cs="Times New Roman"/>
            <w:color w:val="000000"/>
            <w:sz w:val="24"/>
            <w:szCs w:val="24"/>
          </w:rPr>
          <w:delText xml:space="preserve">structure of </w:delText>
        </w:r>
      </w:del>
    </w:p>
    <w:p w14:paraId="2A9DFA6A" w14:textId="77777777" w:rsidR="002F6ABF" w:rsidDel="007532F0" w:rsidRDefault="007532F0" w:rsidP="007532F0">
      <w:pPr>
        <w:widowControl w:val="0"/>
        <w:pBdr>
          <w:top w:val="nil"/>
          <w:left w:val="nil"/>
          <w:bottom w:val="nil"/>
          <w:right w:val="nil"/>
          <w:between w:val="nil"/>
        </w:pBdr>
        <w:spacing w:before="210" w:line="460" w:lineRule="auto"/>
        <w:ind w:left="618" w:right="311" w:firstLine="723"/>
        <w:rPr>
          <w:del w:id="30" w:author="Brandee Decker" w:date="2021-06-13T14:43:00Z"/>
          <w:rFonts w:ascii="Calibri" w:eastAsia="Calibri" w:hAnsi="Calibri" w:cs="Calibri"/>
          <w:color w:val="000000"/>
        </w:rPr>
        <w:pPrChange w:id="31" w:author="Brandee Decker" w:date="2021-06-13T14:43:00Z">
          <w:pPr>
            <w:widowControl w:val="0"/>
            <w:pBdr>
              <w:top w:val="nil"/>
              <w:left w:val="nil"/>
              <w:bottom w:val="nil"/>
              <w:right w:val="nil"/>
              <w:between w:val="nil"/>
            </w:pBdr>
            <w:spacing w:before="416" w:line="240" w:lineRule="auto"/>
            <w:ind w:right="4949"/>
            <w:jc w:val="right"/>
          </w:pPr>
        </w:pPrChange>
      </w:pPr>
      <w:del w:id="32" w:author="Brandee Decker" w:date="2021-06-13T14:43:00Z">
        <w:r w:rsidDel="007532F0">
          <w:rPr>
            <w:rFonts w:ascii="Calibri" w:eastAsia="Calibri" w:hAnsi="Calibri" w:cs="Calibri"/>
            <w:color w:val="000000"/>
          </w:rPr>
          <w:delText xml:space="preserve">1 </w:delText>
        </w:r>
      </w:del>
    </w:p>
    <w:p w14:paraId="099C7181" w14:textId="77777777" w:rsidR="002F6ABF" w:rsidRDefault="007532F0" w:rsidP="007532F0">
      <w:pPr>
        <w:widowControl w:val="0"/>
        <w:pBdr>
          <w:top w:val="nil"/>
          <w:left w:val="nil"/>
          <w:bottom w:val="nil"/>
          <w:right w:val="nil"/>
          <w:between w:val="nil"/>
        </w:pBdr>
        <w:spacing w:before="210" w:line="460" w:lineRule="auto"/>
        <w:ind w:left="618" w:right="311" w:firstLine="723"/>
        <w:rPr>
          <w:rFonts w:ascii="Times New Roman" w:eastAsia="Times New Roman" w:hAnsi="Times New Roman" w:cs="Times New Roman"/>
          <w:color w:val="000000"/>
          <w:sz w:val="24"/>
          <w:szCs w:val="24"/>
        </w:rPr>
        <w:pPrChange w:id="33" w:author="Brandee Decker" w:date="2021-06-13T14:43:00Z">
          <w:pPr>
            <w:widowControl w:val="0"/>
            <w:pBdr>
              <w:top w:val="nil"/>
              <w:left w:val="nil"/>
              <w:bottom w:val="nil"/>
              <w:right w:val="nil"/>
              <w:between w:val="nil"/>
            </w:pBdr>
            <w:spacing w:line="459" w:lineRule="auto"/>
            <w:ind w:left="615" w:right="383" w:firstLine="3"/>
          </w:pPr>
        </w:pPrChange>
      </w:pPr>
      <w:del w:id="34" w:author="Brandee Decker" w:date="2021-06-13T14:43:00Z">
        <w:r w:rsidDel="007532F0">
          <w:rPr>
            <w:rFonts w:ascii="Times New Roman" w:eastAsia="Times New Roman" w:hAnsi="Times New Roman" w:cs="Times New Roman"/>
            <w:color w:val="000000"/>
            <w:sz w:val="24"/>
            <w:szCs w:val="24"/>
          </w:rPr>
          <w:delText xml:space="preserve">fibrils </w:delText>
        </w:r>
      </w:del>
      <w:r>
        <w:rPr>
          <w:rFonts w:ascii="Times New Roman" w:eastAsia="Times New Roman" w:hAnsi="Times New Roman" w:cs="Times New Roman"/>
          <w:color w:val="000000"/>
          <w:sz w:val="24"/>
          <w:szCs w:val="24"/>
        </w:rPr>
        <w:t xml:space="preserve">is regulated by the COL12A1 gene, which is the collagen type XII alpha 1 chain in homo </w:t>
      </w:r>
      <w:del w:id="35" w:author="Brandee Decker" w:date="2021-06-13T14:43:00Z">
        <w:r w:rsidDel="007532F0">
          <w:rPr>
            <w:rFonts w:ascii="Times New Roman" w:eastAsia="Times New Roman" w:hAnsi="Times New Roman" w:cs="Times New Roman"/>
            <w:color w:val="000000"/>
            <w:sz w:val="24"/>
            <w:szCs w:val="24"/>
          </w:rPr>
          <w:delText xml:space="preserve"> </w:delText>
        </w:r>
      </w:del>
      <w:r>
        <w:rPr>
          <w:rFonts w:ascii="Times New Roman" w:eastAsia="Times New Roman" w:hAnsi="Times New Roman" w:cs="Times New Roman"/>
          <w:color w:val="000000"/>
          <w:sz w:val="24"/>
          <w:szCs w:val="24"/>
        </w:rPr>
        <w:t>sapiens (NCBI – COL12A1, 2020).</w:t>
      </w:r>
      <w:ins w:id="36" w:author="Brandee Decker" w:date="2021-06-13T14:43:00Z">
        <w:r>
          <w:rPr>
            <w:rFonts w:ascii="Times New Roman" w:eastAsia="Times New Roman" w:hAnsi="Times New Roman" w:cs="Times New Roman"/>
            <w:color w:val="000000"/>
            <w:sz w:val="24"/>
            <w:szCs w:val="24"/>
          </w:rPr>
          <w:t xml:space="preserve"> R</w:t>
        </w:r>
      </w:ins>
      <w:del w:id="37" w:author="Brandee Decker" w:date="2021-06-13T14:43:00Z">
        <w:r w:rsidDel="007532F0">
          <w:rPr>
            <w:rFonts w:ascii="Times New Roman" w:eastAsia="Times New Roman" w:hAnsi="Times New Roman" w:cs="Times New Roman"/>
            <w:color w:val="000000"/>
            <w:sz w:val="24"/>
            <w:szCs w:val="24"/>
          </w:rPr>
          <w:delText xml:space="preserve"> However, r</w:delText>
        </w:r>
      </w:del>
      <w:r>
        <w:rPr>
          <w:rFonts w:ascii="Times New Roman" w:eastAsia="Times New Roman" w:hAnsi="Times New Roman" w:cs="Times New Roman"/>
          <w:color w:val="000000"/>
          <w:sz w:val="24"/>
          <w:szCs w:val="24"/>
        </w:rPr>
        <w:t xml:space="preserve">esearch </w:t>
      </w:r>
      <w:ins w:id="38" w:author="Brandee Decker" w:date="2021-06-13T14:43:00Z">
        <w:r>
          <w:rPr>
            <w:rFonts w:ascii="Times New Roman" w:eastAsia="Times New Roman" w:hAnsi="Times New Roman" w:cs="Times New Roman"/>
            <w:color w:val="000000"/>
            <w:sz w:val="24"/>
            <w:szCs w:val="24"/>
          </w:rPr>
          <w:t>has a</w:t>
        </w:r>
      </w:ins>
      <w:del w:id="39" w:author="Brandee Decker" w:date="2021-06-13T14:43:00Z">
        <w:r w:rsidDel="007532F0">
          <w:rPr>
            <w:rFonts w:ascii="Times New Roman" w:eastAsia="Times New Roman" w:hAnsi="Times New Roman" w:cs="Times New Roman"/>
            <w:color w:val="000000"/>
            <w:sz w:val="24"/>
            <w:szCs w:val="24"/>
          </w:rPr>
          <w:delText>a</w:delText>
        </w:r>
      </w:del>
      <w:r>
        <w:rPr>
          <w:rFonts w:ascii="Times New Roman" w:eastAsia="Times New Roman" w:hAnsi="Times New Roman" w:cs="Times New Roman"/>
          <w:color w:val="000000"/>
          <w:sz w:val="24"/>
          <w:szCs w:val="24"/>
        </w:rPr>
        <w:t>lso focuse</w:t>
      </w:r>
      <w:ins w:id="40" w:author="Brandee Decker" w:date="2021-06-13T14:43:00Z">
        <w:r>
          <w:rPr>
            <w:rFonts w:ascii="Times New Roman" w:eastAsia="Times New Roman" w:hAnsi="Times New Roman" w:cs="Times New Roman"/>
            <w:color w:val="000000"/>
            <w:sz w:val="24"/>
            <w:szCs w:val="24"/>
          </w:rPr>
          <w:t>d</w:t>
        </w:r>
      </w:ins>
      <w:del w:id="41" w:author="Brandee Decker" w:date="2021-06-13T14:43:00Z">
        <w:r w:rsidDel="007532F0">
          <w:rPr>
            <w:rFonts w:ascii="Times New Roman" w:eastAsia="Times New Roman" w:hAnsi="Times New Roman" w:cs="Times New Roman"/>
            <w:color w:val="000000"/>
            <w:sz w:val="24"/>
            <w:szCs w:val="24"/>
          </w:rPr>
          <w:delText>s</w:delText>
        </w:r>
      </w:del>
      <w:r>
        <w:rPr>
          <w:rFonts w:ascii="Times New Roman" w:eastAsia="Times New Roman" w:hAnsi="Times New Roman" w:cs="Times New Roman"/>
          <w:color w:val="000000"/>
          <w:sz w:val="24"/>
          <w:szCs w:val="24"/>
        </w:rPr>
        <w:t xml:space="preserve"> on drug resistance  </w:t>
      </w:r>
      <w:r>
        <w:rPr>
          <w:rFonts w:ascii="Times New Roman" w:eastAsia="Times New Roman" w:hAnsi="Times New Roman" w:cs="Times New Roman"/>
          <w:color w:val="000000"/>
          <w:sz w:val="24"/>
          <w:szCs w:val="24"/>
        </w:rPr>
        <w:lastRenderedPageBreak/>
        <w:t>mechanisms</w:t>
      </w:r>
      <w:ins w:id="42" w:author="Brandee Decker" w:date="2021-06-13T14:44:00Z">
        <w:r>
          <w:rPr>
            <w:rFonts w:ascii="Times New Roman" w:eastAsia="Times New Roman" w:hAnsi="Times New Roman" w:cs="Times New Roman"/>
            <w:color w:val="000000"/>
            <w:sz w:val="24"/>
            <w:szCs w:val="24"/>
          </w:rPr>
          <w:t xml:space="preserve">, </w:t>
        </w:r>
      </w:ins>
      <w:del w:id="43" w:author="Brandee Decker" w:date="2021-06-13T14:44:00Z">
        <w:r w:rsidDel="007532F0">
          <w:rPr>
            <w:rFonts w:ascii="Times New Roman" w:eastAsia="Times New Roman" w:hAnsi="Times New Roman" w:cs="Times New Roman"/>
            <w:color w:val="000000"/>
            <w:sz w:val="24"/>
            <w:szCs w:val="24"/>
          </w:rPr>
          <w:delText xml:space="preserve"> </w:delText>
        </w:r>
      </w:del>
      <w:r>
        <w:rPr>
          <w:rFonts w:ascii="Times New Roman" w:eastAsia="Times New Roman" w:hAnsi="Times New Roman" w:cs="Times New Roman"/>
          <w:color w:val="000000"/>
          <w:sz w:val="24"/>
          <w:szCs w:val="24"/>
        </w:rPr>
        <w:t xml:space="preserve">which </w:t>
      </w:r>
      <w:ins w:id="44" w:author="Brandee Decker" w:date="2021-06-13T14:44:00Z">
        <w:r>
          <w:rPr>
            <w:rFonts w:ascii="Times New Roman" w:eastAsia="Times New Roman" w:hAnsi="Times New Roman" w:cs="Times New Roman"/>
            <w:color w:val="000000"/>
            <w:sz w:val="24"/>
            <w:szCs w:val="24"/>
          </w:rPr>
          <w:t xml:space="preserve">have been linked to </w:t>
        </w:r>
      </w:ins>
      <w:del w:id="45" w:author="Brandee Decker" w:date="2021-06-13T14:44:00Z">
        <w:r w:rsidDel="007532F0">
          <w:rPr>
            <w:rFonts w:ascii="Times New Roman" w:eastAsia="Times New Roman" w:hAnsi="Times New Roman" w:cs="Times New Roman"/>
            <w:color w:val="000000"/>
            <w:sz w:val="24"/>
            <w:szCs w:val="24"/>
          </w:rPr>
          <w:delText xml:space="preserve">can be due to </w:delText>
        </w:r>
      </w:del>
      <w:r>
        <w:rPr>
          <w:rFonts w:ascii="Times New Roman" w:eastAsia="Times New Roman" w:hAnsi="Times New Roman" w:cs="Times New Roman"/>
          <w:color w:val="000000"/>
          <w:sz w:val="24"/>
          <w:szCs w:val="24"/>
        </w:rPr>
        <w:t xml:space="preserve">functional abnormalities rather than structural </w:t>
      </w:r>
      <w:del w:id="46" w:author="Brandee Decker" w:date="2021-06-13T14:44:00Z">
        <w:r w:rsidDel="007532F0">
          <w:rPr>
            <w:rFonts w:ascii="Times New Roman" w:eastAsia="Times New Roman" w:hAnsi="Times New Roman" w:cs="Times New Roman"/>
            <w:color w:val="000000"/>
            <w:sz w:val="24"/>
            <w:szCs w:val="24"/>
          </w:rPr>
          <w:delText xml:space="preserve">like ECM  </w:delText>
        </w:r>
      </w:del>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Holohan</w:t>
      </w:r>
      <w:proofErr w:type="spellEnd"/>
      <w:r>
        <w:rPr>
          <w:rFonts w:ascii="Times New Roman" w:eastAsia="Times New Roman" w:hAnsi="Times New Roman" w:cs="Times New Roman"/>
          <w:color w:val="000000"/>
          <w:sz w:val="24"/>
          <w:szCs w:val="24"/>
        </w:rPr>
        <w:t xml:space="preserve"> et al., 2013). For example, the COL4A3BP gene, also known as the ceramide transfer </w:t>
      </w:r>
      <w:del w:id="47" w:author="Brandee Decker" w:date="2021-06-13T14:44:00Z">
        <w:r w:rsidDel="007532F0">
          <w:rPr>
            <w:rFonts w:ascii="Times New Roman" w:eastAsia="Times New Roman" w:hAnsi="Times New Roman" w:cs="Times New Roman"/>
            <w:color w:val="000000"/>
            <w:sz w:val="24"/>
            <w:szCs w:val="24"/>
          </w:rPr>
          <w:delText xml:space="preserve"> </w:delText>
        </w:r>
      </w:del>
      <w:r>
        <w:rPr>
          <w:rFonts w:ascii="Times New Roman" w:eastAsia="Times New Roman" w:hAnsi="Times New Roman" w:cs="Times New Roman"/>
          <w:color w:val="000000"/>
          <w:sz w:val="24"/>
          <w:szCs w:val="24"/>
        </w:rPr>
        <w:t xml:space="preserve">protein (CERT) gene </w:t>
      </w:r>
      <w:ins w:id="48" w:author="Brandee Decker" w:date="2021-06-13T14:44:00Z">
        <w:r>
          <w:rPr>
            <w:rFonts w:ascii="Times New Roman" w:eastAsia="Times New Roman" w:hAnsi="Times New Roman" w:cs="Times New Roman"/>
            <w:color w:val="000000"/>
            <w:sz w:val="24"/>
            <w:szCs w:val="24"/>
          </w:rPr>
          <w:t>codes for</w:t>
        </w:r>
      </w:ins>
      <w:del w:id="49" w:author="Brandee Decker" w:date="2021-06-13T14:44:00Z">
        <w:r w:rsidDel="007532F0">
          <w:rPr>
            <w:rFonts w:ascii="Times New Roman" w:eastAsia="Times New Roman" w:hAnsi="Times New Roman" w:cs="Times New Roman"/>
            <w:color w:val="000000"/>
            <w:sz w:val="24"/>
            <w:szCs w:val="24"/>
          </w:rPr>
          <w:delText>produces</w:delText>
        </w:r>
      </w:del>
      <w:r>
        <w:rPr>
          <w:rFonts w:ascii="Times New Roman" w:eastAsia="Times New Roman" w:hAnsi="Times New Roman" w:cs="Times New Roman"/>
          <w:color w:val="000000"/>
          <w:sz w:val="24"/>
          <w:szCs w:val="24"/>
        </w:rPr>
        <w:t xml:space="preserve"> a protein which is a regulator of ceramide transport and has been  implicated in multidrug resistance in certain cancer treatments such as colorectal and breast  cancer (Lee et al., 2011). </w:t>
      </w:r>
    </w:p>
    <w:p w14:paraId="51BB0FCB" w14:textId="77777777" w:rsidR="002F6ABF" w:rsidRDefault="007532F0">
      <w:pPr>
        <w:widowControl w:val="0"/>
        <w:pBdr>
          <w:top w:val="nil"/>
          <w:left w:val="nil"/>
          <w:bottom w:val="nil"/>
          <w:right w:val="nil"/>
          <w:between w:val="nil"/>
        </w:pBdr>
        <w:spacing w:before="210" w:line="459" w:lineRule="auto"/>
        <w:ind w:left="615" w:right="352" w:firstLine="7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Understanding ECM organization and cell morphology is essential in understanding and  gaining insight</w:t>
      </w:r>
      <w:ins w:id="50" w:author="Brandee Decker" w:date="2021-06-13T14:45:00Z">
        <w:r>
          <w:rPr>
            <w:rFonts w:ascii="Times New Roman" w:eastAsia="Times New Roman" w:hAnsi="Times New Roman" w:cs="Times New Roman"/>
            <w:color w:val="000000"/>
            <w:sz w:val="24"/>
            <w:szCs w:val="24"/>
          </w:rPr>
          <w:t xml:space="preserve"> in to the mechanisms of </w:t>
        </w:r>
      </w:ins>
      <w:del w:id="51" w:author="Brandee Decker" w:date="2021-06-13T14:45:00Z">
        <w:r w:rsidDel="007532F0">
          <w:rPr>
            <w:rFonts w:ascii="Times New Roman" w:eastAsia="Times New Roman" w:hAnsi="Times New Roman" w:cs="Times New Roman"/>
            <w:color w:val="000000"/>
            <w:sz w:val="24"/>
            <w:szCs w:val="24"/>
          </w:rPr>
          <w:delText xml:space="preserve">s of </w:delText>
        </w:r>
      </w:del>
      <w:r>
        <w:rPr>
          <w:rFonts w:ascii="Times New Roman" w:eastAsia="Times New Roman" w:hAnsi="Times New Roman" w:cs="Times New Roman"/>
          <w:color w:val="000000"/>
          <w:sz w:val="24"/>
          <w:szCs w:val="24"/>
        </w:rPr>
        <w:t>malignan</w:t>
      </w:r>
      <w:ins w:id="52" w:author="Brandee Decker" w:date="2021-06-13T14:45:00Z">
        <w:r>
          <w:rPr>
            <w:rFonts w:ascii="Times New Roman" w:eastAsia="Times New Roman" w:hAnsi="Times New Roman" w:cs="Times New Roman"/>
            <w:color w:val="000000"/>
            <w:sz w:val="24"/>
            <w:szCs w:val="24"/>
          </w:rPr>
          <w:t xml:space="preserve">cy </w:t>
        </w:r>
      </w:ins>
      <w:del w:id="53" w:author="Brandee Decker" w:date="2021-06-13T14:45:00Z">
        <w:r w:rsidDel="007532F0">
          <w:rPr>
            <w:rFonts w:ascii="Times New Roman" w:eastAsia="Times New Roman" w:hAnsi="Times New Roman" w:cs="Times New Roman"/>
            <w:color w:val="000000"/>
            <w:sz w:val="24"/>
            <w:szCs w:val="24"/>
          </w:rPr>
          <w:delText xml:space="preserve">t neoplasms and their processes </w:delText>
        </w:r>
      </w:del>
      <w:r>
        <w:rPr>
          <w:rFonts w:ascii="Times New Roman" w:eastAsia="Times New Roman" w:hAnsi="Times New Roman" w:cs="Times New Roman"/>
          <w:color w:val="000000"/>
          <w:sz w:val="24"/>
          <w:szCs w:val="24"/>
        </w:rPr>
        <w:t xml:space="preserve">(Cho et al., 2015). Copy number </w:t>
      </w:r>
      <w:del w:id="54" w:author="Brandee Decker" w:date="2021-06-13T14:45:00Z">
        <w:r w:rsidDel="007532F0">
          <w:rPr>
            <w:rFonts w:ascii="Times New Roman" w:eastAsia="Times New Roman" w:hAnsi="Times New Roman" w:cs="Times New Roman"/>
            <w:color w:val="000000"/>
            <w:sz w:val="24"/>
            <w:szCs w:val="24"/>
          </w:rPr>
          <w:delText xml:space="preserve"> </w:delText>
        </w:r>
      </w:del>
      <w:r>
        <w:rPr>
          <w:rFonts w:ascii="Times New Roman" w:eastAsia="Times New Roman" w:hAnsi="Times New Roman" w:cs="Times New Roman"/>
          <w:color w:val="000000"/>
          <w:sz w:val="24"/>
          <w:szCs w:val="24"/>
        </w:rPr>
        <w:t xml:space="preserve">variation (CNV) has been linked to </w:t>
      </w:r>
      <w:commentRangeStart w:id="55"/>
      <w:r>
        <w:rPr>
          <w:rFonts w:ascii="Times New Roman" w:eastAsia="Times New Roman" w:hAnsi="Times New Roman" w:cs="Times New Roman"/>
          <w:color w:val="000000"/>
          <w:sz w:val="24"/>
          <w:szCs w:val="24"/>
        </w:rPr>
        <w:t>complicated</w:t>
      </w:r>
      <w:commentRangeEnd w:id="55"/>
      <w:r>
        <w:rPr>
          <w:rStyle w:val="CommentReference"/>
        </w:rPr>
        <w:commentReference w:id="55"/>
      </w:r>
      <w:r>
        <w:rPr>
          <w:rFonts w:ascii="Times New Roman" w:eastAsia="Times New Roman" w:hAnsi="Times New Roman" w:cs="Times New Roman"/>
          <w:color w:val="000000"/>
          <w:sz w:val="24"/>
          <w:szCs w:val="24"/>
        </w:rPr>
        <w:t xml:space="preserve"> traits and behaviors in diseases and drug  resistance (</w:t>
      </w:r>
      <w:proofErr w:type="spellStart"/>
      <w:r>
        <w:rPr>
          <w:rFonts w:ascii="Times New Roman" w:eastAsia="Times New Roman" w:hAnsi="Times New Roman" w:cs="Times New Roman"/>
          <w:color w:val="000000"/>
          <w:sz w:val="24"/>
          <w:szCs w:val="24"/>
        </w:rPr>
        <w:t>Gamazon</w:t>
      </w:r>
      <w:proofErr w:type="spellEnd"/>
      <w:r>
        <w:rPr>
          <w:rFonts w:ascii="Times New Roman" w:eastAsia="Times New Roman" w:hAnsi="Times New Roman" w:cs="Times New Roman"/>
          <w:color w:val="000000"/>
          <w:sz w:val="24"/>
          <w:szCs w:val="24"/>
        </w:rPr>
        <w:t xml:space="preserve"> &amp; Stranger, 2015). CNV is defined as structural variation which alters the  number of copies of certain DNA regions (Thapar &amp; Cooper, 2013). This is important as it has  been estimated that 4.8% to 9.7% of the human genome is comprised of CNVs (</w:t>
      </w:r>
      <w:proofErr w:type="spellStart"/>
      <w:r>
        <w:rPr>
          <w:rFonts w:ascii="Times New Roman" w:eastAsia="Times New Roman" w:hAnsi="Times New Roman" w:cs="Times New Roman"/>
          <w:color w:val="000000"/>
          <w:sz w:val="24"/>
          <w:szCs w:val="24"/>
        </w:rPr>
        <w:t>Zarrei</w:t>
      </w:r>
      <w:proofErr w:type="spellEnd"/>
      <w:r>
        <w:rPr>
          <w:rFonts w:ascii="Times New Roman" w:eastAsia="Times New Roman" w:hAnsi="Times New Roman" w:cs="Times New Roman"/>
          <w:color w:val="000000"/>
          <w:sz w:val="24"/>
          <w:szCs w:val="24"/>
        </w:rPr>
        <w:t xml:space="preserve"> et al.,  2015). CNVs are also important as it provides raw genetic material for gene divergence and  expansion which has contributed to the evolution of humans (Perry, 2008). </w:t>
      </w:r>
      <w:ins w:id="56" w:author="Brandee Decker" w:date="2021-06-13T14:46:00Z">
        <w:r>
          <w:rPr>
            <w:rFonts w:ascii="Times New Roman" w:eastAsia="Times New Roman" w:hAnsi="Times New Roman" w:cs="Times New Roman"/>
            <w:color w:val="000000"/>
            <w:sz w:val="24"/>
            <w:szCs w:val="24"/>
          </w:rPr>
          <w:t xml:space="preserve">While </w:t>
        </w:r>
      </w:ins>
      <w:del w:id="57" w:author="Brandee Decker" w:date="2021-06-13T14:46:00Z">
        <w:r w:rsidDel="007532F0">
          <w:rPr>
            <w:rFonts w:ascii="Times New Roman" w:eastAsia="Times New Roman" w:hAnsi="Times New Roman" w:cs="Times New Roman"/>
            <w:color w:val="000000"/>
            <w:sz w:val="24"/>
            <w:szCs w:val="24"/>
          </w:rPr>
          <w:delText xml:space="preserve">However, while  </w:delText>
        </w:r>
      </w:del>
      <w:r>
        <w:rPr>
          <w:rFonts w:ascii="Times New Roman" w:eastAsia="Times New Roman" w:hAnsi="Times New Roman" w:cs="Times New Roman"/>
          <w:color w:val="000000"/>
          <w:sz w:val="24"/>
          <w:szCs w:val="24"/>
        </w:rPr>
        <w:t>CNV contributes such a large portion to the human genetic profile, it has been shown that  roughly 100 genes can be removed from the genome in a human without phenotypical  consequences (</w:t>
      </w:r>
      <w:proofErr w:type="spellStart"/>
      <w:r>
        <w:rPr>
          <w:rFonts w:ascii="Times New Roman" w:eastAsia="Times New Roman" w:hAnsi="Times New Roman" w:cs="Times New Roman"/>
          <w:color w:val="000000"/>
          <w:sz w:val="24"/>
          <w:szCs w:val="24"/>
        </w:rPr>
        <w:t>Zarrei</w:t>
      </w:r>
      <w:proofErr w:type="spellEnd"/>
      <w:r>
        <w:rPr>
          <w:rFonts w:ascii="Times New Roman" w:eastAsia="Times New Roman" w:hAnsi="Times New Roman" w:cs="Times New Roman"/>
          <w:color w:val="000000"/>
          <w:sz w:val="24"/>
          <w:szCs w:val="24"/>
        </w:rPr>
        <w:t xml:space="preserve"> et al., 2015). These structural variations affect base pairs with a  duplication or deletion and have been identified as a facilitator for genomic disease states (Sharp  et al., 2005). Thus, it is important to understand CNVs and their effects on humans. </w:t>
      </w:r>
    </w:p>
    <w:p w14:paraId="1059C5DA" w14:textId="77777777" w:rsidR="002F6ABF" w:rsidRDefault="007532F0">
      <w:pPr>
        <w:widowControl w:val="0"/>
        <w:pBdr>
          <w:top w:val="nil"/>
          <w:left w:val="nil"/>
          <w:bottom w:val="nil"/>
          <w:right w:val="nil"/>
          <w:between w:val="nil"/>
        </w:pBdr>
        <w:spacing w:before="210" w:line="460" w:lineRule="auto"/>
        <w:ind w:left="623" w:right="294"/>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have been issues in the past regarding studying CNV. Next Generation sequencing  (NGS) has replaced other methods as NGS has increased specificity in identifying CNVs and is  also able to assess and identify pseudogene sequences (</w:t>
      </w:r>
      <w:proofErr w:type="spellStart"/>
      <w:r>
        <w:rPr>
          <w:rFonts w:ascii="Times New Roman" w:eastAsia="Times New Roman" w:hAnsi="Times New Roman" w:cs="Times New Roman"/>
          <w:color w:val="000000"/>
          <w:sz w:val="24"/>
          <w:szCs w:val="24"/>
        </w:rPr>
        <w:t>Kerkhof</w:t>
      </w:r>
      <w:proofErr w:type="spellEnd"/>
      <w:r>
        <w:rPr>
          <w:rFonts w:ascii="Times New Roman" w:eastAsia="Times New Roman" w:hAnsi="Times New Roman" w:cs="Times New Roman"/>
          <w:color w:val="000000"/>
          <w:sz w:val="24"/>
          <w:szCs w:val="24"/>
        </w:rPr>
        <w:t xml:space="preserve"> et al., 2017). </w:t>
      </w:r>
      <w:del w:id="58" w:author="Brandee Decker" w:date="2021-06-13T14:47:00Z">
        <w:r w:rsidDel="007532F0">
          <w:rPr>
            <w:rFonts w:ascii="Times New Roman" w:eastAsia="Times New Roman" w:hAnsi="Times New Roman" w:cs="Times New Roman"/>
            <w:color w:val="000000"/>
            <w:sz w:val="24"/>
            <w:szCs w:val="24"/>
          </w:rPr>
          <w:delText>However,</w:delText>
        </w:r>
      </w:del>
      <w:r>
        <w:rPr>
          <w:rFonts w:ascii="Times New Roman" w:eastAsia="Times New Roman" w:hAnsi="Times New Roman" w:cs="Times New Roman"/>
          <w:color w:val="000000"/>
          <w:sz w:val="24"/>
          <w:szCs w:val="24"/>
        </w:rPr>
        <w:t xml:space="preserve"> NGS </w:t>
      </w:r>
    </w:p>
    <w:p w14:paraId="5F07ED46" w14:textId="77777777" w:rsidR="002F6ABF" w:rsidRDefault="007532F0">
      <w:pPr>
        <w:widowControl w:val="0"/>
        <w:pBdr>
          <w:top w:val="nil"/>
          <w:left w:val="nil"/>
          <w:bottom w:val="nil"/>
          <w:right w:val="nil"/>
          <w:between w:val="nil"/>
        </w:pBdr>
        <w:spacing w:before="181" w:line="240" w:lineRule="auto"/>
        <w:ind w:right="4949"/>
        <w:jc w:val="right"/>
        <w:rPr>
          <w:rFonts w:ascii="Calibri" w:eastAsia="Calibri" w:hAnsi="Calibri" w:cs="Calibri"/>
          <w:color w:val="000000"/>
        </w:rPr>
      </w:pPr>
      <w:r>
        <w:rPr>
          <w:rFonts w:ascii="Calibri" w:eastAsia="Calibri" w:hAnsi="Calibri" w:cs="Calibri"/>
          <w:color w:val="000000"/>
        </w:rPr>
        <w:t xml:space="preserve">2 </w:t>
      </w:r>
    </w:p>
    <w:p w14:paraId="4E266F4B" w14:textId="77777777" w:rsidR="002F6ABF" w:rsidRDefault="007532F0">
      <w:pPr>
        <w:widowControl w:val="0"/>
        <w:pBdr>
          <w:top w:val="nil"/>
          <w:left w:val="nil"/>
          <w:bottom w:val="nil"/>
          <w:right w:val="nil"/>
          <w:between w:val="nil"/>
        </w:pBdr>
        <w:spacing w:line="459" w:lineRule="auto"/>
        <w:ind w:left="623" w:right="505" w:hanging="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has had immense effects on genetic research by allowing us to expand our knowledge base and  also illustrating the importance of CNV effects (Zhao et al., 2020). </w:t>
      </w:r>
    </w:p>
    <w:p w14:paraId="33887A6C" w14:textId="77777777" w:rsidR="002F6ABF" w:rsidRDefault="007532F0">
      <w:pPr>
        <w:widowControl w:val="0"/>
        <w:pBdr>
          <w:top w:val="nil"/>
          <w:left w:val="nil"/>
          <w:bottom w:val="nil"/>
          <w:right w:val="nil"/>
          <w:between w:val="nil"/>
        </w:pBdr>
        <w:spacing w:before="211" w:line="459" w:lineRule="auto"/>
        <w:ind w:left="615" w:right="334" w:firstLine="7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The research being conducted in this study evaluates the </w:t>
      </w:r>
      <w:ins w:id="59" w:author="Brandee Decker" w:date="2021-06-13T14:47:00Z">
        <w:r w:rsidR="00D06732">
          <w:rPr>
            <w:rFonts w:ascii="Times New Roman" w:eastAsia="Times New Roman" w:hAnsi="Times New Roman" w:cs="Times New Roman"/>
            <w:color w:val="000000"/>
            <w:sz w:val="24"/>
            <w:szCs w:val="24"/>
          </w:rPr>
          <w:t xml:space="preserve">role of </w:t>
        </w:r>
      </w:ins>
      <w:ins w:id="60" w:author="Brandee Decker" w:date="2021-06-13T14:48:00Z">
        <w:r w:rsidR="00D06732">
          <w:rPr>
            <w:rFonts w:ascii="Times New Roman" w:eastAsia="Times New Roman" w:hAnsi="Times New Roman" w:cs="Times New Roman"/>
            <w:color w:val="000000"/>
            <w:sz w:val="24"/>
            <w:szCs w:val="24"/>
          </w:rPr>
          <w:t xml:space="preserve">genetic abnormalities </w:t>
        </w:r>
      </w:ins>
      <w:ins w:id="61" w:author="Brandee Decker" w:date="2021-06-13T14:49:00Z">
        <w:r w:rsidR="00D06732">
          <w:rPr>
            <w:rFonts w:ascii="Times New Roman" w:eastAsia="Times New Roman" w:hAnsi="Times New Roman" w:cs="Times New Roman"/>
            <w:color w:val="000000"/>
            <w:sz w:val="24"/>
            <w:szCs w:val="24"/>
          </w:rPr>
          <w:t xml:space="preserve">in </w:t>
        </w:r>
      </w:ins>
      <w:r>
        <w:rPr>
          <w:rFonts w:ascii="Times New Roman" w:eastAsia="Times New Roman" w:hAnsi="Times New Roman" w:cs="Times New Roman"/>
          <w:color w:val="000000"/>
          <w:sz w:val="24"/>
          <w:szCs w:val="24"/>
        </w:rPr>
        <w:t>collagen</w:t>
      </w:r>
      <w:ins w:id="62" w:author="Brandee Decker" w:date="2021-06-13T14:49:00Z">
        <w:r w:rsidR="00D06732">
          <w:rPr>
            <w:rFonts w:ascii="Times New Roman" w:eastAsia="Times New Roman" w:hAnsi="Times New Roman" w:cs="Times New Roman"/>
            <w:color w:val="000000"/>
            <w:sz w:val="24"/>
            <w:szCs w:val="24"/>
          </w:rPr>
          <w:t xml:space="preserve"> coding genes that  may play a role in </w:t>
        </w:r>
      </w:ins>
      <w:del w:id="63" w:author="Brandee Decker" w:date="2021-06-13T14:48:00Z">
        <w:r w:rsidDel="00D06732">
          <w:rPr>
            <w:rFonts w:ascii="Times New Roman" w:eastAsia="Times New Roman" w:hAnsi="Times New Roman" w:cs="Times New Roman"/>
            <w:color w:val="000000"/>
            <w:sz w:val="24"/>
            <w:szCs w:val="24"/>
          </w:rPr>
          <w:delText xml:space="preserve"> genetic component  </w:delText>
        </w:r>
      </w:del>
      <w:del w:id="64" w:author="Brandee Decker" w:date="2021-06-13T14:49:00Z">
        <w:r w:rsidDel="00D06732">
          <w:rPr>
            <w:rFonts w:ascii="Times New Roman" w:eastAsia="Times New Roman" w:hAnsi="Times New Roman" w:cs="Times New Roman"/>
            <w:color w:val="000000"/>
            <w:sz w:val="24"/>
            <w:szCs w:val="24"/>
          </w:rPr>
          <w:delText xml:space="preserve">behind </w:delText>
        </w:r>
      </w:del>
      <w:r>
        <w:rPr>
          <w:rFonts w:ascii="Times New Roman" w:eastAsia="Times New Roman" w:hAnsi="Times New Roman" w:cs="Times New Roman"/>
          <w:color w:val="000000"/>
          <w:sz w:val="24"/>
          <w:szCs w:val="24"/>
        </w:rPr>
        <w:t xml:space="preserve">ECM organization and cell morphology </w:t>
      </w:r>
      <w:del w:id="65" w:author="Brandee Decker" w:date="2021-06-13T14:50:00Z">
        <w:r w:rsidDel="00D06732">
          <w:rPr>
            <w:rFonts w:ascii="Times New Roman" w:eastAsia="Times New Roman" w:hAnsi="Times New Roman" w:cs="Times New Roman"/>
            <w:color w:val="000000"/>
            <w:sz w:val="24"/>
            <w:szCs w:val="24"/>
          </w:rPr>
          <w:delText xml:space="preserve">in ovarian cancer </w:delText>
        </w:r>
      </w:del>
      <w:r>
        <w:rPr>
          <w:rFonts w:ascii="Times New Roman" w:eastAsia="Times New Roman" w:hAnsi="Times New Roman" w:cs="Times New Roman"/>
          <w:color w:val="000000"/>
          <w:sz w:val="24"/>
          <w:szCs w:val="24"/>
        </w:rPr>
        <w:t xml:space="preserve">by exploring heterogenous pan collagen gene CNV and patient survival relationships in ovarian cancer. </w:t>
      </w:r>
    </w:p>
    <w:p w14:paraId="15CD4379" w14:textId="77777777" w:rsidR="002F6ABF" w:rsidRDefault="007532F0">
      <w:pPr>
        <w:widowControl w:val="0"/>
        <w:pBdr>
          <w:top w:val="nil"/>
          <w:left w:val="nil"/>
          <w:bottom w:val="nil"/>
          <w:right w:val="nil"/>
          <w:between w:val="nil"/>
        </w:pBdr>
        <w:spacing w:before="215" w:line="459" w:lineRule="auto"/>
        <w:ind w:left="618" w:right="359"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Kaplan-Meier survival analysis (KM), log-rank tests, and Cox-proportional hazard  modeling were performed on ovarian cancer patient</w:t>
      </w:r>
      <w:ins w:id="66" w:author="Brandee Decker" w:date="2021-06-13T14:50:00Z">
        <w:r w:rsidR="00D06732">
          <w:rPr>
            <w:rFonts w:ascii="Times New Roman" w:eastAsia="Times New Roman" w:hAnsi="Times New Roman" w:cs="Times New Roman"/>
            <w:color w:val="000000"/>
            <w:sz w:val="24"/>
            <w:szCs w:val="24"/>
          </w:rPr>
          <w:t>s</w:t>
        </w:r>
      </w:ins>
      <w:r>
        <w:rPr>
          <w:rFonts w:ascii="Times New Roman" w:eastAsia="Times New Roman" w:hAnsi="Times New Roman" w:cs="Times New Roman"/>
          <w:color w:val="000000"/>
          <w:sz w:val="24"/>
          <w:szCs w:val="24"/>
        </w:rPr>
        <w:t xml:space="preserve"> CNV mutations in 55 different collagen  genes in ovarian cancer from the TCGA database. There are 46 genes that directly encode for  collagen in the human genome, 3 </w:t>
      </w:r>
      <w:proofErr w:type="gramStart"/>
      <w:r>
        <w:rPr>
          <w:rFonts w:ascii="Times New Roman" w:eastAsia="Times New Roman" w:hAnsi="Times New Roman" w:cs="Times New Roman"/>
          <w:color w:val="000000"/>
          <w:sz w:val="24"/>
          <w:szCs w:val="24"/>
        </w:rPr>
        <w:t>co</w:t>
      </w:r>
      <w:ins w:id="67" w:author="Brandee Decker" w:date="2021-06-13T14:51:00Z">
        <w:r w:rsidR="00D06732">
          <w:rPr>
            <w:rFonts w:ascii="Times New Roman" w:eastAsia="Times New Roman" w:hAnsi="Times New Roman" w:cs="Times New Roman"/>
            <w:color w:val="000000"/>
            <w:sz w:val="24"/>
            <w:szCs w:val="24"/>
          </w:rPr>
          <w:t>llagen</w:t>
        </w:r>
      </w:ins>
      <w:proofErr w:type="gramEnd"/>
      <w:del w:id="68" w:author="Brandee Decker" w:date="2021-06-13T14:50:00Z">
        <w:r w:rsidDel="00D06732">
          <w:rPr>
            <w:rFonts w:ascii="Times New Roman" w:eastAsia="Times New Roman" w:hAnsi="Times New Roman" w:cs="Times New Roman"/>
            <w:color w:val="000000"/>
            <w:sz w:val="24"/>
            <w:szCs w:val="24"/>
          </w:rPr>
          <w:delText>llectin</w:delText>
        </w:r>
      </w:del>
      <w:r>
        <w:rPr>
          <w:rFonts w:ascii="Times New Roman" w:eastAsia="Times New Roman" w:hAnsi="Times New Roman" w:cs="Times New Roman"/>
          <w:color w:val="000000"/>
          <w:sz w:val="24"/>
          <w:szCs w:val="24"/>
        </w:rPr>
        <w:t xml:space="preserve"> subfamily genes which code for proteins that are  collagen-like (COLEC genes), 2 collagen beta(1-0)galactosyltransferase genes (COLGALT  genes), a collagen like subunit of acetylcholinesterase (COLQ), and 2 pro-collagen enhancer  genes (PCOLCE genes) (Gene Group, n.d.). The null hypothesis states no statistical differences in survival in ovarian cancer patients with any of the 55 collagen genes based on CNV stratification will be identified. The alternative hypothesis indicates there is a statistical  difference in survival and death rates in ovarian cancer patients regarding CNV. For survival  analysis the dependent variable is the time to event, death, or censored events while independent  variables are gene CNVs. </w:t>
      </w:r>
    </w:p>
    <w:p w14:paraId="7EA2424F" w14:textId="77777777" w:rsidR="002F6ABF" w:rsidRDefault="007532F0">
      <w:pPr>
        <w:widowControl w:val="0"/>
        <w:pBdr>
          <w:top w:val="nil"/>
          <w:left w:val="nil"/>
          <w:bottom w:val="nil"/>
          <w:right w:val="nil"/>
          <w:between w:val="nil"/>
        </w:pBdr>
        <w:spacing w:before="210" w:line="459" w:lineRule="auto"/>
        <w:ind w:left="617" w:right="62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Survival analysis is essential in CNV exploration as to potentially refine medical  treatment for a more individualized approach in personalized medicine and target therapy and  this importance has been emphasized in literature on genetics (</w:t>
      </w:r>
      <w:proofErr w:type="spellStart"/>
      <w:r>
        <w:rPr>
          <w:rFonts w:ascii="Times New Roman" w:eastAsia="Times New Roman" w:hAnsi="Times New Roman" w:cs="Times New Roman"/>
          <w:color w:val="000000"/>
          <w:sz w:val="24"/>
          <w:szCs w:val="24"/>
        </w:rPr>
        <w:t>Gamazon</w:t>
      </w:r>
      <w:proofErr w:type="spellEnd"/>
      <w:r>
        <w:rPr>
          <w:rFonts w:ascii="Times New Roman" w:eastAsia="Times New Roman" w:hAnsi="Times New Roman" w:cs="Times New Roman"/>
          <w:color w:val="000000"/>
          <w:sz w:val="24"/>
          <w:szCs w:val="24"/>
        </w:rPr>
        <w:t xml:space="preserve"> &amp; Stranger, </w:t>
      </w:r>
      <w:commentRangeStart w:id="69"/>
      <w:r>
        <w:rPr>
          <w:rFonts w:ascii="Times New Roman" w:eastAsia="Times New Roman" w:hAnsi="Times New Roman" w:cs="Times New Roman"/>
          <w:color w:val="000000"/>
          <w:sz w:val="24"/>
          <w:szCs w:val="24"/>
        </w:rPr>
        <w:t>2015</w:t>
      </w:r>
      <w:commentRangeEnd w:id="69"/>
      <w:r w:rsidR="00D06732">
        <w:rPr>
          <w:rStyle w:val="CommentReference"/>
        </w:rPr>
        <w:commentReference w:id="69"/>
      </w:r>
      <w:r>
        <w:rPr>
          <w:rFonts w:ascii="Times New Roman" w:eastAsia="Times New Roman" w:hAnsi="Times New Roman" w:cs="Times New Roman"/>
          <w:color w:val="000000"/>
          <w:sz w:val="24"/>
          <w:szCs w:val="24"/>
        </w:rPr>
        <w:t xml:space="preserve">). </w:t>
      </w:r>
    </w:p>
    <w:p w14:paraId="31D6CA3C" w14:textId="77777777" w:rsidR="002F6ABF" w:rsidRDefault="007532F0">
      <w:pPr>
        <w:widowControl w:val="0"/>
        <w:pBdr>
          <w:top w:val="nil"/>
          <w:left w:val="nil"/>
          <w:bottom w:val="nil"/>
          <w:right w:val="nil"/>
          <w:between w:val="nil"/>
        </w:pBdr>
        <w:spacing w:before="210" w:line="460" w:lineRule="auto"/>
        <w:ind w:left="620" w:right="27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Hopefully, by increasing the knowledge base of CNV effects on patient survivability, a  considerable impact on patient outcomes with increased survivability may be achieved. The goal </w:t>
      </w:r>
    </w:p>
    <w:p w14:paraId="18192B41" w14:textId="77777777" w:rsidR="002F6ABF" w:rsidRDefault="007532F0">
      <w:pPr>
        <w:widowControl w:val="0"/>
        <w:pBdr>
          <w:top w:val="nil"/>
          <w:left w:val="nil"/>
          <w:bottom w:val="nil"/>
          <w:right w:val="nil"/>
          <w:between w:val="nil"/>
        </w:pBdr>
        <w:spacing w:before="411" w:line="240" w:lineRule="auto"/>
        <w:ind w:right="4949"/>
        <w:jc w:val="right"/>
        <w:rPr>
          <w:rFonts w:ascii="Calibri" w:eastAsia="Calibri" w:hAnsi="Calibri" w:cs="Calibri"/>
          <w:color w:val="000000"/>
        </w:rPr>
      </w:pPr>
      <w:r>
        <w:rPr>
          <w:rFonts w:ascii="Calibri" w:eastAsia="Calibri" w:hAnsi="Calibri" w:cs="Calibri"/>
          <w:color w:val="000000"/>
        </w:rPr>
        <w:t xml:space="preserve">3 </w:t>
      </w:r>
    </w:p>
    <w:p w14:paraId="189D0CB8" w14:textId="77777777" w:rsidR="002F6ABF" w:rsidRDefault="007532F0">
      <w:pPr>
        <w:widowControl w:val="0"/>
        <w:pBdr>
          <w:top w:val="nil"/>
          <w:left w:val="nil"/>
          <w:bottom w:val="nil"/>
          <w:right w:val="nil"/>
          <w:between w:val="nil"/>
        </w:pBdr>
        <w:spacing w:line="459" w:lineRule="auto"/>
        <w:ind w:left="620" w:right="4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of this research is to increase the knowledge base of CNV effects in hopes for eventual targeted  collagen or targeted gene therapies in ovarian neoplasm treatment. </w:t>
      </w:r>
    </w:p>
    <w:p w14:paraId="5BFDB9D8" w14:textId="77777777" w:rsidR="002F6ABF" w:rsidRDefault="007532F0">
      <w:pPr>
        <w:widowControl w:val="0"/>
        <w:pBdr>
          <w:top w:val="nil"/>
          <w:left w:val="nil"/>
          <w:bottom w:val="nil"/>
          <w:right w:val="nil"/>
          <w:between w:val="nil"/>
        </w:pBdr>
        <w:spacing w:before="211" w:line="240" w:lineRule="auto"/>
        <w:ind w:left="61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Literature Review </w:t>
      </w:r>
    </w:p>
    <w:p w14:paraId="2FCF8CDB" w14:textId="77777777" w:rsidR="002F6ABF" w:rsidRDefault="007532F0">
      <w:pPr>
        <w:widowControl w:val="0"/>
        <w:pBdr>
          <w:top w:val="nil"/>
          <w:left w:val="nil"/>
          <w:bottom w:val="nil"/>
          <w:right w:val="nil"/>
          <w:between w:val="nil"/>
        </w:pBdr>
        <w:spacing w:before="435" w:line="459" w:lineRule="auto"/>
        <w:ind w:left="611" w:right="347" w:firstLine="72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TCGA has produced multiple studies that contribute to human understanding of genetics (The Cancer Genome Atlas – Publications, 2019). Ovarian cancer has been studied with regards  to collagen in the past; however, little has been investigated regarding CNV. A PubMed  literature search was performed using medical subject heading (</w:t>
      </w:r>
      <w:proofErr w:type="spellStart"/>
      <w:r>
        <w:rPr>
          <w:rFonts w:ascii="Times New Roman" w:eastAsia="Times New Roman" w:hAnsi="Times New Roman" w:cs="Times New Roman"/>
          <w:color w:val="000000"/>
          <w:sz w:val="24"/>
          <w:szCs w:val="24"/>
        </w:rPr>
        <w:t>MeSH</w:t>
      </w:r>
      <w:proofErr w:type="spellEnd"/>
      <w:r>
        <w:rPr>
          <w:rFonts w:ascii="Times New Roman" w:eastAsia="Times New Roman" w:hAnsi="Times New Roman" w:cs="Times New Roman"/>
          <w:color w:val="000000"/>
          <w:sz w:val="24"/>
          <w:szCs w:val="24"/>
        </w:rPr>
        <w:t xml:space="preserve">) terms for “Ovarian  Neoplasms” and “Collagen”. The literature review produced 293 results involving genetic  studies involving collagen and ovarian neoplasms. </w:t>
      </w:r>
    </w:p>
    <w:p w14:paraId="485B6AED" w14:textId="77777777" w:rsidR="002F6ABF" w:rsidRDefault="007532F0">
      <w:pPr>
        <w:widowControl w:val="0"/>
        <w:pBdr>
          <w:top w:val="nil"/>
          <w:left w:val="nil"/>
          <w:bottom w:val="nil"/>
          <w:right w:val="nil"/>
          <w:between w:val="nil"/>
        </w:pBdr>
        <w:spacing w:before="210" w:line="459" w:lineRule="auto"/>
        <w:ind w:left="615" w:right="345" w:firstLine="72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Gene expression is generally the most commonly researched topic with regards to  neoplasms as normalization techniques in high-throughput RNA sequencing are more available  and widely used (Dillies et al., 2012). For example, gene-drug interactions in ovarian cancer  have been investigated but with respects to gene expression instead of CNV (Teng et al., 2013).  High-throughput RNA sequencing advances may be the reason why CNV has not been studied  as often as gene expression, as the increase in RNA sequencing technology has been the focus in  the scientific community. This is surprising considering that a systemic study of the human  population has shown noticeable effects from CNV mutations (Shaikh, 2017). </w:t>
      </w:r>
    </w:p>
    <w:p w14:paraId="7621D6DE" w14:textId="77777777" w:rsidR="002F6ABF" w:rsidRDefault="007532F0">
      <w:pPr>
        <w:widowControl w:val="0"/>
        <w:pBdr>
          <w:top w:val="nil"/>
          <w:left w:val="nil"/>
          <w:bottom w:val="nil"/>
          <w:right w:val="nil"/>
          <w:between w:val="nil"/>
        </w:pBdr>
        <w:spacing w:before="210" w:line="460" w:lineRule="auto"/>
        <w:ind w:left="617" w:right="26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Collagen has been shown to be involved in multiple aspects of tumorigenesis (Cho et al.,  2015). One study linked collagen gene expression to metastasis promotion through the transforming growth factor (TGF-β1) signaling pathway (</w:t>
      </w:r>
      <w:proofErr w:type="spellStart"/>
      <w:r>
        <w:rPr>
          <w:rFonts w:ascii="Times New Roman" w:eastAsia="Times New Roman" w:hAnsi="Times New Roman" w:cs="Times New Roman"/>
          <w:color w:val="000000"/>
          <w:sz w:val="24"/>
          <w:szCs w:val="24"/>
        </w:rPr>
        <w:t>Cheon</w:t>
      </w:r>
      <w:proofErr w:type="spellEnd"/>
      <w:r>
        <w:rPr>
          <w:rFonts w:ascii="Times New Roman" w:eastAsia="Times New Roman" w:hAnsi="Times New Roman" w:cs="Times New Roman"/>
          <w:color w:val="000000"/>
          <w:sz w:val="24"/>
          <w:szCs w:val="24"/>
        </w:rPr>
        <w:t xml:space="preserve"> et al., 2013). Another linked the  collagen gene COL2A1 and higher gene expression with delayed tumor relapse in high-grade  ovarian cancer patients (Ganapathi et al., 2015). Drug resistance due to collagen gene expression </w:t>
      </w:r>
    </w:p>
    <w:p w14:paraId="0B3CFB83" w14:textId="77777777" w:rsidR="002F6ABF" w:rsidRDefault="007532F0">
      <w:pPr>
        <w:widowControl w:val="0"/>
        <w:pBdr>
          <w:top w:val="nil"/>
          <w:left w:val="nil"/>
          <w:bottom w:val="nil"/>
          <w:right w:val="nil"/>
          <w:between w:val="nil"/>
        </w:pBdr>
        <w:spacing w:before="411" w:line="240" w:lineRule="auto"/>
        <w:ind w:right="4949"/>
        <w:jc w:val="right"/>
        <w:rPr>
          <w:rFonts w:ascii="Calibri" w:eastAsia="Calibri" w:hAnsi="Calibri" w:cs="Calibri"/>
          <w:color w:val="000000"/>
        </w:rPr>
      </w:pPr>
      <w:r>
        <w:rPr>
          <w:rFonts w:ascii="Calibri" w:eastAsia="Calibri" w:hAnsi="Calibri" w:cs="Calibri"/>
          <w:color w:val="000000"/>
        </w:rPr>
        <w:t xml:space="preserve">4 </w:t>
      </w:r>
    </w:p>
    <w:p w14:paraId="3D89839E" w14:textId="77777777" w:rsidR="002F6ABF" w:rsidRDefault="007532F0">
      <w:pPr>
        <w:widowControl w:val="0"/>
        <w:pBdr>
          <w:top w:val="nil"/>
          <w:left w:val="nil"/>
          <w:bottom w:val="nil"/>
          <w:right w:val="nil"/>
          <w:between w:val="nil"/>
        </w:pBdr>
        <w:spacing w:line="459" w:lineRule="auto"/>
        <w:ind w:left="619" w:right="324" w:hanging="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by inhibiting molecular penetration and in turn decreasing tumor apoptosis has been studied as  well in ovarian neoplasms and </w:t>
      </w:r>
      <w:ins w:id="70" w:author="Brandee Decker" w:date="2021-06-13T14:54:00Z">
        <w:r w:rsidR="00D06732">
          <w:rPr>
            <w:rFonts w:ascii="Times New Roman" w:eastAsia="Times New Roman" w:hAnsi="Times New Roman" w:cs="Times New Roman"/>
            <w:color w:val="000000"/>
            <w:sz w:val="24"/>
            <w:szCs w:val="24"/>
          </w:rPr>
          <w:t>was suggested to involve</w:t>
        </w:r>
      </w:ins>
      <w:del w:id="71" w:author="Brandee Decker" w:date="2021-06-13T14:54:00Z">
        <w:r w:rsidDel="00D06732">
          <w:rPr>
            <w:rFonts w:ascii="Times New Roman" w:eastAsia="Times New Roman" w:hAnsi="Times New Roman" w:cs="Times New Roman"/>
            <w:color w:val="000000"/>
            <w:sz w:val="24"/>
            <w:szCs w:val="24"/>
          </w:rPr>
          <w:delText>hypothesized</w:delText>
        </w:r>
      </w:del>
      <w:ins w:id="72" w:author="Brandee Decker" w:date="2021-06-13T14:54:00Z">
        <w:r w:rsidR="00D06732">
          <w:rPr>
            <w:rFonts w:ascii="Times New Roman" w:eastAsia="Times New Roman" w:hAnsi="Times New Roman" w:cs="Times New Roman"/>
            <w:color w:val="000000"/>
            <w:sz w:val="24"/>
            <w:szCs w:val="24"/>
          </w:rPr>
          <w:t xml:space="preserve"> </w:t>
        </w:r>
      </w:ins>
      <w:del w:id="73" w:author="Brandee Decker" w:date="2021-06-13T14:54:00Z">
        <w:r w:rsidDel="00D06732">
          <w:rPr>
            <w:rFonts w:ascii="Times New Roman" w:eastAsia="Times New Roman" w:hAnsi="Times New Roman" w:cs="Times New Roman"/>
            <w:color w:val="000000"/>
            <w:sz w:val="24"/>
            <w:szCs w:val="24"/>
          </w:rPr>
          <w:delText xml:space="preserve"> with </w:delText>
        </w:r>
      </w:del>
      <w:r>
        <w:rPr>
          <w:rFonts w:ascii="Times New Roman" w:eastAsia="Times New Roman" w:hAnsi="Times New Roman" w:cs="Times New Roman"/>
          <w:color w:val="000000"/>
          <w:sz w:val="24"/>
          <w:szCs w:val="24"/>
        </w:rPr>
        <w:t>gene expression of COL5A3 (</w:t>
      </w:r>
      <w:proofErr w:type="spellStart"/>
      <w:r>
        <w:rPr>
          <w:rFonts w:ascii="Times New Roman" w:eastAsia="Times New Roman" w:hAnsi="Times New Roman" w:cs="Times New Roman"/>
          <w:color w:val="000000"/>
          <w:sz w:val="24"/>
          <w:szCs w:val="24"/>
        </w:rPr>
        <w:t>Januchowski</w:t>
      </w:r>
      <w:proofErr w:type="spellEnd"/>
      <w:r>
        <w:rPr>
          <w:rFonts w:ascii="Times New Roman" w:eastAsia="Times New Roman" w:hAnsi="Times New Roman" w:cs="Times New Roman"/>
          <w:color w:val="000000"/>
          <w:sz w:val="24"/>
          <w:szCs w:val="24"/>
        </w:rPr>
        <w:t xml:space="preserve"> et  al., 2016). Another study found decreased gene expression levels of XI alpha 1 </w:t>
      </w:r>
      <w:r>
        <w:rPr>
          <w:rFonts w:ascii="Times New Roman" w:eastAsia="Times New Roman" w:hAnsi="Times New Roman" w:cs="Times New Roman"/>
          <w:color w:val="000000"/>
          <w:sz w:val="24"/>
          <w:szCs w:val="24"/>
        </w:rPr>
        <w:lastRenderedPageBreak/>
        <w:t xml:space="preserve">collagen gene  COL11A1 with decreased ovarian tumor invasiveness and oncogenic potential (Wu et al., 2013).  </w:t>
      </w:r>
    </w:p>
    <w:p w14:paraId="5F8B129F" w14:textId="77777777" w:rsidR="002F6ABF" w:rsidRDefault="00D06732">
      <w:pPr>
        <w:widowControl w:val="0"/>
        <w:pBdr>
          <w:top w:val="nil"/>
          <w:left w:val="nil"/>
          <w:bottom w:val="nil"/>
          <w:right w:val="nil"/>
          <w:between w:val="nil"/>
        </w:pBdr>
        <w:spacing w:before="210" w:line="459" w:lineRule="auto"/>
        <w:ind w:left="618" w:right="298" w:firstLine="721"/>
        <w:rPr>
          <w:rFonts w:ascii="Times New Roman" w:eastAsia="Times New Roman" w:hAnsi="Times New Roman" w:cs="Times New Roman"/>
          <w:color w:val="000000"/>
          <w:sz w:val="24"/>
          <w:szCs w:val="24"/>
        </w:rPr>
      </w:pPr>
      <w:ins w:id="74" w:author="Brandee Decker" w:date="2021-06-13T14:54:00Z">
        <w:r>
          <w:rPr>
            <w:rFonts w:ascii="Times New Roman" w:eastAsia="Times New Roman" w:hAnsi="Times New Roman" w:cs="Times New Roman"/>
            <w:color w:val="000000"/>
            <w:sz w:val="24"/>
            <w:szCs w:val="24"/>
          </w:rPr>
          <w:t>S</w:t>
        </w:r>
      </w:ins>
      <w:ins w:id="75" w:author="Brandee Decker" w:date="2021-06-13T14:55:00Z">
        <w:r>
          <w:rPr>
            <w:rFonts w:ascii="Times New Roman" w:eastAsia="Times New Roman" w:hAnsi="Times New Roman" w:cs="Times New Roman"/>
            <w:color w:val="000000"/>
            <w:sz w:val="24"/>
            <w:szCs w:val="24"/>
          </w:rPr>
          <w:t xml:space="preserve">ome </w:t>
        </w:r>
      </w:ins>
      <w:del w:id="76" w:author="Brandee Decker" w:date="2021-06-13T14:54:00Z">
        <w:r w:rsidR="007532F0" w:rsidDel="00D06732">
          <w:rPr>
            <w:rFonts w:ascii="Times New Roman" w:eastAsia="Times New Roman" w:hAnsi="Times New Roman" w:cs="Times New Roman"/>
            <w:color w:val="000000"/>
            <w:sz w:val="24"/>
            <w:szCs w:val="24"/>
          </w:rPr>
          <w:delText xml:space="preserve">However, some </w:delText>
        </w:r>
      </w:del>
      <w:r w:rsidR="007532F0">
        <w:rPr>
          <w:rFonts w:ascii="Times New Roman" w:eastAsia="Times New Roman" w:hAnsi="Times New Roman" w:cs="Times New Roman"/>
          <w:color w:val="000000"/>
          <w:sz w:val="24"/>
          <w:szCs w:val="24"/>
        </w:rPr>
        <w:t>investigation has been done regarding CNV and TCGA. One study  investigated gene-drug interactions with regards to CNV in glioblastoma multiforme and lower  grade brain glioma (</w:t>
      </w:r>
      <w:proofErr w:type="spellStart"/>
      <w:r w:rsidR="007532F0">
        <w:rPr>
          <w:rFonts w:ascii="Times New Roman" w:eastAsia="Times New Roman" w:hAnsi="Times New Roman" w:cs="Times New Roman"/>
          <w:color w:val="000000"/>
          <w:sz w:val="24"/>
          <w:szCs w:val="24"/>
        </w:rPr>
        <w:t>Spainhour</w:t>
      </w:r>
      <w:proofErr w:type="spellEnd"/>
      <w:r w:rsidR="007532F0">
        <w:rPr>
          <w:rFonts w:ascii="Times New Roman" w:eastAsia="Times New Roman" w:hAnsi="Times New Roman" w:cs="Times New Roman"/>
          <w:color w:val="000000"/>
          <w:sz w:val="24"/>
          <w:szCs w:val="24"/>
        </w:rPr>
        <w:t xml:space="preserve"> &amp; </w:t>
      </w:r>
      <w:proofErr w:type="spellStart"/>
      <w:r w:rsidR="007532F0">
        <w:rPr>
          <w:rFonts w:ascii="Times New Roman" w:eastAsia="Times New Roman" w:hAnsi="Times New Roman" w:cs="Times New Roman"/>
          <w:color w:val="000000"/>
          <w:sz w:val="24"/>
          <w:szCs w:val="24"/>
        </w:rPr>
        <w:t>Qiu</w:t>
      </w:r>
      <w:proofErr w:type="spellEnd"/>
      <w:r w:rsidR="007532F0">
        <w:rPr>
          <w:rFonts w:ascii="Times New Roman" w:eastAsia="Times New Roman" w:hAnsi="Times New Roman" w:cs="Times New Roman"/>
          <w:color w:val="000000"/>
          <w:sz w:val="24"/>
          <w:szCs w:val="24"/>
        </w:rPr>
        <w:t>, 2016). Another study by the same author investigated  CNV with drug exposure and survival data which allowed inference to drug-gene interactions</w:t>
      </w:r>
      <w:ins w:id="77" w:author="Brandee Decker" w:date="2021-06-13T14:55:00Z">
        <w:r>
          <w:rPr>
            <w:rFonts w:ascii="Times New Roman" w:eastAsia="Times New Roman" w:hAnsi="Times New Roman" w:cs="Times New Roman"/>
            <w:color w:val="000000"/>
            <w:sz w:val="24"/>
            <w:szCs w:val="24"/>
          </w:rPr>
          <w:t xml:space="preserve">, </w:t>
        </w:r>
      </w:ins>
      <w:del w:id="78" w:author="Brandee Decker" w:date="2021-06-13T14:55:00Z">
        <w:r w:rsidR="007532F0" w:rsidDel="00D06732">
          <w:rPr>
            <w:rFonts w:ascii="Times New Roman" w:eastAsia="Times New Roman" w:hAnsi="Times New Roman" w:cs="Times New Roman"/>
            <w:color w:val="000000"/>
            <w:sz w:val="24"/>
            <w:szCs w:val="24"/>
          </w:rPr>
          <w:delText xml:space="preserve">  </w:delText>
        </w:r>
      </w:del>
      <w:r w:rsidR="007532F0">
        <w:rPr>
          <w:rFonts w:ascii="Times New Roman" w:eastAsia="Times New Roman" w:hAnsi="Times New Roman" w:cs="Times New Roman"/>
          <w:color w:val="000000"/>
          <w:sz w:val="24"/>
          <w:szCs w:val="24"/>
        </w:rPr>
        <w:t>which effect patient survival which was then put into a portal called the gene-drug interaction for  survival in cancer (GDISC) (</w:t>
      </w:r>
      <w:proofErr w:type="spellStart"/>
      <w:r w:rsidR="007532F0">
        <w:rPr>
          <w:rFonts w:ascii="Times New Roman" w:eastAsia="Times New Roman" w:hAnsi="Times New Roman" w:cs="Times New Roman"/>
          <w:color w:val="000000"/>
          <w:sz w:val="24"/>
          <w:szCs w:val="24"/>
        </w:rPr>
        <w:t>Spainhour</w:t>
      </w:r>
      <w:proofErr w:type="spellEnd"/>
      <w:r w:rsidR="007532F0">
        <w:rPr>
          <w:rFonts w:ascii="Times New Roman" w:eastAsia="Times New Roman" w:hAnsi="Times New Roman" w:cs="Times New Roman"/>
          <w:color w:val="000000"/>
          <w:sz w:val="24"/>
          <w:szCs w:val="24"/>
        </w:rPr>
        <w:t xml:space="preserve"> et al., 2017). </w:t>
      </w:r>
    </w:p>
    <w:p w14:paraId="75564FE0" w14:textId="77777777" w:rsidR="002F6ABF" w:rsidRDefault="007532F0">
      <w:pPr>
        <w:widowControl w:val="0"/>
        <w:pBdr>
          <w:top w:val="nil"/>
          <w:left w:val="nil"/>
          <w:bottom w:val="nil"/>
          <w:right w:val="nil"/>
          <w:between w:val="nil"/>
        </w:pBdr>
        <w:spacing w:before="215" w:line="459" w:lineRule="auto"/>
        <w:ind w:left="615" w:right="272" w:firstLine="7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an important bias to mention from TCGA literature, sequence homology can create technical artifacts, which in turn affects downstream analysis and mapping which potentially also  cause concerns (Webster et al., 2019). These sequence homologies are created from shared  evolutionary roots where DNA regions share high similarity or can even be pseudogenes. This  phenomenon has also been found in TCGA data (Buckley et al., 2017). This can possibly create  bias in the genetic database where an estimated 5-10% of cancer patients may be more  predisposed to certain cancer types (Garber &amp; Offit, 2005). This is important as cancer is caused  by inherited genetics and genetic changes which can be passed to offspring in which these  progenitors may work synergistically (Buckley et al., 2017). </w:t>
      </w:r>
    </w:p>
    <w:p w14:paraId="0B4336B8" w14:textId="77777777" w:rsidR="002F6ABF" w:rsidRDefault="007532F0">
      <w:pPr>
        <w:widowControl w:val="0"/>
        <w:pBdr>
          <w:top w:val="nil"/>
          <w:left w:val="nil"/>
          <w:bottom w:val="nil"/>
          <w:right w:val="nil"/>
          <w:between w:val="nil"/>
        </w:pBdr>
        <w:spacing w:before="216" w:line="460" w:lineRule="auto"/>
        <w:ind w:left="618" w:right="30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One other bias worth mentioning is that TCGA is originally built upon the Genome  Reference Consortium Human Build 37 (GRCh37) or more commonly known as the HG19 build  (Gao et al., 2019). This is the refence genome that is used for comparison in the TCGA, and any </w:t>
      </w:r>
    </w:p>
    <w:p w14:paraId="2C96EB84" w14:textId="77777777" w:rsidR="002F6ABF" w:rsidRDefault="007532F0">
      <w:pPr>
        <w:widowControl w:val="0"/>
        <w:pBdr>
          <w:top w:val="nil"/>
          <w:left w:val="nil"/>
          <w:bottom w:val="nil"/>
          <w:right w:val="nil"/>
          <w:between w:val="nil"/>
        </w:pBdr>
        <w:spacing w:before="570" w:line="240" w:lineRule="auto"/>
        <w:ind w:right="4949"/>
        <w:jc w:val="right"/>
        <w:rPr>
          <w:rFonts w:ascii="Calibri" w:eastAsia="Calibri" w:hAnsi="Calibri" w:cs="Calibri"/>
          <w:color w:val="000000"/>
        </w:rPr>
      </w:pPr>
      <w:r>
        <w:rPr>
          <w:rFonts w:ascii="Calibri" w:eastAsia="Calibri" w:hAnsi="Calibri" w:cs="Calibri"/>
          <w:color w:val="000000"/>
        </w:rPr>
        <w:t xml:space="preserve">5 </w:t>
      </w:r>
    </w:p>
    <w:p w14:paraId="34D5E30C" w14:textId="77777777" w:rsidR="002F6ABF" w:rsidRDefault="007532F0">
      <w:pPr>
        <w:widowControl w:val="0"/>
        <w:pBdr>
          <w:top w:val="nil"/>
          <w:left w:val="nil"/>
          <w:bottom w:val="nil"/>
          <w:right w:val="nil"/>
          <w:between w:val="nil"/>
        </w:pBdr>
        <w:spacing w:line="459" w:lineRule="auto"/>
        <w:ind w:left="621" w:right="756"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further research based upon this work should keep this in mind (GRCh37 – hg19 – Genome,  2009). </w:t>
      </w:r>
    </w:p>
    <w:p w14:paraId="0C7410C4" w14:textId="77777777" w:rsidR="002F6ABF" w:rsidRDefault="007532F0">
      <w:pPr>
        <w:widowControl w:val="0"/>
        <w:pBdr>
          <w:top w:val="nil"/>
          <w:left w:val="nil"/>
          <w:bottom w:val="nil"/>
          <w:right w:val="nil"/>
          <w:between w:val="nil"/>
        </w:pBdr>
        <w:spacing w:before="211" w:line="240" w:lineRule="auto"/>
        <w:ind w:left="61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Methods </w:t>
      </w:r>
    </w:p>
    <w:p w14:paraId="5BB3D4AA" w14:textId="77777777" w:rsidR="002F6ABF" w:rsidRDefault="007532F0">
      <w:pPr>
        <w:widowControl w:val="0"/>
        <w:pBdr>
          <w:top w:val="nil"/>
          <w:left w:val="nil"/>
          <w:bottom w:val="nil"/>
          <w:right w:val="nil"/>
          <w:between w:val="nil"/>
        </w:pBdr>
        <w:spacing w:before="295" w:line="459" w:lineRule="auto"/>
        <w:ind w:left="615" w:right="550" w:firstLine="7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study uses a non-parametric Kaplan-Meier survival plots, log-rank tests, and semi parametric Cox proportional hazard modeling. This study does not assume distributions of  events as it is likely not accurate to assume that hazard rates or probability of an event is  constant; therefore, only non-parametric and semi-parametric methods are used. </w:t>
      </w:r>
    </w:p>
    <w:p w14:paraId="1CF27712" w14:textId="77777777" w:rsidR="002F6ABF" w:rsidRDefault="007532F0">
      <w:pPr>
        <w:widowControl w:val="0"/>
        <w:pBdr>
          <w:top w:val="nil"/>
          <w:left w:val="nil"/>
          <w:bottom w:val="nil"/>
          <w:right w:val="nil"/>
          <w:between w:val="nil"/>
        </w:pBdr>
        <w:spacing w:before="210" w:line="459" w:lineRule="auto"/>
        <w:ind w:left="618" w:right="266"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Kaplan-Meier survival curve is used in this study as it can account for censored data.  Censoring is defined as the cutoff of survival time when the endpoint of interest has not been  studied due to loss of follow-up (Kaplan &amp; Meier, 1958). The Kaplan-Meier survival curve  makes a couple of assumptions. The first is that all survival patients are independent of each  other, or rather one patient surviving does not affect another patient surviving or having an event,  in this case death. The second assumption is that censoring does not lead to an increased or  decreased likelihood of events. Censoring occurs independently. The requirements to plot a  Kaplan-Meier survival curve are status of last observation and time to event. If one is to  compare Kaplan-Meier curves, then data regarding what characteristic is being studied must be  assigned to each group (Rich et al., 2010). It is more appropriate to move into statistical details  and other tests after the creation of Kaplan-Meier curves, involving hazard and survival  functions, because the Kaplan-Meier curve itself cannot account for differences in covariates,  such as CNV, as the Kaplan-Meier curve is considered as a visual illustration only. </w:t>
      </w:r>
    </w:p>
    <w:p w14:paraId="1CCEA3F1" w14:textId="77777777" w:rsidR="002F6ABF" w:rsidRDefault="007532F0">
      <w:pPr>
        <w:widowControl w:val="0"/>
        <w:pBdr>
          <w:top w:val="nil"/>
          <w:left w:val="nil"/>
          <w:bottom w:val="nil"/>
          <w:right w:val="nil"/>
          <w:between w:val="nil"/>
        </w:pBdr>
        <w:spacing w:before="210" w:line="460" w:lineRule="auto"/>
        <w:ind w:left="615" w:right="26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hazard function and survival functions are both integral parts of survival analysis  modeling. The survival function explains via probability of a subject surviving beyond a specific  point in time (</w:t>
      </w:r>
      <w:proofErr w:type="spellStart"/>
      <w:r>
        <w:rPr>
          <w:rFonts w:ascii="Times New Roman" w:eastAsia="Times New Roman" w:hAnsi="Times New Roman" w:cs="Times New Roman"/>
          <w:color w:val="000000"/>
          <w:sz w:val="24"/>
          <w:szCs w:val="24"/>
        </w:rPr>
        <w:t>Kleinbaum</w:t>
      </w:r>
      <w:proofErr w:type="spellEnd"/>
      <w:r>
        <w:rPr>
          <w:rFonts w:ascii="Times New Roman" w:eastAsia="Times New Roman" w:hAnsi="Times New Roman" w:cs="Times New Roman"/>
          <w:color w:val="000000"/>
          <w:sz w:val="24"/>
          <w:szCs w:val="24"/>
        </w:rPr>
        <w:t xml:space="preserve"> &amp; Klein, 2012, p. 54). The point in time can be considered a device </w:t>
      </w:r>
    </w:p>
    <w:p w14:paraId="3E740315" w14:textId="77777777" w:rsidR="002F6ABF" w:rsidRDefault="007532F0">
      <w:pPr>
        <w:widowControl w:val="0"/>
        <w:pBdr>
          <w:top w:val="nil"/>
          <w:left w:val="nil"/>
          <w:bottom w:val="nil"/>
          <w:right w:val="nil"/>
          <w:between w:val="nil"/>
        </w:pBdr>
        <w:spacing w:line="240" w:lineRule="auto"/>
        <w:ind w:right="4949"/>
        <w:jc w:val="right"/>
        <w:rPr>
          <w:rFonts w:ascii="Calibri" w:eastAsia="Calibri" w:hAnsi="Calibri" w:cs="Calibri"/>
          <w:color w:val="000000"/>
        </w:rPr>
      </w:pPr>
      <w:r>
        <w:rPr>
          <w:rFonts w:ascii="Calibri" w:eastAsia="Calibri" w:hAnsi="Calibri" w:cs="Calibri"/>
          <w:color w:val="000000"/>
        </w:rPr>
        <w:t xml:space="preserve">6 </w:t>
      </w:r>
    </w:p>
    <w:p w14:paraId="03A70EC1" w14:textId="77777777" w:rsidR="002F6ABF" w:rsidRDefault="007532F0">
      <w:pPr>
        <w:widowControl w:val="0"/>
        <w:pBdr>
          <w:top w:val="nil"/>
          <w:left w:val="nil"/>
          <w:bottom w:val="nil"/>
          <w:right w:val="nil"/>
          <w:between w:val="nil"/>
        </w:pBdr>
        <w:spacing w:line="460" w:lineRule="auto"/>
        <w:ind w:left="616" w:right="325" w:firstLine="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failure, for example, end of a study period, or in this case, death. The hazard function, otherwise  known as a failure rate, is the rate of occurrence of a certain event during the given time interval.  The hazard rate is also known as the Cox proportional hazard model. The survival function and  </w:t>
      </w:r>
    </w:p>
    <w:p w14:paraId="3AEDB896" w14:textId="77777777" w:rsidR="002F6ABF" w:rsidRDefault="007532F0">
      <w:pPr>
        <w:widowControl w:val="0"/>
        <w:pBdr>
          <w:top w:val="nil"/>
          <w:left w:val="nil"/>
          <w:bottom w:val="nil"/>
          <w:right w:val="nil"/>
          <w:between w:val="nil"/>
        </w:pBdr>
        <w:spacing w:before="51" w:line="459" w:lineRule="auto"/>
        <w:ind w:left="620" w:right="45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hazard function </w:t>
      </w:r>
      <w:proofErr w:type="gramStart"/>
      <w:r>
        <w:rPr>
          <w:rFonts w:ascii="Times New Roman" w:eastAsia="Times New Roman" w:hAnsi="Times New Roman" w:cs="Times New Roman"/>
          <w:color w:val="000000"/>
          <w:sz w:val="24"/>
          <w:szCs w:val="24"/>
        </w:rPr>
        <w:t>are</w:t>
      </w:r>
      <w:proofErr w:type="gramEnd"/>
      <w:r>
        <w:rPr>
          <w:rFonts w:ascii="Times New Roman" w:eastAsia="Times New Roman" w:hAnsi="Times New Roman" w:cs="Times New Roman"/>
          <w:color w:val="000000"/>
          <w:sz w:val="24"/>
          <w:szCs w:val="24"/>
        </w:rPr>
        <w:t xml:space="preserve"> related and can be converted to each other (Schober &amp; Vetter, 2018). For  example, when the survival function is high, then the hazard rate is lower and there is increased  survival, or less events take place which means they are inversely proportional. </w:t>
      </w:r>
    </w:p>
    <w:p w14:paraId="4CCF2E5B" w14:textId="77777777" w:rsidR="002F6ABF" w:rsidRDefault="007532F0">
      <w:pPr>
        <w:widowControl w:val="0"/>
        <w:pBdr>
          <w:top w:val="nil"/>
          <w:left w:val="nil"/>
          <w:bottom w:val="nil"/>
          <w:right w:val="nil"/>
          <w:between w:val="nil"/>
        </w:pBdr>
        <w:spacing w:before="210" w:line="460" w:lineRule="auto"/>
        <w:ind w:left="618" w:right="463"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obtain the survival function equation, one must first look at distribution function of  survival time of an individual, also known as the cumulative distribution function of </w:t>
      </w:r>
      <w:r>
        <w:rPr>
          <w:rFonts w:ascii="Times New Roman" w:eastAsia="Times New Roman" w:hAnsi="Times New Roman" w:cs="Times New Roman"/>
          <w:i/>
          <w:color w:val="000000"/>
          <w:sz w:val="24"/>
          <w:szCs w:val="24"/>
        </w:rPr>
        <w:t>T</w:t>
      </w:r>
      <w:r>
        <w:rPr>
          <w:rFonts w:ascii="Times New Roman" w:eastAsia="Times New Roman" w:hAnsi="Times New Roman" w:cs="Times New Roman"/>
          <w:color w:val="000000"/>
          <w:sz w:val="24"/>
          <w:szCs w:val="24"/>
        </w:rPr>
        <w:t xml:space="preserve">, denoted  in Figure 1 (Collet, 2015, p. 10). </w:t>
      </w:r>
    </w:p>
    <w:p w14:paraId="4332270F" w14:textId="77777777" w:rsidR="002F6ABF" w:rsidRDefault="007532F0">
      <w:pPr>
        <w:widowControl w:val="0"/>
        <w:pBdr>
          <w:top w:val="nil"/>
          <w:left w:val="nil"/>
          <w:bottom w:val="nil"/>
          <w:right w:val="nil"/>
          <w:between w:val="nil"/>
        </w:pBdr>
        <w:spacing w:before="210" w:line="240" w:lineRule="auto"/>
        <w:ind w:right="3225"/>
        <w:jc w:val="right"/>
        <w:rPr>
          <w:rFonts w:ascii="Times New Roman" w:eastAsia="Times New Roman" w:hAnsi="Times New Roman" w:cs="Times New Roman"/>
          <w:i/>
          <w:color w:val="000000"/>
          <w:sz w:val="32"/>
          <w:szCs w:val="32"/>
        </w:rPr>
      </w:pPr>
      <w:r>
        <w:rPr>
          <w:rFonts w:ascii="Times New Roman" w:eastAsia="Times New Roman" w:hAnsi="Times New Roman" w:cs="Times New Roman"/>
          <w:i/>
          <w:color w:val="000000"/>
          <w:sz w:val="32"/>
          <w:szCs w:val="32"/>
        </w:rPr>
        <w:t xml:space="preserve">F(t) = P(T &lt; t) = </w:t>
      </w:r>
      <w:r>
        <w:rPr>
          <w:rFonts w:ascii="Gungsuh" w:eastAsia="Gungsuh" w:hAnsi="Gungsuh" w:cs="Gungsuh"/>
          <w:i/>
          <w:color w:val="000000"/>
          <w:sz w:val="36"/>
          <w:szCs w:val="36"/>
        </w:rPr>
        <w:t>∫</w:t>
      </w:r>
      <w:r>
        <w:rPr>
          <w:rFonts w:ascii="Times New Roman" w:eastAsia="Times New Roman" w:hAnsi="Times New Roman" w:cs="Times New Roman"/>
          <w:i/>
          <w:color w:val="000000"/>
          <w:sz w:val="35"/>
          <w:szCs w:val="35"/>
          <w:vertAlign w:val="subscript"/>
        </w:rPr>
        <w:t>0</w:t>
      </w:r>
      <w:r>
        <w:rPr>
          <w:rFonts w:ascii="Times New Roman" w:eastAsia="Times New Roman" w:hAnsi="Times New Roman" w:cs="Times New Roman"/>
          <w:i/>
          <w:color w:val="000000"/>
          <w:sz w:val="35"/>
          <w:szCs w:val="35"/>
          <w:vertAlign w:val="superscript"/>
        </w:rPr>
        <w:t>t</w:t>
      </w:r>
      <w:r>
        <w:rPr>
          <w:rFonts w:ascii="Times New Roman" w:eastAsia="Times New Roman" w:hAnsi="Times New Roman" w:cs="Times New Roman"/>
          <w:i/>
          <w:color w:val="000000"/>
          <w:sz w:val="32"/>
          <w:szCs w:val="32"/>
        </w:rPr>
        <w:t xml:space="preserve">f(u) du </w:t>
      </w:r>
    </w:p>
    <w:p w14:paraId="761147A8" w14:textId="77777777" w:rsidR="002F6ABF" w:rsidRDefault="007532F0">
      <w:pPr>
        <w:widowControl w:val="0"/>
        <w:pBdr>
          <w:top w:val="nil"/>
          <w:left w:val="nil"/>
          <w:bottom w:val="nil"/>
          <w:right w:val="nil"/>
          <w:between w:val="nil"/>
        </w:pBdr>
        <w:spacing w:before="273" w:line="240" w:lineRule="auto"/>
        <w:ind w:right="2744"/>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Figure 1: Cumulative Distribution Function. </w:t>
      </w:r>
    </w:p>
    <w:p w14:paraId="0FF6F6BD" w14:textId="77777777" w:rsidR="002F6ABF" w:rsidRDefault="007532F0">
      <w:pPr>
        <w:widowControl w:val="0"/>
        <w:pBdr>
          <w:top w:val="nil"/>
          <w:left w:val="nil"/>
          <w:bottom w:val="nil"/>
          <w:right w:val="nil"/>
          <w:between w:val="nil"/>
        </w:pBdr>
        <w:spacing w:before="420" w:line="433" w:lineRule="auto"/>
        <w:ind w:left="617" w:right="269" w:firstLine="731"/>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T </w:t>
      </w:r>
      <w:r>
        <w:rPr>
          <w:rFonts w:ascii="Times New Roman" w:eastAsia="Times New Roman" w:hAnsi="Times New Roman" w:cs="Times New Roman"/>
          <w:color w:val="000000"/>
          <w:sz w:val="24"/>
          <w:szCs w:val="24"/>
        </w:rPr>
        <w:t xml:space="preserve">will always be a positive number and is defined as a random variable associated with  survival time. Figure 1 represents that the survival time is less than some value of the variable </w:t>
      </w:r>
      <w:r>
        <w:rPr>
          <w:rFonts w:ascii="Times New Roman" w:eastAsia="Times New Roman" w:hAnsi="Times New Roman" w:cs="Times New Roman"/>
          <w:i/>
          <w:color w:val="000000"/>
          <w:sz w:val="24"/>
          <w:szCs w:val="24"/>
        </w:rPr>
        <w:t xml:space="preserve">t, </w:t>
      </w:r>
      <w:r>
        <w:rPr>
          <w:rFonts w:ascii="Times New Roman" w:eastAsia="Times New Roman" w:hAnsi="Times New Roman" w:cs="Times New Roman"/>
          <w:color w:val="000000"/>
          <w:sz w:val="24"/>
          <w:szCs w:val="24"/>
        </w:rPr>
        <w:t xml:space="preserve">which is defined as a specific point in time. </w:t>
      </w:r>
      <w:r>
        <w:rPr>
          <w:rFonts w:ascii="Gungsuh" w:eastAsia="Gungsuh" w:hAnsi="Gungsuh" w:cs="Gungsuh"/>
          <w:i/>
          <w:color w:val="000000"/>
          <w:sz w:val="24"/>
          <w:szCs w:val="24"/>
        </w:rPr>
        <w:t>∫</w:t>
      </w:r>
      <w:r>
        <w:rPr>
          <w:rFonts w:ascii="Times New Roman" w:eastAsia="Times New Roman" w:hAnsi="Times New Roman" w:cs="Times New Roman"/>
          <w:i/>
          <w:color w:val="000000"/>
          <w:sz w:val="26"/>
          <w:szCs w:val="26"/>
          <w:vertAlign w:val="subscript"/>
        </w:rPr>
        <w:t>0</w:t>
      </w:r>
      <w:r>
        <w:rPr>
          <w:rFonts w:ascii="Times New Roman" w:eastAsia="Times New Roman" w:hAnsi="Times New Roman" w:cs="Times New Roman"/>
          <w:i/>
          <w:color w:val="000000"/>
          <w:sz w:val="26"/>
          <w:szCs w:val="26"/>
          <w:vertAlign w:val="superscript"/>
        </w:rPr>
        <w:t>t</w:t>
      </w:r>
      <w:r>
        <w:rPr>
          <w:rFonts w:ascii="Times New Roman" w:eastAsia="Times New Roman" w:hAnsi="Times New Roman" w:cs="Times New Roman"/>
          <w:i/>
          <w:color w:val="000000"/>
          <w:sz w:val="24"/>
          <w:szCs w:val="24"/>
        </w:rPr>
        <w:t xml:space="preserve">f(u) du </w:t>
      </w:r>
      <w:r>
        <w:rPr>
          <w:rFonts w:ascii="Times New Roman" w:eastAsia="Times New Roman" w:hAnsi="Times New Roman" w:cs="Times New Roman"/>
          <w:color w:val="000000"/>
          <w:sz w:val="24"/>
          <w:szCs w:val="24"/>
        </w:rPr>
        <w:t xml:space="preserve">is defined as the integral of the probability  density function since any value of </w:t>
      </w:r>
      <w:r>
        <w:rPr>
          <w:rFonts w:ascii="Times New Roman" w:eastAsia="Times New Roman" w:hAnsi="Times New Roman" w:cs="Times New Roman"/>
          <w:i/>
          <w:color w:val="000000"/>
          <w:sz w:val="24"/>
          <w:szCs w:val="24"/>
        </w:rPr>
        <w:t xml:space="preserve">t </w:t>
      </w:r>
      <w:r>
        <w:rPr>
          <w:rFonts w:ascii="Times New Roman" w:eastAsia="Times New Roman" w:hAnsi="Times New Roman" w:cs="Times New Roman"/>
          <w:color w:val="000000"/>
          <w:sz w:val="24"/>
          <w:szCs w:val="24"/>
        </w:rPr>
        <w:t xml:space="preserve">can be a positive value. Therefore, this equation can be  transformed into the survivor function shown in Figure 2 (Cox, 1972). </w:t>
      </w:r>
    </w:p>
    <w:p w14:paraId="10646A22" w14:textId="77777777" w:rsidR="002F6ABF" w:rsidRDefault="007532F0">
      <w:pPr>
        <w:widowControl w:val="0"/>
        <w:pBdr>
          <w:top w:val="nil"/>
          <w:left w:val="nil"/>
          <w:bottom w:val="nil"/>
          <w:right w:val="nil"/>
          <w:between w:val="nil"/>
        </w:pBdr>
        <w:spacing w:before="216" w:line="240" w:lineRule="auto"/>
        <w:ind w:right="3353"/>
        <w:jc w:val="right"/>
        <w:rPr>
          <w:rFonts w:ascii="Times New Roman" w:eastAsia="Times New Roman" w:hAnsi="Times New Roman" w:cs="Times New Roman"/>
          <w:i/>
          <w:color w:val="000000"/>
          <w:sz w:val="32"/>
          <w:szCs w:val="32"/>
        </w:rPr>
      </w:pPr>
      <w:r>
        <w:rPr>
          <w:rFonts w:ascii="Gungsuh" w:eastAsia="Gungsuh" w:hAnsi="Gungsuh" w:cs="Gungsuh"/>
          <w:i/>
          <w:color w:val="000000"/>
          <w:sz w:val="32"/>
          <w:szCs w:val="32"/>
        </w:rPr>
        <w:t xml:space="preserve">S(t) = P(T &gt; t) = 1 − F(t) </w:t>
      </w:r>
    </w:p>
    <w:p w14:paraId="77485A0A" w14:textId="77777777" w:rsidR="002F6ABF" w:rsidRDefault="007532F0">
      <w:pPr>
        <w:widowControl w:val="0"/>
        <w:pBdr>
          <w:top w:val="nil"/>
          <w:left w:val="nil"/>
          <w:bottom w:val="nil"/>
          <w:right w:val="nil"/>
          <w:between w:val="nil"/>
        </w:pBdr>
        <w:spacing w:before="450" w:line="240" w:lineRule="auto"/>
        <w:ind w:right="3567"/>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Figure 2: Survival Function.</w:t>
      </w:r>
    </w:p>
    <w:p w14:paraId="2DB31A9C" w14:textId="77777777" w:rsidR="002F6ABF" w:rsidRDefault="007532F0">
      <w:pPr>
        <w:widowControl w:val="0"/>
        <w:pBdr>
          <w:top w:val="nil"/>
          <w:left w:val="nil"/>
          <w:bottom w:val="nil"/>
          <w:right w:val="nil"/>
          <w:between w:val="nil"/>
        </w:pBdr>
        <w:spacing w:before="780" w:line="460" w:lineRule="auto"/>
        <w:ind w:left="617" w:right="479" w:firstLine="7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survival function is then defined as the probability that survival time, </w:t>
      </w:r>
      <w:r>
        <w:rPr>
          <w:rFonts w:ascii="Times New Roman" w:eastAsia="Times New Roman" w:hAnsi="Times New Roman" w:cs="Times New Roman"/>
          <w:i/>
          <w:color w:val="000000"/>
          <w:sz w:val="24"/>
          <w:szCs w:val="24"/>
        </w:rPr>
        <w:t>T</w:t>
      </w:r>
      <w:r>
        <w:rPr>
          <w:rFonts w:ascii="Times New Roman" w:eastAsia="Times New Roman" w:hAnsi="Times New Roman" w:cs="Times New Roman"/>
          <w:color w:val="000000"/>
          <w:sz w:val="24"/>
          <w:szCs w:val="24"/>
        </w:rPr>
        <w:t xml:space="preserve">, is greater  than a specific time, </w:t>
      </w:r>
      <w:r>
        <w:rPr>
          <w:rFonts w:ascii="Times New Roman" w:eastAsia="Times New Roman" w:hAnsi="Times New Roman" w:cs="Times New Roman"/>
          <w:i/>
          <w:color w:val="000000"/>
          <w:sz w:val="24"/>
          <w:szCs w:val="24"/>
        </w:rPr>
        <w:t>t</w:t>
      </w:r>
      <w:r>
        <w:rPr>
          <w:rFonts w:ascii="Times New Roman" w:eastAsia="Times New Roman" w:hAnsi="Times New Roman" w:cs="Times New Roman"/>
          <w:color w:val="000000"/>
          <w:sz w:val="24"/>
          <w:szCs w:val="24"/>
        </w:rPr>
        <w:t xml:space="preserve">; or that an individual survives beyond a specific time. Inversely, one can  </w:t>
      </w:r>
    </w:p>
    <w:p w14:paraId="4B109894" w14:textId="77777777" w:rsidR="002F6ABF" w:rsidRDefault="007532F0">
      <w:pPr>
        <w:widowControl w:val="0"/>
        <w:pBdr>
          <w:top w:val="nil"/>
          <w:left w:val="nil"/>
          <w:bottom w:val="nil"/>
          <w:right w:val="nil"/>
          <w:between w:val="nil"/>
        </w:pBdr>
        <w:spacing w:before="493" w:line="240" w:lineRule="auto"/>
        <w:ind w:right="4949"/>
        <w:jc w:val="right"/>
        <w:rPr>
          <w:rFonts w:ascii="Calibri" w:eastAsia="Calibri" w:hAnsi="Calibri" w:cs="Calibri"/>
          <w:color w:val="000000"/>
        </w:rPr>
      </w:pPr>
      <w:r>
        <w:rPr>
          <w:rFonts w:ascii="Calibri" w:eastAsia="Calibri" w:hAnsi="Calibri" w:cs="Calibri"/>
          <w:color w:val="000000"/>
        </w:rPr>
        <w:t xml:space="preserve">7 </w:t>
      </w:r>
    </w:p>
    <w:p w14:paraId="56BA51A9" w14:textId="77777777" w:rsidR="002F6ABF" w:rsidRDefault="007532F0">
      <w:pPr>
        <w:widowControl w:val="0"/>
        <w:pBdr>
          <w:top w:val="nil"/>
          <w:left w:val="nil"/>
          <w:bottom w:val="nil"/>
          <w:right w:val="nil"/>
          <w:between w:val="nil"/>
        </w:pBdr>
        <w:spacing w:line="460" w:lineRule="auto"/>
        <w:ind w:left="618" w:right="404" w:firstLine="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also define the survival function as the probability that one or more events take place after time </w:t>
      </w:r>
      <w:r>
        <w:rPr>
          <w:rFonts w:ascii="Times New Roman" w:eastAsia="Times New Roman" w:hAnsi="Times New Roman" w:cs="Times New Roman"/>
          <w:i/>
          <w:color w:val="000000"/>
          <w:sz w:val="24"/>
          <w:szCs w:val="24"/>
        </w:rPr>
        <w:t xml:space="preserve">t </w:t>
      </w:r>
      <w:r>
        <w:rPr>
          <w:rFonts w:ascii="Times New Roman" w:eastAsia="Times New Roman" w:hAnsi="Times New Roman" w:cs="Times New Roman"/>
          <w:color w:val="000000"/>
          <w:sz w:val="24"/>
          <w:szCs w:val="24"/>
        </w:rPr>
        <w:t xml:space="preserve">(Collet, 2015, p. 13; Cox, 1972). Once probabilities have been obtained, statistical significance  needs to be examined through log-rank testing. </w:t>
      </w:r>
    </w:p>
    <w:p w14:paraId="44DBAFD0" w14:textId="77777777" w:rsidR="002F6ABF" w:rsidRDefault="007532F0">
      <w:pPr>
        <w:widowControl w:val="0"/>
        <w:pBdr>
          <w:top w:val="nil"/>
          <w:left w:val="nil"/>
          <w:bottom w:val="nil"/>
          <w:right w:val="nil"/>
          <w:between w:val="nil"/>
        </w:pBdr>
        <w:spacing w:before="210" w:line="459" w:lineRule="auto"/>
        <w:ind w:left="615" w:right="316" w:firstLine="7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A non-parametric log-rank test is constructed by separating each event time of the groups  being studied and will help show the differences between the two groups in the Kaplan-Meier  survival curve. A table is created showing the number of deaths (event),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number of subjects  alive, and total number of subjects. This is completed at every death event and the observations are treated as independent events. This procedure is known as the Mantel-</w:t>
      </w:r>
      <w:proofErr w:type="spellStart"/>
      <w:r>
        <w:rPr>
          <w:rFonts w:ascii="Times New Roman" w:eastAsia="Times New Roman" w:hAnsi="Times New Roman" w:cs="Times New Roman"/>
          <w:color w:val="000000"/>
          <w:sz w:val="24"/>
          <w:szCs w:val="24"/>
        </w:rPr>
        <w:t>Haenszel</w:t>
      </w:r>
      <w:proofErr w:type="spellEnd"/>
      <w:r>
        <w:rPr>
          <w:rFonts w:ascii="Times New Roman" w:eastAsia="Times New Roman" w:hAnsi="Times New Roman" w:cs="Times New Roman"/>
          <w:color w:val="000000"/>
          <w:sz w:val="24"/>
          <w:szCs w:val="24"/>
        </w:rPr>
        <w:t xml:space="preserve"> procedure  (Collet, 2015, p. 47; Mantel &amp; </w:t>
      </w:r>
      <w:proofErr w:type="spellStart"/>
      <w:r>
        <w:rPr>
          <w:rFonts w:ascii="Times New Roman" w:eastAsia="Times New Roman" w:hAnsi="Times New Roman" w:cs="Times New Roman"/>
          <w:color w:val="000000"/>
          <w:sz w:val="24"/>
          <w:szCs w:val="24"/>
        </w:rPr>
        <w:t>Haenszel</w:t>
      </w:r>
      <w:proofErr w:type="spellEnd"/>
      <w:r>
        <w:rPr>
          <w:rFonts w:ascii="Times New Roman" w:eastAsia="Times New Roman" w:hAnsi="Times New Roman" w:cs="Times New Roman"/>
          <w:color w:val="000000"/>
          <w:sz w:val="24"/>
          <w:szCs w:val="24"/>
        </w:rPr>
        <w:t xml:space="preserve">, 1959). This procedure gives the (relative) risk ratio  (RR). The RR is defined by the equation in Figure 3. </w:t>
      </w:r>
    </w:p>
    <w:p w14:paraId="3AF49C39" w14:textId="77777777" w:rsidR="002F6ABF" w:rsidRDefault="007532F0">
      <w:pPr>
        <w:widowControl w:val="0"/>
        <w:pBdr>
          <w:top w:val="nil"/>
          <w:left w:val="nil"/>
          <w:bottom w:val="nil"/>
          <w:right w:val="nil"/>
          <w:between w:val="nil"/>
        </w:pBdr>
        <w:spacing w:before="205" w:line="240" w:lineRule="auto"/>
        <w:ind w:right="4220"/>
        <w:jc w:val="right"/>
        <w:rPr>
          <w:rFonts w:ascii="Times New Roman" w:eastAsia="Times New Roman" w:hAnsi="Times New Roman" w:cs="Times New Roman"/>
          <w:i/>
          <w:color w:val="000000"/>
          <w:sz w:val="23"/>
          <w:szCs w:val="23"/>
        </w:rPr>
      </w:pPr>
      <w:r>
        <w:rPr>
          <w:rFonts w:ascii="Times New Roman" w:eastAsia="Times New Roman" w:hAnsi="Times New Roman" w:cs="Times New Roman"/>
          <w:i/>
          <w:color w:val="000000"/>
          <w:sz w:val="32"/>
          <w:szCs w:val="32"/>
        </w:rPr>
        <w:t xml:space="preserve">RR = </w:t>
      </w:r>
      <w:proofErr w:type="spellStart"/>
      <w:r>
        <w:rPr>
          <w:rFonts w:ascii="Times New Roman" w:eastAsia="Times New Roman" w:hAnsi="Times New Roman" w:cs="Times New Roman"/>
          <w:i/>
          <w:color w:val="000000"/>
          <w:sz w:val="36"/>
          <w:szCs w:val="36"/>
          <w:u w:val="single"/>
        </w:rPr>
        <w:t>a</w:t>
      </w:r>
      <w:r>
        <w:rPr>
          <w:rFonts w:ascii="Times New Roman" w:eastAsia="Times New Roman" w:hAnsi="Times New Roman" w:cs="Times New Roman"/>
          <w:i/>
          <w:color w:val="000000"/>
          <w:sz w:val="38"/>
          <w:szCs w:val="38"/>
          <w:u w:val="single"/>
          <w:vertAlign w:val="subscript"/>
        </w:rPr>
        <w:t>i</w:t>
      </w:r>
      <w:proofErr w:type="spellEnd"/>
      <w:r>
        <w:rPr>
          <w:rFonts w:ascii="Times New Roman" w:eastAsia="Times New Roman" w:hAnsi="Times New Roman" w:cs="Times New Roman"/>
          <w:i/>
          <w:color w:val="000000"/>
          <w:sz w:val="38"/>
          <w:szCs w:val="38"/>
          <w:u w:val="single"/>
          <w:vertAlign w:val="subscript"/>
        </w:rPr>
        <w:t xml:space="preserve"> </w:t>
      </w:r>
      <w:r>
        <w:rPr>
          <w:rFonts w:ascii="Times New Roman" w:eastAsia="Times New Roman" w:hAnsi="Times New Roman" w:cs="Times New Roman"/>
          <w:i/>
          <w:color w:val="000000"/>
          <w:sz w:val="36"/>
          <w:szCs w:val="36"/>
          <w:u w:val="single"/>
        </w:rPr>
        <w:t xml:space="preserve">/ </w:t>
      </w:r>
      <w:proofErr w:type="spellStart"/>
      <w:r>
        <w:rPr>
          <w:rFonts w:ascii="Times New Roman" w:eastAsia="Times New Roman" w:hAnsi="Times New Roman" w:cs="Times New Roman"/>
          <w:i/>
          <w:color w:val="000000"/>
          <w:sz w:val="36"/>
          <w:szCs w:val="36"/>
          <w:u w:val="single"/>
        </w:rPr>
        <w:t>n</w:t>
      </w:r>
      <w:r>
        <w:rPr>
          <w:rFonts w:ascii="Times New Roman" w:eastAsia="Times New Roman" w:hAnsi="Times New Roman" w:cs="Times New Roman"/>
          <w:i/>
          <w:color w:val="000000"/>
          <w:sz w:val="23"/>
          <w:szCs w:val="23"/>
          <w:u w:val="single"/>
        </w:rPr>
        <w:t>a</w:t>
      </w:r>
      <w:proofErr w:type="spellEnd"/>
      <w:r>
        <w:rPr>
          <w:rFonts w:ascii="Times New Roman" w:eastAsia="Times New Roman" w:hAnsi="Times New Roman" w:cs="Times New Roman"/>
          <w:i/>
          <w:color w:val="000000"/>
          <w:sz w:val="23"/>
          <w:szCs w:val="23"/>
        </w:rPr>
        <w:t xml:space="preserve"> </w:t>
      </w:r>
    </w:p>
    <w:p w14:paraId="551A127E" w14:textId="77777777" w:rsidR="002F6ABF" w:rsidRDefault="007532F0">
      <w:pPr>
        <w:widowControl w:val="0"/>
        <w:pBdr>
          <w:top w:val="nil"/>
          <w:left w:val="nil"/>
          <w:bottom w:val="nil"/>
          <w:right w:val="nil"/>
          <w:between w:val="nil"/>
        </w:pBdr>
        <w:spacing w:line="240" w:lineRule="auto"/>
        <w:ind w:right="4292"/>
        <w:jc w:val="right"/>
        <w:rPr>
          <w:rFonts w:ascii="Times New Roman" w:eastAsia="Times New Roman" w:hAnsi="Times New Roman" w:cs="Times New Roman"/>
          <w:i/>
          <w:color w:val="000000"/>
          <w:sz w:val="23"/>
          <w:szCs w:val="23"/>
        </w:rPr>
      </w:pPr>
      <w:r>
        <w:rPr>
          <w:rFonts w:ascii="Times New Roman" w:eastAsia="Times New Roman" w:hAnsi="Times New Roman" w:cs="Times New Roman"/>
          <w:i/>
          <w:color w:val="000000"/>
          <w:sz w:val="23"/>
          <w:szCs w:val="23"/>
        </w:rPr>
        <w:t xml:space="preserve"> </w:t>
      </w:r>
      <w:r>
        <w:rPr>
          <w:rFonts w:ascii="Times New Roman" w:eastAsia="Times New Roman" w:hAnsi="Times New Roman" w:cs="Times New Roman"/>
          <w:i/>
          <w:color w:val="000000"/>
          <w:sz w:val="36"/>
          <w:szCs w:val="36"/>
        </w:rPr>
        <w:t>b</w:t>
      </w:r>
      <w:r>
        <w:rPr>
          <w:rFonts w:ascii="Times New Roman" w:eastAsia="Times New Roman" w:hAnsi="Times New Roman" w:cs="Times New Roman"/>
          <w:i/>
          <w:color w:val="000000"/>
          <w:sz w:val="38"/>
          <w:szCs w:val="38"/>
          <w:vertAlign w:val="subscript"/>
        </w:rPr>
        <w:t xml:space="preserve">i </w:t>
      </w:r>
      <w:r>
        <w:rPr>
          <w:rFonts w:ascii="Times New Roman" w:eastAsia="Times New Roman" w:hAnsi="Times New Roman" w:cs="Times New Roman"/>
          <w:i/>
          <w:color w:val="000000"/>
          <w:sz w:val="36"/>
          <w:szCs w:val="36"/>
        </w:rPr>
        <w:t xml:space="preserve">/ </w:t>
      </w:r>
      <w:proofErr w:type="spellStart"/>
      <w:r>
        <w:rPr>
          <w:rFonts w:ascii="Times New Roman" w:eastAsia="Times New Roman" w:hAnsi="Times New Roman" w:cs="Times New Roman"/>
          <w:i/>
          <w:color w:val="000000"/>
          <w:sz w:val="36"/>
          <w:szCs w:val="36"/>
        </w:rPr>
        <w:t>n</w:t>
      </w:r>
      <w:r>
        <w:rPr>
          <w:rFonts w:ascii="Times New Roman" w:eastAsia="Times New Roman" w:hAnsi="Times New Roman" w:cs="Times New Roman"/>
          <w:i/>
          <w:color w:val="000000"/>
          <w:sz w:val="23"/>
          <w:szCs w:val="23"/>
        </w:rPr>
        <w:t>b</w:t>
      </w:r>
      <w:proofErr w:type="spellEnd"/>
      <w:r>
        <w:rPr>
          <w:rFonts w:ascii="Times New Roman" w:eastAsia="Times New Roman" w:hAnsi="Times New Roman" w:cs="Times New Roman"/>
          <w:i/>
          <w:color w:val="000000"/>
          <w:sz w:val="23"/>
          <w:szCs w:val="23"/>
        </w:rPr>
        <w:t xml:space="preserve"> </w:t>
      </w:r>
    </w:p>
    <w:p w14:paraId="6444592B" w14:textId="77777777" w:rsidR="002F6ABF" w:rsidRDefault="007532F0">
      <w:pPr>
        <w:widowControl w:val="0"/>
        <w:pBdr>
          <w:top w:val="nil"/>
          <w:left w:val="nil"/>
          <w:bottom w:val="nil"/>
          <w:right w:val="nil"/>
          <w:between w:val="nil"/>
        </w:pBdr>
        <w:spacing w:before="227" w:line="240" w:lineRule="auto"/>
        <w:ind w:right="3474"/>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Figure 3: Risk Ratio Equation</w:t>
      </w:r>
    </w:p>
    <w:p w14:paraId="2D1DA7F4" w14:textId="77777777" w:rsidR="002F6ABF" w:rsidRDefault="007532F0">
      <w:pPr>
        <w:widowControl w:val="0"/>
        <w:pBdr>
          <w:top w:val="nil"/>
          <w:left w:val="nil"/>
          <w:bottom w:val="nil"/>
          <w:right w:val="nil"/>
          <w:between w:val="nil"/>
        </w:pBdr>
        <w:spacing w:before="329" w:line="436" w:lineRule="auto"/>
        <w:ind w:left="615" w:right="311" w:firstLine="7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variable </w:t>
      </w:r>
      <w:proofErr w:type="spellStart"/>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6"/>
          <w:szCs w:val="26"/>
          <w:vertAlign w:val="subscript"/>
        </w:rPr>
        <w:t>i</w:t>
      </w:r>
      <w:proofErr w:type="spellEnd"/>
      <w:r>
        <w:rPr>
          <w:rFonts w:ascii="Times New Roman" w:eastAsia="Times New Roman" w:hAnsi="Times New Roman" w:cs="Times New Roman"/>
          <w:color w:val="000000"/>
          <w:sz w:val="26"/>
          <w:szCs w:val="26"/>
          <w:vertAlign w:val="subscript"/>
        </w:rPr>
        <w:t xml:space="preserve"> </w:t>
      </w:r>
      <w:r>
        <w:rPr>
          <w:rFonts w:ascii="Times New Roman" w:eastAsia="Times New Roman" w:hAnsi="Times New Roman" w:cs="Times New Roman"/>
          <w:color w:val="000000"/>
          <w:sz w:val="24"/>
          <w:szCs w:val="24"/>
        </w:rPr>
        <w:t xml:space="preserve">is defined as the number of events for stratified group </w:t>
      </w:r>
      <w:r>
        <w:rPr>
          <w:rFonts w:ascii="Times New Roman" w:eastAsia="Times New Roman" w:hAnsi="Times New Roman" w:cs="Times New Roman"/>
          <w:i/>
          <w:color w:val="000000"/>
          <w:sz w:val="24"/>
          <w:szCs w:val="24"/>
        </w:rPr>
        <w:t xml:space="preserve">a </w:t>
      </w:r>
      <w:r>
        <w:rPr>
          <w:rFonts w:ascii="Times New Roman" w:eastAsia="Times New Roman" w:hAnsi="Times New Roman" w:cs="Times New Roman"/>
          <w:color w:val="000000"/>
          <w:sz w:val="24"/>
          <w:szCs w:val="24"/>
        </w:rPr>
        <w:t>while the variable  b</w:t>
      </w:r>
      <w:r>
        <w:rPr>
          <w:rFonts w:ascii="Times New Roman" w:eastAsia="Times New Roman" w:hAnsi="Times New Roman" w:cs="Times New Roman"/>
          <w:color w:val="000000"/>
          <w:sz w:val="26"/>
          <w:szCs w:val="26"/>
          <w:vertAlign w:val="subscript"/>
        </w:rPr>
        <w:t xml:space="preserve">i </w:t>
      </w:r>
      <w:r>
        <w:rPr>
          <w:rFonts w:ascii="Times New Roman" w:eastAsia="Times New Roman" w:hAnsi="Times New Roman" w:cs="Times New Roman"/>
          <w:color w:val="000000"/>
          <w:sz w:val="24"/>
          <w:szCs w:val="24"/>
        </w:rPr>
        <w:t xml:space="preserve">is defined as the number events for stratified group </w:t>
      </w:r>
      <w:r>
        <w:rPr>
          <w:rFonts w:ascii="Times New Roman" w:eastAsia="Times New Roman" w:hAnsi="Times New Roman" w:cs="Times New Roman"/>
          <w:i/>
          <w:color w:val="000000"/>
          <w:sz w:val="24"/>
          <w:szCs w:val="24"/>
        </w:rPr>
        <w:t>b</w:t>
      </w:r>
      <w:r>
        <w:rPr>
          <w:rFonts w:ascii="Times New Roman" w:eastAsia="Times New Roman" w:hAnsi="Times New Roman" w:cs="Times New Roman"/>
          <w:color w:val="000000"/>
          <w:sz w:val="24"/>
          <w:szCs w:val="24"/>
        </w:rPr>
        <w:t xml:space="preserve">. The variable </w:t>
      </w:r>
      <w:r>
        <w:rPr>
          <w:rFonts w:ascii="Times New Roman" w:eastAsia="Times New Roman" w:hAnsi="Times New Roman" w:cs="Times New Roman"/>
          <w:i/>
          <w:color w:val="000000"/>
          <w:sz w:val="24"/>
          <w:szCs w:val="24"/>
        </w:rPr>
        <w:t xml:space="preserve">n </w:t>
      </w:r>
      <w:r>
        <w:rPr>
          <w:rFonts w:ascii="Times New Roman" w:eastAsia="Times New Roman" w:hAnsi="Times New Roman" w:cs="Times New Roman"/>
          <w:color w:val="000000"/>
          <w:sz w:val="24"/>
          <w:szCs w:val="24"/>
        </w:rPr>
        <w:t xml:space="preserve">is the total population of  each group as defined by the subscript. This equation gives the relative risk of one outcome  group compared to another. For example, if group </w:t>
      </w:r>
      <w:r>
        <w:rPr>
          <w:rFonts w:ascii="Times New Roman" w:eastAsia="Times New Roman" w:hAnsi="Times New Roman" w:cs="Times New Roman"/>
          <w:i/>
          <w:color w:val="000000"/>
          <w:sz w:val="24"/>
          <w:szCs w:val="24"/>
        </w:rPr>
        <w:t xml:space="preserve">a </w:t>
      </w:r>
      <w:r>
        <w:rPr>
          <w:rFonts w:ascii="Times New Roman" w:eastAsia="Times New Roman" w:hAnsi="Times New Roman" w:cs="Times New Roman"/>
          <w:color w:val="000000"/>
          <w:sz w:val="24"/>
          <w:szCs w:val="24"/>
        </w:rPr>
        <w:t xml:space="preserve">was calculated with an </w:t>
      </w:r>
      <w:proofErr w:type="spellStart"/>
      <w:r>
        <w:rPr>
          <w:rFonts w:ascii="Times New Roman" w:eastAsia="Times New Roman" w:hAnsi="Times New Roman" w:cs="Times New Roman"/>
          <w:i/>
          <w:color w:val="000000"/>
          <w:sz w:val="24"/>
          <w:szCs w:val="24"/>
        </w:rPr>
        <w:t>a</w:t>
      </w:r>
      <w:r>
        <w:rPr>
          <w:rFonts w:ascii="Times New Roman" w:eastAsia="Times New Roman" w:hAnsi="Times New Roman" w:cs="Times New Roman"/>
          <w:i/>
          <w:color w:val="000000"/>
          <w:sz w:val="26"/>
          <w:szCs w:val="26"/>
          <w:vertAlign w:val="subscript"/>
        </w:rPr>
        <w:t>i</w:t>
      </w:r>
      <w:proofErr w:type="spellEnd"/>
      <w:r>
        <w:rPr>
          <w:rFonts w:ascii="Times New Roman" w:eastAsia="Times New Roman" w:hAnsi="Times New Roman" w:cs="Times New Roman"/>
          <w:i/>
          <w:color w:val="000000"/>
          <w:sz w:val="26"/>
          <w:szCs w:val="26"/>
          <w:vertAlign w:val="subscript"/>
        </w:rPr>
        <w:t xml:space="preserve"> </w:t>
      </w:r>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w:t>
      </w:r>
      <w:r>
        <w:rPr>
          <w:rFonts w:ascii="Times New Roman" w:eastAsia="Times New Roman" w:hAnsi="Times New Roman" w:cs="Times New Roman"/>
          <w:i/>
          <w:color w:val="000000"/>
          <w:sz w:val="26"/>
          <w:szCs w:val="26"/>
          <w:vertAlign w:val="subscript"/>
        </w:rPr>
        <w:t>a</w:t>
      </w:r>
      <w:proofErr w:type="spellEnd"/>
      <w:r>
        <w:rPr>
          <w:rFonts w:ascii="Times New Roman" w:eastAsia="Times New Roman" w:hAnsi="Times New Roman" w:cs="Times New Roman"/>
          <w:i/>
          <w:color w:val="000000"/>
          <w:sz w:val="26"/>
          <w:szCs w:val="26"/>
          <w:vertAlign w:val="subscript"/>
        </w:rPr>
        <w:t xml:space="preserve"> </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0.1 as the  numerator and </w:t>
      </w:r>
      <w:r>
        <w:rPr>
          <w:rFonts w:ascii="Times New Roman" w:eastAsia="Times New Roman" w:hAnsi="Times New Roman" w:cs="Times New Roman"/>
          <w:i/>
          <w:color w:val="000000"/>
          <w:sz w:val="24"/>
          <w:szCs w:val="24"/>
        </w:rPr>
        <w:t>a</w:t>
      </w:r>
      <w:r>
        <w:rPr>
          <w:rFonts w:ascii="Times New Roman" w:eastAsia="Times New Roman" w:hAnsi="Times New Roman" w:cs="Times New Roman"/>
          <w:i/>
          <w:color w:val="000000"/>
          <w:sz w:val="26"/>
          <w:szCs w:val="26"/>
          <w:vertAlign w:val="subscript"/>
        </w:rPr>
        <w:t xml:space="preserve">b </w:t>
      </w:r>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w:t>
      </w:r>
      <w:r>
        <w:rPr>
          <w:rFonts w:ascii="Times New Roman" w:eastAsia="Times New Roman" w:hAnsi="Times New Roman" w:cs="Times New Roman"/>
          <w:i/>
          <w:color w:val="000000"/>
          <w:sz w:val="26"/>
          <w:szCs w:val="26"/>
          <w:vertAlign w:val="subscript"/>
        </w:rPr>
        <w:t>b</w:t>
      </w:r>
      <w:proofErr w:type="spellEnd"/>
      <w:r>
        <w:rPr>
          <w:rFonts w:ascii="Times New Roman" w:eastAsia="Times New Roman" w:hAnsi="Times New Roman" w:cs="Times New Roman"/>
          <w:i/>
          <w:color w:val="000000"/>
          <w:sz w:val="26"/>
          <w:szCs w:val="26"/>
          <w:vertAlign w:val="subscript"/>
        </w:rPr>
        <w:t xml:space="preserve"> </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0.07 then the RR would equal 1.43. This translates to group </w:t>
      </w:r>
      <w:r>
        <w:rPr>
          <w:rFonts w:ascii="Times New Roman" w:eastAsia="Times New Roman" w:hAnsi="Times New Roman" w:cs="Times New Roman"/>
          <w:i/>
          <w:color w:val="000000"/>
          <w:sz w:val="24"/>
          <w:szCs w:val="24"/>
        </w:rPr>
        <w:t xml:space="preserve">a </w:t>
      </w:r>
      <w:r>
        <w:rPr>
          <w:rFonts w:ascii="Times New Roman" w:eastAsia="Times New Roman" w:hAnsi="Times New Roman" w:cs="Times New Roman"/>
          <w:color w:val="000000"/>
          <w:sz w:val="24"/>
          <w:szCs w:val="24"/>
        </w:rPr>
        <w:t xml:space="preserve">having a  43% higher chance of the event. The next step is to make sure this ratio is statistically  significant. </w:t>
      </w:r>
    </w:p>
    <w:p w14:paraId="65C1139B" w14:textId="77777777" w:rsidR="002F6ABF" w:rsidRDefault="007532F0">
      <w:pPr>
        <w:widowControl w:val="0"/>
        <w:pBdr>
          <w:top w:val="nil"/>
          <w:left w:val="nil"/>
          <w:bottom w:val="nil"/>
          <w:right w:val="nil"/>
          <w:between w:val="nil"/>
        </w:pBdr>
        <w:spacing w:before="221" w:line="460" w:lineRule="auto"/>
        <w:ind w:left="617" w:right="29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log-rank test will also give a probability value (p-value) for the difference between  the two groups plotted on the Kaplan-Meier survival curve while assuming the null hypothesis of  no difference between the two groups. The greater the gap in survival on the Kaplan-Meier  </w:t>
      </w:r>
    </w:p>
    <w:p w14:paraId="3B1A0497" w14:textId="77777777" w:rsidR="002F6ABF" w:rsidRDefault="007532F0">
      <w:pPr>
        <w:widowControl w:val="0"/>
        <w:pBdr>
          <w:top w:val="nil"/>
          <w:left w:val="nil"/>
          <w:bottom w:val="nil"/>
          <w:right w:val="nil"/>
          <w:between w:val="nil"/>
        </w:pBdr>
        <w:spacing w:line="240" w:lineRule="auto"/>
        <w:ind w:right="4949"/>
        <w:jc w:val="right"/>
        <w:rPr>
          <w:rFonts w:ascii="Calibri" w:eastAsia="Calibri" w:hAnsi="Calibri" w:cs="Calibri"/>
          <w:color w:val="000000"/>
        </w:rPr>
      </w:pPr>
      <w:r>
        <w:rPr>
          <w:rFonts w:ascii="Calibri" w:eastAsia="Calibri" w:hAnsi="Calibri" w:cs="Calibri"/>
          <w:color w:val="000000"/>
        </w:rPr>
        <w:t xml:space="preserve">8 </w:t>
      </w:r>
    </w:p>
    <w:p w14:paraId="702EE22E" w14:textId="77777777" w:rsidR="002F6ABF" w:rsidRDefault="007532F0">
      <w:pPr>
        <w:widowControl w:val="0"/>
        <w:pBdr>
          <w:top w:val="nil"/>
          <w:left w:val="nil"/>
          <w:bottom w:val="nil"/>
          <w:right w:val="nil"/>
          <w:between w:val="nil"/>
        </w:pBdr>
        <w:spacing w:line="459" w:lineRule="auto"/>
        <w:ind w:left="617" w:right="469" w:firstLine="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survival curve between the two groups, the lower the p-value. The p-value is taken from a chi square test where an alpha level has been set, generally 0.05, along with degrees of freedom (Pearson, 1900). Degrees of freedom is defined as the number of comparison groups minus one (</w:t>
      </w:r>
      <w:proofErr w:type="spellStart"/>
      <w:r>
        <w:rPr>
          <w:rFonts w:ascii="Times New Roman" w:eastAsia="Times New Roman" w:hAnsi="Times New Roman" w:cs="Times New Roman"/>
          <w:color w:val="000000"/>
          <w:sz w:val="24"/>
          <w:szCs w:val="24"/>
        </w:rPr>
        <w:t>Gosset</w:t>
      </w:r>
      <w:proofErr w:type="spellEnd"/>
      <w:r>
        <w:rPr>
          <w:rFonts w:ascii="Times New Roman" w:eastAsia="Times New Roman" w:hAnsi="Times New Roman" w:cs="Times New Roman"/>
          <w:color w:val="000000"/>
          <w:sz w:val="24"/>
          <w:szCs w:val="24"/>
        </w:rPr>
        <w:t xml:space="preserve">, 1908; </w:t>
      </w:r>
      <w:proofErr w:type="spellStart"/>
      <w:r>
        <w:rPr>
          <w:rFonts w:ascii="Times New Roman" w:eastAsia="Times New Roman" w:hAnsi="Times New Roman" w:cs="Times New Roman"/>
          <w:color w:val="000000"/>
          <w:sz w:val="24"/>
          <w:szCs w:val="24"/>
        </w:rPr>
        <w:t>LaMorte</w:t>
      </w:r>
      <w:proofErr w:type="spellEnd"/>
      <w:r>
        <w:rPr>
          <w:rFonts w:ascii="Times New Roman" w:eastAsia="Times New Roman" w:hAnsi="Times New Roman" w:cs="Times New Roman"/>
          <w:color w:val="000000"/>
          <w:sz w:val="24"/>
          <w:szCs w:val="24"/>
        </w:rPr>
        <w:t xml:space="preserve">, 2016). The log-rank chi square test is used instead of an analysis of  </w:t>
      </w:r>
      <w:r>
        <w:rPr>
          <w:rFonts w:ascii="Times New Roman" w:eastAsia="Times New Roman" w:hAnsi="Times New Roman" w:cs="Times New Roman"/>
          <w:color w:val="000000"/>
          <w:sz w:val="24"/>
          <w:szCs w:val="24"/>
        </w:rPr>
        <w:lastRenderedPageBreak/>
        <w:t xml:space="preserve">variance (ANOVA) test in survival analysis because categorical data is being used. However,  the log-rank chi square test can be considered a type of one-way ANOVA for survival analysis  (Fisher, 1925; Grace-Martin, 2018). The chi square equation is shown in figure 4. </w:t>
      </w:r>
    </w:p>
    <w:p w14:paraId="51A7E9EF" w14:textId="77777777" w:rsidR="002F6ABF" w:rsidRDefault="007532F0">
      <w:pPr>
        <w:widowControl w:val="0"/>
        <w:pBdr>
          <w:top w:val="nil"/>
          <w:left w:val="nil"/>
          <w:bottom w:val="nil"/>
          <w:right w:val="nil"/>
          <w:between w:val="nil"/>
        </w:pBdr>
        <w:spacing w:before="753" w:line="240" w:lineRule="auto"/>
        <w:ind w:left="1334"/>
        <w:rPr>
          <w:rFonts w:ascii="Times New Roman" w:eastAsia="Times New Roman" w:hAnsi="Times New Roman" w:cs="Times New Roman"/>
          <w:i/>
          <w:color w:val="000000"/>
          <w:sz w:val="21"/>
          <w:szCs w:val="21"/>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32"/>
          <w:szCs w:val="32"/>
        </w:rPr>
        <w:t>X</w:t>
      </w:r>
      <w:r>
        <w:rPr>
          <w:rFonts w:ascii="Times New Roman" w:eastAsia="Times New Roman" w:hAnsi="Times New Roman" w:cs="Times New Roman"/>
          <w:i/>
          <w:color w:val="000000"/>
          <w:sz w:val="35"/>
          <w:szCs w:val="35"/>
          <w:vertAlign w:val="superscript"/>
        </w:rPr>
        <w:t xml:space="preserve">2 </w:t>
      </w:r>
      <w:r>
        <w:rPr>
          <w:rFonts w:ascii="Times New Roman" w:eastAsia="Times New Roman" w:hAnsi="Times New Roman" w:cs="Times New Roman"/>
          <w:i/>
          <w:color w:val="000000"/>
          <w:sz w:val="32"/>
          <w:szCs w:val="32"/>
        </w:rPr>
        <w:t xml:space="preserve">= </w:t>
      </w:r>
      <w:r>
        <w:rPr>
          <w:rFonts w:ascii="Times New Roman" w:eastAsia="Times New Roman" w:hAnsi="Times New Roman" w:cs="Times New Roman"/>
          <w:i/>
          <w:color w:val="000000"/>
          <w:sz w:val="36"/>
          <w:szCs w:val="36"/>
        </w:rPr>
        <w:t>Σ</w:t>
      </w:r>
      <w:r>
        <w:rPr>
          <w:rFonts w:ascii="Times New Roman" w:eastAsia="Times New Roman" w:hAnsi="Times New Roman" w:cs="Times New Roman"/>
          <w:i/>
          <w:color w:val="000000"/>
          <w:sz w:val="32"/>
          <w:szCs w:val="32"/>
          <w:u w:val="single"/>
        </w:rPr>
        <w:t>(</w:t>
      </w:r>
      <w:proofErr w:type="spellStart"/>
      <w:r>
        <w:rPr>
          <w:rFonts w:ascii="Times New Roman" w:eastAsia="Times New Roman" w:hAnsi="Times New Roman" w:cs="Times New Roman"/>
          <w:i/>
          <w:color w:val="000000"/>
          <w:sz w:val="32"/>
          <w:szCs w:val="32"/>
          <w:u w:val="single"/>
        </w:rPr>
        <w:t>O</w:t>
      </w:r>
      <w:r>
        <w:rPr>
          <w:rFonts w:ascii="Times New Roman" w:eastAsia="Times New Roman" w:hAnsi="Times New Roman" w:cs="Times New Roman"/>
          <w:i/>
          <w:color w:val="000000"/>
          <w:sz w:val="35"/>
          <w:szCs w:val="35"/>
          <w:u w:val="single"/>
          <w:vertAlign w:val="subscript"/>
        </w:rPr>
        <w:t>jt</w:t>
      </w:r>
      <w:proofErr w:type="spellEnd"/>
      <w:r>
        <w:rPr>
          <w:rFonts w:ascii="Times New Roman" w:eastAsia="Times New Roman" w:hAnsi="Times New Roman" w:cs="Times New Roman"/>
          <w:i/>
          <w:color w:val="000000"/>
          <w:sz w:val="35"/>
          <w:szCs w:val="35"/>
          <w:u w:val="single"/>
          <w:vertAlign w:val="subscript"/>
        </w:rPr>
        <w:t xml:space="preserve"> </w:t>
      </w:r>
      <w:r>
        <w:rPr>
          <w:rFonts w:ascii="Times New Roman" w:eastAsia="Times New Roman" w:hAnsi="Times New Roman" w:cs="Times New Roman"/>
          <w:i/>
          <w:color w:val="000000"/>
          <w:sz w:val="32"/>
          <w:szCs w:val="32"/>
          <w:u w:val="single"/>
        </w:rPr>
        <w:t xml:space="preserve">– </w:t>
      </w:r>
      <w:proofErr w:type="spellStart"/>
      <w:r>
        <w:rPr>
          <w:rFonts w:ascii="Times New Roman" w:eastAsia="Times New Roman" w:hAnsi="Times New Roman" w:cs="Times New Roman"/>
          <w:i/>
          <w:color w:val="000000"/>
          <w:sz w:val="32"/>
          <w:szCs w:val="32"/>
          <w:u w:val="single"/>
        </w:rPr>
        <w:t>E</w:t>
      </w:r>
      <w:r>
        <w:rPr>
          <w:rFonts w:ascii="Times New Roman" w:eastAsia="Times New Roman" w:hAnsi="Times New Roman" w:cs="Times New Roman"/>
          <w:i/>
          <w:color w:val="000000"/>
          <w:sz w:val="35"/>
          <w:szCs w:val="35"/>
          <w:u w:val="single"/>
          <w:vertAlign w:val="subscript"/>
        </w:rPr>
        <w:t>jt</w:t>
      </w:r>
      <w:proofErr w:type="spellEnd"/>
      <w:r>
        <w:rPr>
          <w:rFonts w:ascii="Times New Roman" w:eastAsia="Times New Roman" w:hAnsi="Times New Roman" w:cs="Times New Roman"/>
          <w:i/>
          <w:color w:val="000000"/>
          <w:sz w:val="32"/>
          <w:szCs w:val="32"/>
          <w:u w:val="single"/>
        </w:rPr>
        <w:t>)</w:t>
      </w:r>
      <w:r>
        <w:rPr>
          <w:rFonts w:ascii="Times New Roman" w:eastAsia="Times New Roman" w:hAnsi="Times New Roman" w:cs="Times New Roman"/>
          <w:i/>
          <w:color w:val="000000"/>
          <w:sz w:val="35"/>
          <w:szCs w:val="35"/>
          <w:vertAlign w:val="superscript"/>
        </w:rPr>
        <w:t>2</w:t>
      </w:r>
      <w:r>
        <w:rPr>
          <w:rFonts w:ascii="Times New Roman" w:eastAsia="Times New Roman" w:hAnsi="Times New Roman" w:cs="Times New Roman"/>
          <w:i/>
          <w:color w:val="000000"/>
          <w:sz w:val="21"/>
          <w:szCs w:val="21"/>
        </w:rPr>
        <w:t xml:space="preserve"> </w:t>
      </w:r>
    </w:p>
    <w:p w14:paraId="31C64CF8" w14:textId="77777777" w:rsidR="002F6ABF" w:rsidRDefault="007532F0">
      <w:pPr>
        <w:widowControl w:val="0"/>
        <w:pBdr>
          <w:top w:val="nil"/>
          <w:left w:val="nil"/>
          <w:bottom w:val="nil"/>
          <w:right w:val="nil"/>
          <w:between w:val="nil"/>
        </w:pBdr>
        <w:spacing w:line="240" w:lineRule="auto"/>
        <w:ind w:left="614"/>
        <w:rPr>
          <w:rFonts w:ascii="Times New Roman" w:eastAsia="Times New Roman" w:hAnsi="Times New Roman" w:cs="Times New Roman"/>
          <w:i/>
          <w:color w:val="000000"/>
          <w:sz w:val="21"/>
          <w:szCs w:val="21"/>
        </w:rPr>
      </w:pPr>
      <w:r>
        <w:rPr>
          <w:rFonts w:ascii="Times New Roman" w:eastAsia="Times New Roman" w:hAnsi="Times New Roman" w:cs="Times New Roman"/>
          <w:i/>
          <w:color w:val="000000"/>
          <w:sz w:val="21"/>
          <w:szCs w:val="21"/>
        </w:rPr>
        <w:t xml:space="preserve"> </w:t>
      </w:r>
      <w:proofErr w:type="spellStart"/>
      <w:r>
        <w:rPr>
          <w:rFonts w:ascii="Times New Roman" w:eastAsia="Times New Roman" w:hAnsi="Times New Roman" w:cs="Times New Roman"/>
          <w:i/>
          <w:color w:val="000000"/>
          <w:sz w:val="32"/>
          <w:szCs w:val="32"/>
        </w:rPr>
        <w:t>E</w:t>
      </w:r>
      <w:r>
        <w:rPr>
          <w:rFonts w:ascii="Times New Roman" w:eastAsia="Times New Roman" w:hAnsi="Times New Roman" w:cs="Times New Roman"/>
          <w:i/>
          <w:color w:val="000000"/>
          <w:sz w:val="21"/>
          <w:szCs w:val="21"/>
        </w:rPr>
        <w:t>jt</w:t>
      </w:r>
      <w:proofErr w:type="spellEnd"/>
      <w:r>
        <w:rPr>
          <w:rFonts w:ascii="Times New Roman" w:eastAsia="Times New Roman" w:hAnsi="Times New Roman" w:cs="Times New Roman"/>
          <w:i/>
          <w:color w:val="000000"/>
          <w:sz w:val="21"/>
          <w:szCs w:val="21"/>
        </w:rPr>
        <w:t xml:space="preserve"> </w:t>
      </w:r>
    </w:p>
    <w:p w14:paraId="1F838316" w14:textId="77777777" w:rsidR="002F6ABF" w:rsidRDefault="007532F0">
      <w:pPr>
        <w:widowControl w:val="0"/>
        <w:pBdr>
          <w:top w:val="nil"/>
          <w:left w:val="nil"/>
          <w:bottom w:val="nil"/>
          <w:right w:val="nil"/>
          <w:between w:val="nil"/>
        </w:pBdr>
        <w:spacing w:before="311" w:line="240" w:lineRule="auto"/>
        <w:ind w:right="3289"/>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Figure 4: Chi Square Equation.</w:t>
      </w:r>
    </w:p>
    <w:p w14:paraId="1348B74A" w14:textId="77777777" w:rsidR="002F6ABF" w:rsidRDefault="007532F0">
      <w:pPr>
        <w:widowControl w:val="0"/>
        <w:pBdr>
          <w:top w:val="nil"/>
          <w:left w:val="nil"/>
          <w:bottom w:val="nil"/>
          <w:right w:val="nil"/>
          <w:between w:val="nil"/>
        </w:pBdr>
        <w:spacing w:before="612" w:line="450" w:lineRule="auto"/>
        <w:ind w:left="617" w:right="270"/>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z w:val="26"/>
          <w:szCs w:val="26"/>
          <w:vertAlign w:val="subscript"/>
        </w:rPr>
        <w:t>jt</w:t>
      </w:r>
      <w:proofErr w:type="spellEnd"/>
      <w:r>
        <w:rPr>
          <w:rFonts w:ascii="Times New Roman" w:eastAsia="Times New Roman" w:hAnsi="Times New Roman" w:cs="Times New Roman"/>
          <w:color w:val="000000"/>
          <w:sz w:val="26"/>
          <w:szCs w:val="26"/>
          <w:vertAlign w:val="subscript"/>
        </w:rPr>
        <w:t xml:space="preserve"> </w:t>
      </w:r>
      <w:r>
        <w:rPr>
          <w:rFonts w:ascii="Times New Roman" w:eastAsia="Times New Roman" w:hAnsi="Times New Roman" w:cs="Times New Roman"/>
          <w:color w:val="000000"/>
          <w:sz w:val="24"/>
          <w:szCs w:val="24"/>
        </w:rPr>
        <w:t xml:space="preserve">represents the observed number of events for the observed </w:t>
      </w:r>
      <w:proofErr w:type="spellStart"/>
      <w:r>
        <w:rPr>
          <w:rFonts w:ascii="Times New Roman" w:eastAsia="Times New Roman" w:hAnsi="Times New Roman" w:cs="Times New Roman"/>
          <w:i/>
          <w:color w:val="000000"/>
          <w:sz w:val="24"/>
          <w:szCs w:val="24"/>
        </w:rPr>
        <w:t>jth</w:t>
      </w:r>
      <w:proofErr w:type="spellEnd"/>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group over time while  </w:t>
      </w:r>
      <w:proofErr w:type="spellStart"/>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6"/>
          <w:szCs w:val="26"/>
          <w:vertAlign w:val="subscript"/>
        </w:rPr>
        <w:t>jt</w:t>
      </w:r>
      <w:proofErr w:type="spellEnd"/>
      <w:r>
        <w:rPr>
          <w:rFonts w:ascii="Times New Roman" w:eastAsia="Times New Roman" w:hAnsi="Times New Roman" w:cs="Times New Roman"/>
          <w:color w:val="000000"/>
          <w:sz w:val="26"/>
          <w:szCs w:val="26"/>
          <w:vertAlign w:val="subscript"/>
        </w:rPr>
        <w:t xml:space="preserve"> </w:t>
      </w:r>
      <w:r>
        <w:rPr>
          <w:rFonts w:ascii="Times New Roman" w:eastAsia="Times New Roman" w:hAnsi="Times New Roman" w:cs="Times New Roman"/>
          <w:color w:val="000000"/>
          <w:sz w:val="24"/>
          <w:szCs w:val="24"/>
        </w:rPr>
        <w:t xml:space="preserve">represents the expected number of events in the </w:t>
      </w:r>
      <w:proofErr w:type="spellStart"/>
      <w:r>
        <w:rPr>
          <w:rFonts w:ascii="Times New Roman" w:eastAsia="Times New Roman" w:hAnsi="Times New Roman" w:cs="Times New Roman"/>
          <w:i/>
          <w:color w:val="000000"/>
          <w:sz w:val="24"/>
          <w:szCs w:val="24"/>
        </w:rPr>
        <w:t>jth</w:t>
      </w:r>
      <w:proofErr w:type="spellEnd"/>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group over time (</w:t>
      </w:r>
      <w:proofErr w:type="spellStart"/>
      <w:r>
        <w:rPr>
          <w:rFonts w:ascii="Times New Roman" w:eastAsia="Times New Roman" w:hAnsi="Times New Roman" w:cs="Times New Roman"/>
          <w:color w:val="000000"/>
          <w:sz w:val="24"/>
          <w:szCs w:val="24"/>
        </w:rPr>
        <w:t>LaMorte</w:t>
      </w:r>
      <w:proofErr w:type="spellEnd"/>
      <w:r>
        <w:rPr>
          <w:rFonts w:ascii="Times New Roman" w:eastAsia="Times New Roman" w:hAnsi="Times New Roman" w:cs="Times New Roman"/>
          <w:color w:val="000000"/>
          <w:sz w:val="24"/>
          <w:szCs w:val="24"/>
        </w:rPr>
        <w:t xml:space="preserve">, 2016). The chi  square number for each group are the sums for the observed and expected events computed in the  chi square equation, at each event time. Expected events are calculated from the proportion of  events occurring at each time with data from both groups totaled. This is better defined as total  number of events divided by the total number at risk. The obtained value is then multiplied by  number at risk in each group. The sum of this number is </w:t>
      </w:r>
      <w:proofErr w:type="spellStart"/>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6"/>
          <w:szCs w:val="26"/>
          <w:vertAlign w:val="subscript"/>
        </w:rPr>
        <w:t>jt</w:t>
      </w:r>
      <w:proofErr w:type="spellEnd"/>
      <w:r>
        <w:rPr>
          <w:rFonts w:ascii="Times New Roman" w:eastAsia="Times New Roman" w:hAnsi="Times New Roman" w:cs="Times New Roman"/>
          <w:color w:val="000000"/>
          <w:sz w:val="24"/>
          <w:szCs w:val="24"/>
        </w:rPr>
        <w:t xml:space="preserve">. The p-value is then determined  from the chi square table of critical values where a statistically significant finding is where the  chi square value is greater than the corresponding critical value on the table (Fischer, 1925).  Generally, the hypothesis is considered statistically significant if the chi square value is greater  than 3.84 which corresponds to being less than the alpha value of 0.05. This is the same alpha  value for this investigation. Once events have been plotted, and differences have been shown to  </w:t>
      </w:r>
    </w:p>
    <w:p w14:paraId="67AC529E" w14:textId="77777777" w:rsidR="002F6ABF" w:rsidRDefault="007532F0">
      <w:pPr>
        <w:widowControl w:val="0"/>
        <w:pBdr>
          <w:top w:val="nil"/>
          <w:left w:val="nil"/>
          <w:bottom w:val="nil"/>
          <w:right w:val="nil"/>
          <w:between w:val="nil"/>
        </w:pBdr>
        <w:spacing w:line="240" w:lineRule="auto"/>
        <w:ind w:right="4949"/>
        <w:jc w:val="right"/>
        <w:rPr>
          <w:rFonts w:ascii="Calibri" w:eastAsia="Calibri" w:hAnsi="Calibri" w:cs="Calibri"/>
          <w:color w:val="000000"/>
        </w:rPr>
      </w:pPr>
      <w:r>
        <w:rPr>
          <w:rFonts w:ascii="Calibri" w:eastAsia="Calibri" w:hAnsi="Calibri" w:cs="Calibri"/>
          <w:color w:val="000000"/>
        </w:rPr>
        <w:t xml:space="preserve">9 </w:t>
      </w:r>
    </w:p>
    <w:p w14:paraId="58EA7534" w14:textId="77777777" w:rsidR="002F6ABF" w:rsidRDefault="007532F0">
      <w:pPr>
        <w:widowControl w:val="0"/>
        <w:pBdr>
          <w:top w:val="nil"/>
          <w:left w:val="nil"/>
          <w:bottom w:val="nil"/>
          <w:right w:val="nil"/>
          <w:between w:val="nil"/>
        </w:pBdr>
        <w:spacing w:line="459" w:lineRule="auto"/>
        <w:ind w:left="616" w:right="749" w:hang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 statistically significant, one should model the hazard or risk through the Cox proportional  hazard model. </w:t>
      </w:r>
    </w:p>
    <w:p w14:paraId="359F24C2" w14:textId="77777777" w:rsidR="002F6ABF" w:rsidRDefault="007532F0">
      <w:pPr>
        <w:widowControl w:val="0"/>
        <w:pBdr>
          <w:top w:val="nil"/>
          <w:left w:val="nil"/>
          <w:bottom w:val="nil"/>
          <w:right w:val="nil"/>
          <w:between w:val="nil"/>
        </w:pBdr>
        <w:spacing w:before="211" w:line="459" w:lineRule="auto"/>
        <w:ind w:left="615" w:right="409" w:firstLine="7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Cox proportional hazard model is a regression and is considered the most utilized regression model in survival analysis (</w:t>
      </w:r>
      <w:proofErr w:type="spellStart"/>
      <w:r>
        <w:rPr>
          <w:rFonts w:ascii="Times New Roman" w:eastAsia="Times New Roman" w:hAnsi="Times New Roman" w:cs="Times New Roman"/>
          <w:color w:val="000000"/>
          <w:sz w:val="24"/>
          <w:szCs w:val="24"/>
        </w:rPr>
        <w:t>Chilamkurthy</w:t>
      </w:r>
      <w:proofErr w:type="spellEnd"/>
      <w:r>
        <w:rPr>
          <w:rFonts w:ascii="Times New Roman" w:eastAsia="Times New Roman" w:hAnsi="Times New Roman" w:cs="Times New Roman"/>
          <w:color w:val="000000"/>
          <w:sz w:val="24"/>
          <w:szCs w:val="24"/>
        </w:rPr>
        <w:t xml:space="preserve">, 2020; Cox, 1972). This modeling  </w:t>
      </w:r>
      <w:r>
        <w:rPr>
          <w:rFonts w:ascii="Times New Roman" w:eastAsia="Times New Roman" w:hAnsi="Times New Roman" w:cs="Times New Roman"/>
          <w:color w:val="000000"/>
          <w:sz w:val="24"/>
          <w:szCs w:val="24"/>
        </w:rPr>
        <w:lastRenderedPageBreak/>
        <w:t>technique allows researchers to investigate relationships between covariates and survival time.  The model will allow a hypothesis about survival being equal or different to the data to be tested and is considered a natural extension of the log-rank test (</w:t>
      </w:r>
      <w:proofErr w:type="spellStart"/>
      <w:r>
        <w:rPr>
          <w:rFonts w:ascii="Times New Roman" w:eastAsia="Times New Roman" w:hAnsi="Times New Roman" w:cs="Times New Roman"/>
          <w:color w:val="000000"/>
          <w:sz w:val="24"/>
          <w:szCs w:val="24"/>
        </w:rPr>
        <w:t>Tibshirani</w:t>
      </w:r>
      <w:proofErr w:type="spellEnd"/>
      <w:r>
        <w:rPr>
          <w:rFonts w:ascii="Times New Roman" w:eastAsia="Times New Roman" w:hAnsi="Times New Roman" w:cs="Times New Roman"/>
          <w:color w:val="000000"/>
          <w:sz w:val="24"/>
          <w:szCs w:val="24"/>
        </w:rPr>
        <w:t xml:space="preserve">, 1982). The Cox  proportional hazard model allows the hazard to change over time but assumes that the hazard  ratio is proportional or constant. For example, if the data presented a hazard ratio of male to  female with males being twice as likely of an event than a female, it would assume this ratio is  constant over time, or that the risk for the male is the same compared to a female at any point in  time. Therefore, the Cox proportional hazard model is considered a semi-parametric model.  However, assuming a constant ratio for the hazard model is considered unrealistic in the health  sciences but allows for easier interpretation of the data as this research hasn’t assumed any  distributions (Kennedy, 2019; </w:t>
      </w:r>
      <w:proofErr w:type="spellStart"/>
      <w:r>
        <w:rPr>
          <w:rFonts w:ascii="Times New Roman" w:eastAsia="Times New Roman" w:hAnsi="Times New Roman" w:cs="Times New Roman"/>
          <w:color w:val="000000"/>
          <w:sz w:val="24"/>
          <w:szCs w:val="24"/>
        </w:rPr>
        <w:t>Zweiner</w:t>
      </w:r>
      <w:proofErr w:type="spellEnd"/>
      <w:r>
        <w:rPr>
          <w:rFonts w:ascii="Times New Roman" w:eastAsia="Times New Roman" w:hAnsi="Times New Roman" w:cs="Times New Roman"/>
          <w:color w:val="000000"/>
          <w:sz w:val="24"/>
          <w:szCs w:val="24"/>
        </w:rPr>
        <w:t xml:space="preserve"> et al., 2011). </w:t>
      </w:r>
    </w:p>
    <w:p w14:paraId="3551EA4A" w14:textId="77777777" w:rsidR="002F6ABF" w:rsidRDefault="007532F0">
      <w:pPr>
        <w:widowControl w:val="0"/>
        <w:pBdr>
          <w:top w:val="nil"/>
          <w:left w:val="nil"/>
          <w:bottom w:val="nil"/>
          <w:right w:val="nil"/>
          <w:between w:val="nil"/>
        </w:pBdr>
        <w:spacing w:before="215" w:line="458" w:lineRule="auto"/>
        <w:ind w:left="618" w:right="513"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Cox proportional hazard model also makes other assumptions (Cox, 1972). Much  like the Kaplan-Meier survival curve, the first assumption is that censoring does not lead to an  increased or decreased likelihood of events, or rather that the censoring is non-informative. It  also assumes that survival times are independent which is defined here as a patient surviving is  </w:t>
      </w:r>
    </w:p>
    <w:p w14:paraId="2295DB1F" w14:textId="77777777" w:rsidR="002F6ABF" w:rsidRDefault="007532F0">
      <w:pPr>
        <w:widowControl w:val="0"/>
        <w:pBdr>
          <w:top w:val="nil"/>
          <w:left w:val="nil"/>
          <w:bottom w:val="nil"/>
          <w:right w:val="nil"/>
          <w:between w:val="nil"/>
        </w:pBdr>
        <w:spacing w:before="53" w:line="459" w:lineRule="auto"/>
        <w:ind w:left="618" w:right="27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 dependent on another patient surviving or having an event. The Cox proportional hazard  model also assumes that the baseline hazard is unspecified and that the treatment variables do not  change over time. The most important assumption is that the survival curves do not cross each  other (Kennedy, 2019; </w:t>
      </w:r>
      <w:proofErr w:type="spellStart"/>
      <w:r>
        <w:rPr>
          <w:rFonts w:ascii="Times New Roman" w:eastAsia="Times New Roman" w:hAnsi="Times New Roman" w:cs="Times New Roman"/>
          <w:color w:val="000000"/>
          <w:sz w:val="24"/>
          <w:szCs w:val="24"/>
        </w:rPr>
        <w:t>Zweiner</w:t>
      </w:r>
      <w:proofErr w:type="spellEnd"/>
      <w:r>
        <w:rPr>
          <w:rFonts w:ascii="Times New Roman" w:eastAsia="Times New Roman" w:hAnsi="Times New Roman" w:cs="Times New Roman"/>
          <w:color w:val="000000"/>
          <w:sz w:val="24"/>
          <w:szCs w:val="24"/>
        </w:rPr>
        <w:t xml:space="preserve"> et al., 2011). This assumption can be met by using the Kaplan-</w:t>
      </w:r>
    </w:p>
    <w:p w14:paraId="6A03FD9D" w14:textId="77777777" w:rsidR="002F6ABF" w:rsidRDefault="007532F0">
      <w:pPr>
        <w:widowControl w:val="0"/>
        <w:pBdr>
          <w:top w:val="nil"/>
          <w:left w:val="nil"/>
          <w:bottom w:val="nil"/>
          <w:right w:val="nil"/>
          <w:between w:val="nil"/>
        </w:pBdr>
        <w:spacing w:before="181" w:line="240" w:lineRule="auto"/>
        <w:ind w:right="4891"/>
        <w:jc w:val="right"/>
        <w:rPr>
          <w:rFonts w:ascii="Calibri" w:eastAsia="Calibri" w:hAnsi="Calibri" w:cs="Calibri"/>
          <w:color w:val="000000"/>
        </w:rPr>
      </w:pPr>
      <w:r>
        <w:rPr>
          <w:rFonts w:ascii="Calibri" w:eastAsia="Calibri" w:hAnsi="Calibri" w:cs="Calibri"/>
          <w:color w:val="000000"/>
        </w:rPr>
        <w:t xml:space="preserve">10 </w:t>
      </w:r>
    </w:p>
    <w:p w14:paraId="36256992" w14:textId="77777777" w:rsidR="002F6ABF" w:rsidRDefault="007532F0">
      <w:pPr>
        <w:widowControl w:val="0"/>
        <w:pBdr>
          <w:top w:val="nil"/>
          <w:left w:val="nil"/>
          <w:bottom w:val="nil"/>
          <w:right w:val="nil"/>
          <w:between w:val="nil"/>
        </w:pBdr>
        <w:spacing w:line="459" w:lineRule="auto"/>
        <w:ind w:left="617" w:right="3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Meier survival curve and investigating to see if survival curves cross (</w:t>
      </w:r>
      <w:proofErr w:type="spellStart"/>
      <w:r>
        <w:rPr>
          <w:rFonts w:ascii="Times New Roman" w:eastAsia="Times New Roman" w:hAnsi="Times New Roman" w:cs="Times New Roman"/>
          <w:color w:val="000000"/>
          <w:sz w:val="24"/>
          <w:szCs w:val="24"/>
        </w:rPr>
        <w:t>Zweiner</w:t>
      </w:r>
      <w:proofErr w:type="spellEnd"/>
      <w:r>
        <w:rPr>
          <w:rFonts w:ascii="Times New Roman" w:eastAsia="Times New Roman" w:hAnsi="Times New Roman" w:cs="Times New Roman"/>
          <w:color w:val="000000"/>
          <w:sz w:val="24"/>
          <w:szCs w:val="24"/>
        </w:rPr>
        <w:t xml:space="preserve"> et al., 2011). If  they do not, then this assumption has been met. The last assumption is that the log hazard rate is  a linear function of the variables, much like logistic regression, where the log odds are the linear  function of the variables. </w:t>
      </w:r>
    </w:p>
    <w:p w14:paraId="544FD157" w14:textId="77777777" w:rsidR="002F6ABF" w:rsidRDefault="007532F0">
      <w:pPr>
        <w:widowControl w:val="0"/>
        <w:pBdr>
          <w:top w:val="nil"/>
          <w:left w:val="nil"/>
          <w:bottom w:val="nil"/>
          <w:right w:val="nil"/>
          <w:between w:val="nil"/>
        </w:pBdr>
        <w:spacing w:before="210" w:line="459" w:lineRule="auto"/>
        <w:ind w:left="620" w:right="332" w:firstLine="7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Cox proportional hazard model is expressed via the hazard function which is defined  </w:t>
      </w:r>
      <w:r>
        <w:rPr>
          <w:rFonts w:ascii="Times New Roman" w:eastAsia="Times New Roman" w:hAnsi="Times New Roman" w:cs="Times New Roman"/>
          <w:color w:val="000000"/>
          <w:sz w:val="24"/>
          <w:szCs w:val="24"/>
        </w:rPr>
        <w:lastRenderedPageBreak/>
        <w:t xml:space="preserve">as the cumulative risk of an event occurring by time, </w:t>
      </w:r>
      <w:r>
        <w:rPr>
          <w:rFonts w:ascii="Times New Roman" w:eastAsia="Times New Roman" w:hAnsi="Times New Roman" w:cs="Times New Roman"/>
          <w:i/>
          <w:color w:val="000000"/>
          <w:sz w:val="24"/>
          <w:szCs w:val="24"/>
        </w:rPr>
        <w:t>t</w:t>
      </w:r>
      <w:r>
        <w:rPr>
          <w:rFonts w:ascii="Times New Roman" w:eastAsia="Times New Roman" w:hAnsi="Times New Roman" w:cs="Times New Roman"/>
          <w:color w:val="000000"/>
          <w:sz w:val="24"/>
          <w:szCs w:val="24"/>
        </w:rPr>
        <w:t xml:space="preserve">. The simple form of the hazard function  equation is shown in Figure 5 (Collet, 2015, p. 13). </w:t>
      </w:r>
    </w:p>
    <w:p w14:paraId="151EE581" w14:textId="77777777" w:rsidR="002F6ABF" w:rsidRDefault="007532F0">
      <w:pPr>
        <w:widowControl w:val="0"/>
        <w:pBdr>
          <w:top w:val="nil"/>
          <w:left w:val="nil"/>
          <w:bottom w:val="nil"/>
          <w:right w:val="nil"/>
          <w:between w:val="nil"/>
        </w:pBdr>
        <w:spacing w:before="211" w:line="240" w:lineRule="auto"/>
        <w:ind w:right="3924"/>
        <w:jc w:val="right"/>
        <w:rPr>
          <w:rFonts w:ascii="Times New Roman" w:eastAsia="Times New Roman" w:hAnsi="Times New Roman" w:cs="Times New Roman"/>
          <w:i/>
          <w:color w:val="000000"/>
          <w:sz w:val="32"/>
          <w:szCs w:val="32"/>
        </w:rPr>
      </w:pPr>
      <w:r>
        <w:rPr>
          <w:rFonts w:ascii="Gungsuh" w:eastAsia="Gungsuh" w:hAnsi="Gungsuh" w:cs="Gungsuh"/>
          <w:i/>
          <w:color w:val="000000"/>
          <w:sz w:val="32"/>
          <w:szCs w:val="32"/>
        </w:rPr>
        <w:t xml:space="preserve">H(t) = − log S(t) </w:t>
      </w:r>
    </w:p>
    <w:p w14:paraId="5D5732BE" w14:textId="77777777" w:rsidR="002F6ABF" w:rsidRDefault="007532F0">
      <w:pPr>
        <w:widowControl w:val="0"/>
        <w:pBdr>
          <w:top w:val="nil"/>
          <w:left w:val="nil"/>
          <w:bottom w:val="nil"/>
          <w:right w:val="nil"/>
          <w:between w:val="nil"/>
        </w:pBdr>
        <w:spacing w:before="359" w:line="240" w:lineRule="auto"/>
        <w:ind w:right="3615"/>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Figure 5: Hazard Function.</w:t>
      </w:r>
    </w:p>
    <w:p w14:paraId="75429BA8" w14:textId="77777777" w:rsidR="002F6ABF" w:rsidRDefault="007532F0">
      <w:pPr>
        <w:widowControl w:val="0"/>
        <w:pBdr>
          <w:top w:val="nil"/>
          <w:left w:val="nil"/>
          <w:bottom w:val="nil"/>
          <w:right w:val="nil"/>
          <w:between w:val="nil"/>
        </w:pBdr>
        <w:spacing w:before="781" w:line="459" w:lineRule="auto"/>
        <w:ind w:left="619" w:right="401" w:firstLine="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hazard function also illustrates the cumulative number of expected events that occur  from time zero until a specified time, </w:t>
      </w:r>
      <w:r>
        <w:rPr>
          <w:rFonts w:ascii="Times New Roman" w:eastAsia="Times New Roman" w:hAnsi="Times New Roman" w:cs="Times New Roman"/>
          <w:i/>
          <w:color w:val="000000"/>
          <w:sz w:val="24"/>
          <w:szCs w:val="24"/>
        </w:rPr>
        <w:t>t</w:t>
      </w:r>
      <w:r>
        <w:rPr>
          <w:rFonts w:ascii="Times New Roman" w:eastAsia="Times New Roman" w:hAnsi="Times New Roman" w:cs="Times New Roman"/>
          <w:color w:val="000000"/>
          <w:sz w:val="24"/>
          <w:szCs w:val="24"/>
        </w:rPr>
        <w:t xml:space="preserve">, and encapsulates the risk of death up until time </w:t>
      </w:r>
      <w:r>
        <w:rPr>
          <w:rFonts w:ascii="Times New Roman" w:eastAsia="Times New Roman" w:hAnsi="Times New Roman" w:cs="Times New Roman"/>
          <w:i/>
          <w:color w:val="000000"/>
          <w:sz w:val="24"/>
          <w:szCs w:val="24"/>
        </w:rPr>
        <w:t xml:space="preserve">t </w:t>
      </w:r>
      <w:r>
        <w:rPr>
          <w:rFonts w:ascii="Times New Roman" w:eastAsia="Times New Roman" w:hAnsi="Times New Roman" w:cs="Times New Roman"/>
          <w:color w:val="000000"/>
          <w:sz w:val="24"/>
          <w:szCs w:val="24"/>
        </w:rPr>
        <w:t xml:space="preserve">and is  communicated through the hazard ratio. </w:t>
      </w:r>
    </w:p>
    <w:p w14:paraId="175A66CF" w14:textId="77777777" w:rsidR="002F6ABF" w:rsidRDefault="007532F0">
      <w:pPr>
        <w:widowControl w:val="0"/>
        <w:pBdr>
          <w:top w:val="nil"/>
          <w:left w:val="nil"/>
          <w:bottom w:val="nil"/>
          <w:right w:val="nil"/>
          <w:between w:val="nil"/>
        </w:pBdr>
        <w:spacing w:before="210" w:line="459" w:lineRule="auto"/>
        <w:ind w:left="615" w:right="386" w:firstLine="7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hazard ratio is the exponential parameter estimate of proportional hazard models, or  two groups with a hazard functions, which may then be used to approximate the ratio of hazard  rates between a comparison or control group and a treatment group (Bradburn et al., 2003). The  hazard ratio is similar to the relative risk ratio as discussed earlier, although not the same  (</w:t>
      </w:r>
      <w:proofErr w:type="spellStart"/>
      <w:r>
        <w:rPr>
          <w:rFonts w:ascii="Times New Roman" w:eastAsia="Times New Roman" w:hAnsi="Times New Roman" w:cs="Times New Roman"/>
          <w:color w:val="000000"/>
          <w:sz w:val="24"/>
          <w:szCs w:val="24"/>
        </w:rPr>
        <w:t>Sutradhar</w:t>
      </w:r>
      <w:proofErr w:type="spellEnd"/>
      <w:r>
        <w:rPr>
          <w:rFonts w:ascii="Times New Roman" w:eastAsia="Times New Roman" w:hAnsi="Times New Roman" w:cs="Times New Roman"/>
          <w:color w:val="000000"/>
          <w:sz w:val="24"/>
          <w:szCs w:val="24"/>
        </w:rPr>
        <w:t xml:space="preserve"> &amp; Austin, 2008). Relative risk ratio does not factor the timing of the event like  hazard ratio. The hazard ratio is evaluated by looking at the values which signifies if the hazard  ratio is higher or lower than the comparison or control group. </w:t>
      </w:r>
    </w:p>
    <w:p w14:paraId="0226C089" w14:textId="77777777" w:rsidR="002F6ABF" w:rsidRDefault="007532F0">
      <w:pPr>
        <w:widowControl w:val="0"/>
        <w:pBdr>
          <w:top w:val="nil"/>
          <w:left w:val="nil"/>
          <w:bottom w:val="nil"/>
          <w:right w:val="nil"/>
          <w:between w:val="nil"/>
        </w:pBdr>
        <w:spacing w:before="210" w:line="460" w:lineRule="auto"/>
        <w:ind w:left="623" w:right="325" w:firstLine="7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Another way of defining the hazard ratio is through the equation in Figure 6 (Bradburn et  al., 2003). </w:t>
      </w:r>
    </w:p>
    <w:p w14:paraId="23B4F720" w14:textId="77777777" w:rsidR="002F6ABF" w:rsidRDefault="007532F0">
      <w:pPr>
        <w:widowControl w:val="0"/>
        <w:pBdr>
          <w:top w:val="nil"/>
          <w:left w:val="nil"/>
          <w:bottom w:val="nil"/>
          <w:right w:val="nil"/>
          <w:between w:val="nil"/>
        </w:pBdr>
        <w:spacing w:before="277" w:line="240" w:lineRule="auto"/>
        <w:ind w:right="4891"/>
        <w:jc w:val="right"/>
        <w:rPr>
          <w:rFonts w:ascii="Calibri" w:eastAsia="Calibri" w:hAnsi="Calibri" w:cs="Calibri"/>
          <w:color w:val="000000"/>
        </w:rPr>
      </w:pPr>
      <w:r>
        <w:rPr>
          <w:rFonts w:ascii="Calibri" w:eastAsia="Calibri" w:hAnsi="Calibri" w:cs="Calibri"/>
          <w:color w:val="000000"/>
        </w:rPr>
        <w:t xml:space="preserve">11 </w:t>
      </w:r>
    </w:p>
    <w:p w14:paraId="707958AC" w14:textId="77777777" w:rsidR="002F6ABF" w:rsidRDefault="007532F0">
      <w:pPr>
        <w:widowControl w:val="0"/>
        <w:pBdr>
          <w:top w:val="nil"/>
          <w:left w:val="nil"/>
          <w:bottom w:val="nil"/>
          <w:right w:val="nil"/>
          <w:between w:val="nil"/>
        </w:pBdr>
        <w:spacing w:line="240" w:lineRule="auto"/>
        <w:ind w:right="2762"/>
        <w:jc w:val="right"/>
        <w:rPr>
          <w:rFonts w:ascii="Times New Roman" w:eastAsia="Times New Roman" w:hAnsi="Times New Roman" w:cs="Times New Roman"/>
          <w:i/>
          <w:color w:val="000000"/>
          <w:sz w:val="21"/>
          <w:szCs w:val="21"/>
        </w:rPr>
      </w:pPr>
      <w:r>
        <w:rPr>
          <w:rFonts w:ascii="Times New Roman" w:eastAsia="Times New Roman" w:hAnsi="Times New Roman" w:cs="Times New Roman"/>
          <w:i/>
          <w:color w:val="000000"/>
          <w:sz w:val="32"/>
          <w:szCs w:val="32"/>
        </w:rPr>
        <w:t>H(t) = H</w:t>
      </w:r>
      <w:r>
        <w:rPr>
          <w:rFonts w:ascii="Times New Roman" w:eastAsia="Times New Roman" w:hAnsi="Times New Roman" w:cs="Times New Roman"/>
          <w:i/>
          <w:color w:val="000000"/>
          <w:sz w:val="35"/>
          <w:szCs w:val="35"/>
          <w:vertAlign w:val="subscript"/>
        </w:rPr>
        <w:t>0</w:t>
      </w:r>
      <w:r>
        <w:rPr>
          <w:rFonts w:ascii="Times New Roman" w:eastAsia="Times New Roman" w:hAnsi="Times New Roman" w:cs="Times New Roman"/>
          <w:i/>
          <w:color w:val="000000"/>
          <w:sz w:val="32"/>
          <w:szCs w:val="32"/>
        </w:rPr>
        <w:t xml:space="preserve">(t) * </w:t>
      </w:r>
      <w:proofErr w:type="spellStart"/>
      <w:r>
        <w:rPr>
          <w:rFonts w:ascii="Times New Roman" w:eastAsia="Times New Roman" w:hAnsi="Times New Roman" w:cs="Times New Roman"/>
          <w:i/>
          <w:color w:val="000000"/>
          <w:sz w:val="32"/>
          <w:szCs w:val="32"/>
        </w:rPr>
        <w:t>exp</w:t>
      </w:r>
      <w:proofErr w:type="spellEnd"/>
      <w:r>
        <w:rPr>
          <w:rFonts w:ascii="Times New Roman" w:eastAsia="Times New Roman" w:hAnsi="Times New Roman" w:cs="Times New Roman"/>
          <w:i/>
          <w:color w:val="000000"/>
          <w:sz w:val="35"/>
          <w:szCs w:val="35"/>
          <w:vertAlign w:val="superscript"/>
        </w:rPr>
        <w:t>( b</w:t>
      </w:r>
      <w:r>
        <w:rPr>
          <w:rFonts w:ascii="Times New Roman" w:eastAsia="Times New Roman" w:hAnsi="Times New Roman" w:cs="Times New Roman"/>
          <w:i/>
          <w:color w:val="000000"/>
          <w:sz w:val="35"/>
          <w:szCs w:val="35"/>
          <w:vertAlign w:val="subscript"/>
        </w:rPr>
        <w:t>1</w:t>
      </w:r>
      <w:r>
        <w:rPr>
          <w:rFonts w:ascii="Times New Roman" w:eastAsia="Times New Roman" w:hAnsi="Times New Roman" w:cs="Times New Roman"/>
          <w:i/>
          <w:color w:val="000000"/>
          <w:sz w:val="35"/>
          <w:szCs w:val="35"/>
          <w:vertAlign w:val="superscript"/>
        </w:rPr>
        <w:t>X</w:t>
      </w:r>
      <w:r>
        <w:rPr>
          <w:rFonts w:ascii="Times New Roman" w:eastAsia="Times New Roman" w:hAnsi="Times New Roman" w:cs="Times New Roman"/>
          <w:i/>
          <w:color w:val="000000"/>
          <w:sz w:val="35"/>
          <w:szCs w:val="35"/>
          <w:vertAlign w:val="subscript"/>
        </w:rPr>
        <w:t>1</w:t>
      </w:r>
      <w:r>
        <w:rPr>
          <w:rFonts w:ascii="Times New Roman" w:eastAsia="Times New Roman" w:hAnsi="Times New Roman" w:cs="Times New Roman"/>
          <w:i/>
          <w:color w:val="000000"/>
          <w:sz w:val="35"/>
          <w:szCs w:val="35"/>
          <w:vertAlign w:val="superscript"/>
        </w:rPr>
        <w:t>+ b</w:t>
      </w:r>
      <w:r>
        <w:rPr>
          <w:rFonts w:ascii="Times New Roman" w:eastAsia="Times New Roman" w:hAnsi="Times New Roman" w:cs="Times New Roman"/>
          <w:i/>
          <w:color w:val="000000"/>
          <w:sz w:val="35"/>
          <w:szCs w:val="35"/>
          <w:vertAlign w:val="subscript"/>
        </w:rPr>
        <w:t>2</w:t>
      </w:r>
      <w:r>
        <w:rPr>
          <w:rFonts w:ascii="Times New Roman" w:eastAsia="Times New Roman" w:hAnsi="Times New Roman" w:cs="Times New Roman"/>
          <w:i/>
          <w:color w:val="000000"/>
          <w:sz w:val="35"/>
          <w:szCs w:val="35"/>
          <w:vertAlign w:val="superscript"/>
        </w:rPr>
        <w:t>X</w:t>
      </w:r>
      <w:r>
        <w:rPr>
          <w:rFonts w:ascii="Times New Roman" w:eastAsia="Times New Roman" w:hAnsi="Times New Roman" w:cs="Times New Roman"/>
          <w:i/>
          <w:color w:val="000000"/>
          <w:sz w:val="35"/>
          <w:szCs w:val="35"/>
          <w:vertAlign w:val="subscript"/>
        </w:rPr>
        <w:t>2</w:t>
      </w:r>
      <w:r>
        <w:rPr>
          <w:rFonts w:ascii="Times New Roman" w:eastAsia="Times New Roman" w:hAnsi="Times New Roman" w:cs="Times New Roman"/>
          <w:i/>
          <w:color w:val="000000"/>
          <w:sz w:val="35"/>
          <w:szCs w:val="35"/>
          <w:vertAlign w:val="superscript"/>
        </w:rPr>
        <w:t>+…</w:t>
      </w:r>
      <w:proofErr w:type="spellStart"/>
      <w:r>
        <w:rPr>
          <w:rFonts w:ascii="Times New Roman" w:eastAsia="Times New Roman" w:hAnsi="Times New Roman" w:cs="Times New Roman"/>
          <w:i/>
          <w:color w:val="000000"/>
          <w:sz w:val="35"/>
          <w:szCs w:val="35"/>
          <w:vertAlign w:val="superscript"/>
        </w:rPr>
        <w:t>b</w:t>
      </w:r>
      <w:r>
        <w:rPr>
          <w:rFonts w:ascii="Times New Roman" w:eastAsia="Times New Roman" w:hAnsi="Times New Roman" w:cs="Times New Roman"/>
          <w:i/>
          <w:color w:val="000000"/>
          <w:sz w:val="35"/>
          <w:szCs w:val="35"/>
          <w:vertAlign w:val="subscript"/>
        </w:rPr>
        <w:t>i</w:t>
      </w:r>
      <w:r>
        <w:rPr>
          <w:rFonts w:ascii="Times New Roman" w:eastAsia="Times New Roman" w:hAnsi="Times New Roman" w:cs="Times New Roman"/>
          <w:i/>
          <w:color w:val="000000"/>
          <w:sz w:val="35"/>
          <w:szCs w:val="35"/>
          <w:vertAlign w:val="superscript"/>
        </w:rPr>
        <w:t>X</w:t>
      </w:r>
      <w:r>
        <w:rPr>
          <w:rFonts w:ascii="Times New Roman" w:eastAsia="Times New Roman" w:hAnsi="Times New Roman" w:cs="Times New Roman"/>
          <w:i/>
          <w:color w:val="000000"/>
          <w:sz w:val="35"/>
          <w:szCs w:val="35"/>
          <w:vertAlign w:val="subscript"/>
        </w:rPr>
        <w:t>i</w:t>
      </w:r>
      <w:proofErr w:type="spellEnd"/>
      <w:r>
        <w:rPr>
          <w:rFonts w:ascii="Times New Roman" w:eastAsia="Times New Roman" w:hAnsi="Times New Roman" w:cs="Times New Roman"/>
          <w:i/>
          <w:color w:val="000000"/>
          <w:sz w:val="21"/>
          <w:szCs w:val="21"/>
        </w:rPr>
        <w:t xml:space="preserve">) </w:t>
      </w:r>
    </w:p>
    <w:p w14:paraId="7A4BAB5A" w14:textId="77777777" w:rsidR="002F6ABF" w:rsidRDefault="007532F0">
      <w:pPr>
        <w:widowControl w:val="0"/>
        <w:pBdr>
          <w:top w:val="nil"/>
          <w:left w:val="nil"/>
          <w:bottom w:val="nil"/>
          <w:right w:val="nil"/>
          <w:between w:val="nil"/>
        </w:pBdr>
        <w:spacing w:before="585" w:line="240" w:lineRule="auto"/>
        <w:ind w:right="3087"/>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Figure 6: Hazard Function Expanded</w:t>
      </w:r>
    </w:p>
    <w:p w14:paraId="43F9990D" w14:textId="77777777" w:rsidR="002F6ABF" w:rsidRDefault="007532F0">
      <w:pPr>
        <w:widowControl w:val="0"/>
        <w:pBdr>
          <w:top w:val="nil"/>
          <w:left w:val="nil"/>
          <w:bottom w:val="nil"/>
          <w:right w:val="nil"/>
          <w:between w:val="nil"/>
        </w:pBdr>
        <w:spacing w:before="339" w:line="440" w:lineRule="auto"/>
        <w:ind w:left="607" w:right="316" w:firstLine="7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H(t) is defined as the hazard function, which is determined through variables </w:t>
      </w:r>
      <w:r>
        <w:rPr>
          <w:rFonts w:ascii="Times New Roman" w:eastAsia="Times New Roman" w:hAnsi="Times New Roman" w:cs="Times New Roman"/>
          <w:i/>
          <w:color w:val="000000"/>
          <w:sz w:val="24"/>
          <w:szCs w:val="24"/>
        </w:rPr>
        <w:t xml:space="preserve">X </w:t>
      </w:r>
      <w:r>
        <w:rPr>
          <w:rFonts w:ascii="Times New Roman" w:eastAsia="Times New Roman" w:hAnsi="Times New Roman" w:cs="Times New Roman"/>
          <w:i/>
          <w:color w:val="000000"/>
          <w:sz w:val="26"/>
          <w:szCs w:val="26"/>
          <w:vertAlign w:val="subscript"/>
        </w:rPr>
        <w:t>1</w:t>
      </w:r>
      <w:r>
        <w:rPr>
          <w:rFonts w:ascii="Times New Roman" w:eastAsia="Times New Roman" w:hAnsi="Times New Roman" w:cs="Times New Roman"/>
          <w:i/>
          <w:color w:val="000000"/>
          <w:sz w:val="24"/>
          <w:szCs w:val="24"/>
        </w:rPr>
        <w:t xml:space="preserve">, X </w:t>
      </w:r>
      <w:proofErr w:type="gramStart"/>
      <w:r>
        <w:rPr>
          <w:rFonts w:ascii="Times New Roman" w:eastAsia="Times New Roman" w:hAnsi="Times New Roman" w:cs="Times New Roman"/>
          <w:i/>
          <w:color w:val="000000"/>
          <w:sz w:val="26"/>
          <w:szCs w:val="26"/>
          <w:vertAlign w:val="subscript"/>
        </w:rPr>
        <w:t>2</w:t>
      </w:r>
      <w:r>
        <w:rPr>
          <w:rFonts w:ascii="Times New Roman" w:eastAsia="Times New Roman" w:hAnsi="Times New Roman" w:cs="Times New Roman"/>
          <w:i/>
          <w:color w:val="000000"/>
          <w:sz w:val="24"/>
          <w:szCs w:val="24"/>
        </w:rPr>
        <w:t>,…</w:t>
      </w:r>
      <w:proofErr w:type="gramEnd"/>
      <w:r>
        <w:rPr>
          <w:rFonts w:ascii="Times New Roman" w:eastAsia="Times New Roman" w:hAnsi="Times New Roman" w:cs="Times New Roman"/>
          <w:i/>
          <w:color w:val="000000"/>
          <w:sz w:val="24"/>
          <w:szCs w:val="24"/>
        </w:rPr>
        <w:t xml:space="preserve"> X</w:t>
      </w:r>
      <w:r>
        <w:rPr>
          <w:rFonts w:ascii="Times New Roman" w:eastAsia="Times New Roman" w:hAnsi="Times New Roman" w:cs="Times New Roman"/>
          <w:i/>
          <w:color w:val="000000"/>
          <w:sz w:val="26"/>
          <w:szCs w:val="26"/>
          <w:vertAlign w:val="subscript"/>
        </w:rPr>
        <w:t>i</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6"/>
          <w:szCs w:val="26"/>
          <w:vertAlign w:val="subscript"/>
        </w:rPr>
        <w:t>0</w:t>
      </w:r>
      <w:r>
        <w:rPr>
          <w:rFonts w:ascii="Times New Roman" w:eastAsia="Times New Roman" w:hAnsi="Times New Roman" w:cs="Times New Roman"/>
          <w:color w:val="000000"/>
          <w:sz w:val="24"/>
          <w:szCs w:val="24"/>
        </w:rPr>
        <w:t xml:space="preserve">(t) is defined as the baseline hazard which means that this is the hazard if all covariates of  </w:t>
      </w:r>
      <w:r>
        <w:rPr>
          <w:rFonts w:ascii="Times New Roman" w:eastAsia="Times New Roman" w:hAnsi="Times New Roman" w:cs="Times New Roman"/>
          <w:i/>
          <w:color w:val="000000"/>
          <w:sz w:val="24"/>
          <w:szCs w:val="24"/>
        </w:rPr>
        <w:lastRenderedPageBreak/>
        <w:t>X</w:t>
      </w:r>
      <w:r>
        <w:rPr>
          <w:rFonts w:ascii="Times New Roman" w:eastAsia="Times New Roman" w:hAnsi="Times New Roman" w:cs="Times New Roman"/>
          <w:i/>
          <w:color w:val="000000"/>
          <w:sz w:val="26"/>
          <w:szCs w:val="26"/>
          <w:vertAlign w:val="subscript"/>
        </w:rPr>
        <w:t>1</w:t>
      </w:r>
      <w:r>
        <w:rPr>
          <w:rFonts w:ascii="Times New Roman" w:eastAsia="Times New Roman" w:hAnsi="Times New Roman" w:cs="Times New Roman"/>
          <w:i/>
          <w:color w:val="000000"/>
          <w:sz w:val="24"/>
          <w:szCs w:val="24"/>
        </w:rPr>
        <w:t>, X</w:t>
      </w:r>
      <w:proofErr w:type="gramStart"/>
      <w:r>
        <w:rPr>
          <w:rFonts w:ascii="Times New Roman" w:eastAsia="Times New Roman" w:hAnsi="Times New Roman" w:cs="Times New Roman"/>
          <w:i/>
          <w:color w:val="000000"/>
          <w:sz w:val="26"/>
          <w:szCs w:val="26"/>
          <w:vertAlign w:val="subscript"/>
        </w:rPr>
        <w:t>2</w:t>
      </w:r>
      <w:r>
        <w:rPr>
          <w:rFonts w:ascii="Times New Roman" w:eastAsia="Times New Roman" w:hAnsi="Times New Roman" w:cs="Times New Roman"/>
          <w:i/>
          <w:color w:val="000000"/>
          <w:sz w:val="24"/>
          <w:szCs w:val="24"/>
        </w:rPr>
        <w:t>,…</w:t>
      </w:r>
      <w:proofErr w:type="gramEnd"/>
      <w:r>
        <w:rPr>
          <w:rFonts w:ascii="Times New Roman" w:eastAsia="Times New Roman" w:hAnsi="Times New Roman" w:cs="Times New Roman"/>
          <w:i/>
          <w:color w:val="000000"/>
          <w:sz w:val="24"/>
          <w:szCs w:val="24"/>
        </w:rPr>
        <w:t xml:space="preserve"> X</w:t>
      </w:r>
      <w:r>
        <w:rPr>
          <w:rFonts w:ascii="Times New Roman" w:eastAsia="Times New Roman" w:hAnsi="Times New Roman" w:cs="Times New Roman"/>
          <w:i/>
          <w:color w:val="000000"/>
          <w:sz w:val="26"/>
          <w:szCs w:val="26"/>
          <w:vertAlign w:val="subscript"/>
        </w:rPr>
        <w:t xml:space="preserve">i </w:t>
      </w:r>
      <w:r>
        <w:rPr>
          <w:rFonts w:ascii="Times New Roman" w:eastAsia="Times New Roman" w:hAnsi="Times New Roman" w:cs="Times New Roman"/>
          <w:color w:val="000000"/>
          <w:sz w:val="24"/>
          <w:szCs w:val="24"/>
        </w:rPr>
        <w:t xml:space="preserve">are equal to zero. The variable </w:t>
      </w:r>
      <w:r>
        <w:rPr>
          <w:rFonts w:ascii="Times New Roman" w:eastAsia="Times New Roman" w:hAnsi="Times New Roman" w:cs="Times New Roman"/>
          <w:i/>
          <w:color w:val="000000"/>
          <w:sz w:val="24"/>
          <w:szCs w:val="24"/>
        </w:rPr>
        <w:t xml:space="preserve">t </w:t>
      </w:r>
      <w:r>
        <w:rPr>
          <w:rFonts w:ascii="Times New Roman" w:eastAsia="Times New Roman" w:hAnsi="Times New Roman" w:cs="Times New Roman"/>
          <w:color w:val="000000"/>
          <w:sz w:val="24"/>
          <w:szCs w:val="24"/>
        </w:rPr>
        <w:t xml:space="preserve">is the specified survival time and </w:t>
      </w:r>
      <w:r>
        <w:rPr>
          <w:rFonts w:ascii="Times New Roman" w:eastAsia="Times New Roman" w:hAnsi="Times New Roman" w:cs="Times New Roman"/>
          <w:i/>
          <w:color w:val="000000"/>
          <w:sz w:val="24"/>
          <w:szCs w:val="24"/>
        </w:rPr>
        <w:t>b</w:t>
      </w:r>
      <w:r>
        <w:rPr>
          <w:rFonts w:ascii="Times New Roman" w:eastAsia="Times New Roman" w:hAnsi="Times New Roman" w:cs="Times New Roman"/>
          <w:i/>
          <w:color w:val="000000"/>
          <w:sz w:val="26"/>
          <w:szCs w:val="26"/>
          <w:vertAlign w:val="subscript"/>
        </w:rPr>
        <w:t>1</w:t>
      </w:r>
      <w:r>
        <w:rPr>
          <w:rFonts w:ascii="Times New Roman" w:eastAsia="Times New Roman" w:hAnsi="Times New Roman" w:cs="Times New Roman"/>
          <w:i/>
          <w:color w:val="000000"/>
          <w:sz w:val="24"/>
          <w:szCs w:val="24"/>
        </w:rPr>
        <w:t>, b</w:t>
      </w:r>
      <w:proofErr w:type="gramStart"/>
      <w:r>
        <w:rPr>
          <w:rFonts w:ascii="Times New Roman" w:eastAsia="Times New Roman" w:hAnsi="Times New Roman" w:cs="Times New Roman"/>
          <w:i/>
          <w:color w:val="000000"/>
          <w:sz w:val="26"/>
          <w:szCs w:val="26"/>
          <w:vertAlign w:val="subscript"/>
        </w:rPr>
        <w:t>2</w:t>
      </w:r>
      <w:r>
        <w:rPr>
          <w:rFonts w:ascii="Times New Roman" w:eastAsia="Times New Roman" w:hAnsi="Times New Roman" w:cs="Times New Roman"/>
          <w:i/>
          <w:color w:val="000000"/>
          <w:sz w:val="24"/>
          <w:szCs w:val="24"/>
        </w:rPr>
        <w:t>,…</w:t>
      </w:r>
      <w:proofErr w:type="gramEnd"/>
      <w:r>
        <w:rPr>
          <w:rFonts w:ascii="Times New Roman" w:eastAsia="Times New Roman" w:hAnsi="Times New Roman" w:cs="Times New Roman"/>
          <w:i/>
          <w:color w:val="000000"/>
          <w:sz w:val="24"/>
          <w:szCs w:val="24"/>
        </w:rPr>
        <w:t>b</w:t>
      </w:r>
      <w:r>
        <w:rPr>
          <w:rFonts w:ascii="Times New Roman" w:eastAsia="Times New Roman" w:hAnsi="Times New Roman" w:cs="Times New Roman"/>
          <w:i/>
          <w:color w:val="000000"/>
          <w:sz w:val="26"/>
          <w:szCs w:val="26"/>
          <w:vertAlign w:val="subscript"/>
        </w:rPr>
        <w:t xml:space="preserve">i </w:t>
      </w:r>
      <w:r>
        <w:rPr>
          <w:rFonts w:ascii="Times New Roman" w:eastAsia="Times New Roman" w:hAnsi="Times New Roman" w:cs="Times New Roman"/>
          <w:color w:val="000000"/>
          <w:sz w:val="24"/>
          <w:szCs w:val="24"/>
        </w:rPr>
        <w:t xml:space="preserve">are  denoted as the coefficients, or hazard ratios, which explain the impact of covariates </w:t>
      </w:r>
      <w:r>
        <w:rPr>
          <w:rFonts w:ascii="Times New Roman" w:eastAsia="Times New Roman" w:hAnsi="Times New Roman" w:cs="Times New Roman"/>
          <w:i/>
          <w:color w:val="000000"/>
          <w:sz w:val="24"/>
          <w:szCs w:val="24"/>
        </w:rPr>
        <w:t>X</w:t>
      </w:r>
      <w:r>
        <w:rPr>
          <w:rFonts w:ascii="Times New Roman" w:eastAsia="Times New Roman" w:hAnsi="Times New Roman" w:cs="Times New Roman"/>
          <w:i/>
          <w:color w:val="000000"/>
          <w:sz w:val="26"/>
          <w:szCs w:val="26"/>
          <w:vertAlign w:val="subscript"/>
        </w:rPr>
        <w:t>1</w:t>
      </w:r>
      <w:r>
        <w:rPr>
          <w:rFonts w:ascii="Times New Roman" w:eastAsia="Times New Roman" w:hAnsi="Times New Roman" w:cs="Times New Roman"/>
          <w:i/>
          <w:color w:val="000000"/>
          <w:sz w:val="24"/>
          <w:szCs w:val="24"/>
        </w:rPr>
        <w:t>, X</w:t>
      </w:r>
      <w:r>
        <w:rPr>
          <w:rFonts w:ascii="Times New Roman" w:eastAsia="Times New Roman" w:hAnsi="Times New Roman" w:cs="Times New Roman"/>
          <w:i/>
          <w:color w:val="000000"/>
          <w:sz w:val="26"/>
          <w:szCs w:val="26"/>
          <w:vertAlign w:val="subscript"/>
        </w:rPr>
        <w:t>2</w:t>
      </w:r>
      <w:r>
        <w:rPr>
          <w:rFonts w:ascii="Times New Roman" w:eastAsia="Times New Roman" w:hAnsi="Times New Roman" w:cs="Times New Roman"/>
          <w:i/>
          <w:color w:val="000000"/>
          <w:sz w:val="24"/>
          <w:szCs w:val="24"/>
        </w:rPr>
        <w:t>,… X</w:t>
      </w:r>
      <w:r>
        <w:rPr>
          <w:rFonts w:ascii="Times New Roman" w:eastAsia="Times New Roman" w:hAnsi="Times New Roman" w:cs="Times New Roman"/>
          <w:i/>
          <w:color w:val="000000"/>
          <w:sz w:val="26"/>
          <w:szCs w:val="26"/>
          <w:vertAlign w:val="subscript"/>
        </w:rPr>
        <w:t>i</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Thus, the Cox proportional hazards model may be written as a multiple linear regression of the  log of hazard with the variables </w:t>
      </w:r>
      <w:r>
        <w:rPr>
          <w:rFonts w:ascii="Times New Roman" w:eastAsia="Times New Roman" w:hAnsi="Times New Roman" w:cs="Times New Roman"/>
          <w:i/>
          <w:color w:val="000000"/>
          <w:sz w:val="24"/>
          <w:szCs w:val="24"/>
        </w:rPr>
        <w:t>X</w:t>
      </w:r>
      <w:r>
        <w:rPr>
          <w:rFonts w:ascii="Times New Roman" w:eastAsia="Times New Roman" w:hAnsi="Times New Roman" w:cs="Times New Roman"/>
          <w:i/>
          <w:color w:val="000000"/>
          <w:sz w:val="26"/>
          <w:szCs w:val="26"/>
          <w:vertAlign w:val="subscript"/>
        </w:rPr>
        <w:t>1</w:t>
      </w:r>
      <w:r>
        <w:rPr>
          <w:rFonts w:ascii="Times New Roman" w:eastAsia="Times New Roman" w:hAnsi="Times New Roman" w:cs="Times New Roman"/>
          <w:i/>
          <w:color w:val="000000"/>
          <w:sz w:val="24"/>
          <w:szCs w:val="24"/>
        </w:rPr>
        <w:t>, X</w:t>
      </w:r>
      <w:proofErr w:type="gramStart"/>
      <w:r>
        <w:rPr>
          <w:rFonts w:ascii="Times New Roman" w:eastAsia="Times New Roman" w:hAnsi="Times New Roman" w:cs="Times New Roman"/>
          <w:i/>
          <w:color w:val="000000"/>
          <w:sz w:val="26"/>
          <w:szCs w:val="26"/>
          <w:vertAlign w:val="subscript"/>
        </w:rPr>
        <w:t>2</w:t>
      </w:r>
      <w:r>
        <w:rPr>
          <w:rFonts w:ascii="Times New Roman" w:eastAsia="Times New Roman" w:hAnsi="Times New Roman" w:cs="Times New Roman"/>
          <w:i/>
          <w:color w:val="000000"/>
          <w:sz w:val="24"/>
          <w:szCs w:val="24"/>
        </w:rPr>
        <w:t>,…</w:t>
      </w:r>
      <w:proofErr w:type="gramEnd"/>
      <w:r>
        <w:rPr>
          <w:rFonts w:ascii="Times New Roman" w:eastAsia="Times New Roman" w:hAnsi="Times New Roman" w:cs="Times New Roman"/>
          <w:i/>
          <w:color w:val="000000"/>
          <w:sz w:val="24"/>
          <w:szCs w:val="24"/>
        </w:rPr>
        <w:t xml:space="preserve"> X</w:t>
      </w:r>
      <w:r>
        <w:rPr>
          <w:rFonts w:ascii="Times New Roman" w:eastAsia="Times New Roman" w:hAnsi="Times New Roman" w:cs="Times New Roman"/>
          <w:i/>
          <w:color w:val="000000"/>
          <w:sz w:val="26"/>
          <w:szCs w:val="26"/>
          <w:vertAlign w:val="subscript"/>
        </w:rPr>
        <w:t>i</w:t>
      </w:r>
      <w:r>
        <w:rPr>
          <w:rFonts w:ascii="Times New Roman" w:eastAsia="Times New Roman" w:hAnsi="Times New Roman" w:cs="Times New Roman"/>
          <w:color w:val="000000"/>
          <w:sz w:val="24"/>
          <w:szCs w:val="24"/>
        </w:rPr>
        <w:t>. H</w:t>
      </w:r>
      <w:r>
        <w:rPr>
          <w:rFonts w:ascii="Times New Roman" w:eastAsia="Times New Roman" w:hAnsi="Times New Roman" w:cs="Times New Roman"/>
          <w:color w:val="000000"/>
          <w:sz w:val="26"/>
          <w:szCs w:val="26"/>
          <w:vertAlign w:val="subscript"/>
        </w:rPr>
        <w:t>0</w:t>
      </w:r>
      <w:r>
        <w:rPr>
          <w:rFonts w:ascii="Times New Roman" w:eastAsia="Times New Roman" w:hAnsi="Times New Roman" w:cs="Times New Roman"/>
          <w:color w:val="000000"/>
          <w:sz w:val="24"/>
          <w:szCs w:val="24"/>
        </w:rPr>
        <w:t xml:space="preserve">(t), which is the baseline hazard, can be roughly  interpreted as an “intercept”. However, this “intercept” will vary over time, thus, it is not  considered to be the same type of intercept seen in standard linear regressions. When coefficients </w:t>
      </w:r>
      <w:r>
        <w:rPr>
          <w:rFonts w:ascii="Times New Roman" w:eastAsia="Times New Roman" w:hAnsi="Times New Roman" w:cs="Times New Roman"/>
          <w:i/>
          <w:color w:val="000000"/>
          <w:sz w:val="24"/>
          <w:szCs w:val="24"/>
        </w:rPr>
        <w:t>b</w:t>
      </w:r>
      <w:r>
        <w:rPr>
          <w:rFonts w:ascii="Times New Roman" w:eastAsia="Times New Roman" w:hAnsi="Times New Roman" w:cs="Times New Roman"/>
          <w:i/>
          <w:color w:val="000000"/>
          <w:sz w:val="26"/>
          <w:szCs w:val="26"/>
          <w:vertAlign w:val="subscript"/>
        </w:rPr>
        <w:t>1</w:t>
      </w:r>
      <w:r>
        <w:rPr>
          <w:rFonts w:ascii="Times New Roman" w:eastAsia="Times New Roman" w:hAnsi="Times New Roman" w:cs="Times New Roman"/>
          <w:i/>
          <w:color w:val="000000"/>
          <w:sz w:val="24"/>
          <w:szCs w:val="24"/>
        </w:rPr>
        <w:t>, b</w:t>
      </w:r>
      <w:proofErr w:type="gramStart"/>
      <w:r>
        <w:rPr>
          <w:rFonts w:ascii="Times New Roman" w:eastAsia="Times New Roman" w:hAnsi="Times New Roman" w:cs="Times New Roman"/>
          <w:i/>
          <w:color w:val="000000"/>
          <w:sz w:val="26"/>
          <w:szCs w:val="26"/>
          <w:vertAlign w:val="subscript"/>
        </w:rPr>
        <w:t>2</w:t>
      </w:r>
      <w:r>
        <w:rPr>
          <w:rFonts w:ascii="Times New Roman" w:eastAsia="Times New Roman" w:hAnsi="Times New Roman" w:cs="Times New Roman"/>
          <w:i/>
          <w:color w:val="000000"/>
          <w:sz w:val="24"/>
          <w:szCs w:val="24"/>
        </w:rPr>
        <w:t>,…</w:t>
      </w:r>
      <w:proofErr w:type="gramEnd"/>
      <w:r>
        <w:rPr>
          <w:rFonts w:ascii="Times New Roman" w:eastAsia="Times New Roman" w:hAnsi="Times New Roman" w:cs="Times New Roman"/>
          <w:i/>
          <w:color w:val="000000"/>
          <w:sz w:val="24"/>
          <w:szCs w:val="24"/>
        </w:rPr>
        <w:t>b</w:t>
      </w:r>
      <w:r>
        <w:rPr>
          <w:rFonts w:ascii="Times New Roman" w:eastAsia="Times New Roman" w:hAnsi="Times New Roman" w:cs="Times New Roman"/>
          <w:i/>
          <w:color w:val="000000"/>
          <w:sz w:val="26"/>
          <w:szCs w:val="26"/>
          <w:vertAlign w:val="subscript"/>
        </w:rPr>
        <w:t xml:space="preserve">i </w:t>
      </w:r>
      <w:r>
        <w:rPr>
          <w:rFonts w:ascii="Times New Roman" w:eastAsia="Times New Roman" w:hAnsi="Times New Roman" w:cs="Times New Roman"/>
          <w:color w:val="000000"/>
          <w:sz w:val="24"/>
          <w:szCs w:val="24"/>
        </w:rPr>
        <w:t xml:space="preserve">are greater than zero, as </w:t>
      </w:r>
      <w:r>
        <w:rPr>
          <w:rFonts w:ascii="Times New Roman" w:eastAsia="Times New Roman" w:hAnsi="Times New Roman" w:cs="Times New Roman"/>
          <w:i/>
          <w:color w:val="000000"/>
          <w:sz w:val="24"/>
          <w:szCs w:val="24"/>
        </w:rPr>
        <w:t>X</w:t>
      </w:r>
      <w:r>
        <w:rPr>
          <w:rFonts w:ascii="Times New Roman" w:eastAsia="Times New Roman" w:hAnsi="Times New Roman" w:cs="Times New Roman"/>
          <w:i/>
          <w:color w:val="000000"/>
          <w:sz w:val="26"/>
          <w:szCs w:val="26"/>
          <w:vertAlign w:val="subscript"/>
        </w:rPr>
        <w:t>1</w:t>
      </w:r>
      <w:r>
        <w:rPr>
          <w:rFonts w:ascii="Times New Roman" w:eastAsia="Times New Roman" w:hAnsi="Times New Roman" w:cs="Times New Roman"/>
          <w:i/>
          <w:color w:val="000000"/>
          <w:sz w:val="24"/>
          <w:szCs w:val="24"/>
        </w:rPr>
        <w:t>, X</w:t>
      </w:r>
      <w:r>
        <w:rPr>
          <w:rFonts w:ascii="Times New Roman" w:eastAsia="Times New Roman" w:hAnsi="Times New Roman" w:cs="Times New Roman"/>
          <w:i/>
          <w:color w:val="000000"/>
          <w:sz w:val="26"/>
          <w:szCs w:val="26"/>
          <w:vertAlign w:val="subscript"/>
        </w:rPr>
        <w:t>2</w:t>
      </w:r>
      <w:r>
        <w:rPr>
          <w:rFonts w:ascii="Times New Roman" w:eastAsia="Times New Roman" w:hAnsi="Times New Roman" w:cs="Times New Roman"/>
          <w:i/>
          <w:color w:val="000000"/>
          <w:sz w:val="24"/>
          <w:szCs w:val="24"/>
        </w:rPr>
        <w:t>,… X</w:t>
      </w:r>
      <w:r>
        <w:rPr>
          <w:rFonts w:ascii="Times New Roman" w:eastAsia="Times New Roman" w:hAnsi="Times New Roman" w:cs="Times New Roman"/>
          <w:i/>
          <w:color w:val="000000"/>
          <w:sz w:val="26"/>
          <w:szCs w:val="26"/>
          <w:vertAlign w:val="subscript"/>
        </w:rPr>
        <w:t xml:space="preserve">i </w:t>
      </w:r>
      <w:r>
        <w:rPr>
          <w:rFonts w:ascii="Times New Roman" w:eastAsia="Times New Roman" w:hAnsi="Times New Roman" w:cs="Times New Roman"/>
          <w:color w:val="000000"/>
          <w:sz w:val="24"/>
          <w:szCs w:val="24"/>
        </w:rPr>
        <w:t xml:space="preserve">increase in value, the survival  likelihood decreases, or the likelihood of an event increases. If a hazard ratio is greater than one,  then covariates are positively correlated with an event happening and thus, hazard ratios greater  than one are negatively correlated with survival time (Bradburn et al., 2003). </w:t>
      </w:r>
    </w:p>
    <w:p w14:paraId="59715D37" w14:textId="77777777" w:rsidR="002F6ABF" w:rsidRDefault="007532F0">
      <w:pPr>
        <w:widowControl w:val="0"/>
        <w:pBdr>
          <w:top w:val="nil"/>
          <w:left w:val="nil"/>
          <w:bottom w:val="nil"/>
          <w:right w:val="nil"/>
          <w:between w:val="nil"/>
        </w:pBdr>
        <w:spacing w:before="219" w:line="240" w:lineRule="auto"/>
        <w:ind w:left="61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Data </w:t>
      </w:r>
    </w:p>
    <w:p w14:paraId="6D11EA7C" w14:textId="77777777" w:rsidR="002F6ABF" w:rsidRDefault="007532F0">
      <w:pPr>
        <w:widowControl w:val="0"/>
        <w:pBdr>
          <w:top w:val="nil"/>
          <w:left w:val="nil"/>
          <w:bottom w:val="nil"/>
          <w:right w:val="nil"/>
          <w:between w:val="nil"/>
        </w:pBdr>
        <w:spacing w:before="435" w:line="459" w:lineRule="auto"/>
        <w:ind w:left="617" w:right="27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Patient clinical and survival data was obtained from TCGA database under the TCGA OV project (ovarian cancer). CNV data was obtained from The Broad Institute of MIT and  Harvard, which is part of TCGA, from the ovarian cancer archives in the form of comma  separated value (CSV) files (</w:t>
      </w:r>
      <w:r>
        <w:rPr>
          <w:rFonts w:ascii="Times New Roman" w:eastAsia="Times New Roman" w:hAnsi="Times New Roman" w:cs="Times New Roman"/>
          <w:i/>
          <w:color w:val="000000"/>
          <w:sz w:val="24"/>
          <w:szCs w:val="24"/>
        </w:rPr>
        <w:t>Broad GDAC Firehose</w:t>
      </w:r>
      <w:r>
        <w:rPr>
          <w:rFonts w:ascii="Times New Roman" w:eastAsia="Times New Roman" w:hAnsi="Times New Roman" w:cs="Times New Roman"/>
          <w:color w:val="000000"/>
          <w:sz w:val="24"/>
          <w:szCs w:val="24"/>
        </w:rPr>
        <w:t xml:space="preserve">, 2016). The original files were not modified  for data integrity purposes. Data was initially cleaned and joined using Alteryx Designer  (Version 2019.4.8.22007) and data cleaning workflow can be referenced in Appendix A.  Additional data cleaning and exploratory data analysis (EDA) was performed on the new data  </w:t>
      </w:r>
    </w:p>
    <w:p w14:paraId="635D7947" w14:textId="77777777" w:rsidR="002F6ABF" w:rsidRDefault="007532F0">
      <w:pPr>
        <w:widowControl w:val="0"/>
        <w:pBdr>
          <w:top w:val="nil"/>
          <w:left w:val="nil"/>
          <w:bottom w:val="nil"/>
          <w:right w:val="nil"/>
          <w:between w:val="nil"/>
        </w:pBdr>
        <w:spacing w:before="230" w:line="240" w:lineRule="auto"/>
        <w:ind w:right="4891"/>
        <w:jc w:val="right"/>
        <w:rPr>
          <w:rFonts w:ascii="Calibri" w:eastAsia="Calibri" w:hAnsi="Calibri" w:cs="Calibri"/>
          <w:color w:val="000000"/>
        </w:rPr>
      </w:pPr>
      <w:r>
        <w:rPr>
          <w:rFonts w:ascii="Calibri" w:eastAsia="Calibri" w:hAnsi="Calibri" w:cs="Calibri"/>
          <w:color w:val="000000"/>
        </w:rPr>
        <w:t xml:space="preserve">12 </w:t>
      </w:r>
    </w:p>
    <w:p w14:paraId="140277BB" w14:textId="77777777" w:rsidR="002F6ABF" w:rsidRDefault="007532F0">
      <w:pPr>
        <w:widowControl w:val="0"/>
        <w:pBdr>
          <w:top w:val="nil"/>
          <w:left w:val="nil"/>
          <w:bottom w:val="nil"/>
          <w:right w:val="nil"/>
          <w:between w:val="nil"/>
        </w:pBdr>
        <w:spacing w:line="459" w:lineRule="auto"/>
        <w:ind w:left="619" w:right="3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frame with the </w:t>
      </w:r>
      <w:proofErr w:type="spellStart"/>
      <w:r>
        <w:rPr>
          <w:rFonts w:ascii="Times New Roman" w:eastAsia="Times New Roman" w:hAnsi="Times New Roman" w:cs="Times New Roman"/>
          <w:color w:val="000000"/>
          <w:sz w:val="24"/>
          <w:szCs w:val="24"/>
        </w:rPr>
        <w:t>DataExplorer</w:t>
      </w:r>
      <w:proofErr w:type="spellEnd"/>
      <w:r>
        <w:rPr>
          <w:rFonts w:ascii="Times New Roman" w:eastAsia="Times New Roman" w:hAnsi="Times New Roman" w:cs="Times New Roman"/>
          <w:color w:val="000000"/>
          <w:sz w:val="24"/>
          <w:szCs w:val="24"/>
        </w:rPr>
        <w:t xml:space="preserve"> package in </w:t>
      </w:r>
      <w:proofErr w:type="spellStart"/>
      <w:r>
        <w:rPr>
          <w:rFonts w:ascii="Times New Roman" w:eastAsia="Times New Roman" w:hAnsi="Times New Roman" w:cs="Times New Roman"/>
          <w:color w:val="000000"/>
          <w:sz w:val="24"/>
          <w:szCs w:val="24"/>
        </w:rPr>
        <w:t>RStudio</w:t>
      </w:r>
      <w:proofErr w:type="spellEnd"/>
      <w:r>
        <w:rPr>
          <w:rFonts w:ascii="Times New Roman" w:eastAsia="Times New Roman" w:hAnsi="Times New Roman" w:cs="Times New Roman"/>
          <w:color w:val="000000"/>
          <w:sz w:val="24"/>
          <w:szCs w:val="24"/>
        </w:rPr>
        <w:t xml:space="preserve"> (Version 1.2.5033) and analysis was completed  with </w:t>
      </w:r>
      <w:proofErr w:type="spellStart"/>
      <w:r>
        <w:rPr>
          <w:rFonts w:ascii="Times New Roman" w:eastAsia="Times New Roman" w:hAnsi="Times New Roman" w:cs="Times New Roman"/>
          <w:color w:val="000000"/>
          <w:sz w:val="24"/>
          <w:szCs w:val="24"/>
        </w:rPr>
        <w:t>SurvMiner</w:t>
      </w:r>
      <w:proofErr w:type="spellEnd"/>
      <w:r>
        <w:rPr>
          <w:rFonts w:ascii="Times New Roman" w:eastAsia="Times New Roman" w:hAnsi="Times New Roman" w:cs="Times New Roman"/>
          <w:color w:val="000000"/>
          <w:sz w:val="24"/>
          <w:szCs w:val="24"/>
        </w:rPr>
        <w:t xml:space="preserve"> and Survival packages in </w:t>
      </w:r>
      <w:proofErr w:type="spellStart"/>
      <w:r>
        <w:rPr>
          <w:rFonts w:ascii="Times New Roman" w:eastAsia="Times New Roman" w:hAnsi="Times New Roman" w:cs="Times New Roman"/>
          <w:color w:val="000000"/>
          <w:sz w:val="24"/>
          <w:szCs w:val="24"/>
        </w:rPr>
        <w:t>RStudio</w:t>
      </w:r>
      <w:proofErr w:type="spellEnd"/>
      <w:r>
        <w:rPr>
          <w:rFonts w:ascii="Times New Roman" w:eastAsia="Times New Roman" w:hAnsi="Times New Roman" w:cs="Times New Roman"/>
          <w:color w:val="000000"/>
          <w:sz w:val="24"/>
          <w:szCs w:val="24"/>
        </w:rPr>
        <w:t xml:space="preserve">. </w:t>
      </w:r>
    </w:p>
    <w:p w14:paraId="3DB7F9BB" w14:textId="77777777" w:rsidR="002F6ABF" w:rsidRDefault="007532F0">
      <w:pPr>
        <w:widowControl w:val="0"/>
        <w:pBdr>
          <w:top w:val="nil"/>
          <w:left w:val="nil"/>
          <w:bottom w:val="nil"/>
          <w:right w:val="nil"/>
          <w:between w:val="nil"/>
        </w:pBdr>
        <w:spacing w:before="211" w:line="459" w:lineRule="auto"/>
        <w:ind w:left="618" w:right="612" w:firstLine="7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55 collagen gene CNV columns were analyzed in EDA. Varying distributions of each  gene were found and can be seen in Appendix B. CNV range for each gene spanned from  negative two through positive two. Table 1 lists the reference to each value and stratified  </w:t>
      </w:r>
      <w:r>
        <w:rPr>
          <w:rFonts w:ascii="Times New Roman" w:eastAsia="Times New Roman" w:hAnsi="Times New Roman" w:cs="Times New Roman"/>
          <w:color w:val="000000"/>
          <w:sz w:val="24"/>
          <w:szCs w:val="24"/>
        </w:rPr>
        <w:lastRenderedPageBreak/>
        <w:t xml:space="preserve">groupings into smaller groups for ease of analysis. </w:t>
      </w:r>
    </w:p>
    <w:p w14:paraId="55F448A2" w14:textId="77777777" w:rsidR="002F6ABF" w:rsidRDefault="007532F0">
      <w:pPr>
        <w:widowControl w:val="0"/>
        <w:pBdr>
          <w:top w:val="nil"/>
          <w:left w:val="nil"/>
          <w:bottom w:val="nil"/>
          <w:right w:val="nil"/>
          <w:between w:val="nil"/>
        </w:pBdr>
        <w:spacing w:before="210" w:line="240" w:lineRule="auto"/>
        <w:ind w:left="62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white"/>
        </w:rPr>
        <w:t>Table 1. Copy Number Variation (CNV) Description and Stratified Groupings</w:t>
      </w:r>
      <w:r>
        <w:rPr>
          <w:rFonts w:ascii="Times New Roman" w:eastAsia="Times New Roman" w:hAnsi="Times New Roman" w:cs="Times New Roman"/>
          <w:b/>
          <w:color w:val="000000"/>
          <w:sz w:val="24"/>
          <w:szCs w:val="24"/>
        </w:rPr>
        <w:t xml:space="preserve"> </w:t>
      </w:r>
    </w:p>
    <w:tbl>
      <w:tblPr>
        <w:tblStyle w:val="a"/>
        <w:tblW w:w="9354" w:type="dxa"/>
        <w:tblInd w:w="7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7"/>
        <w:gridCol w:w="2771"/>
        <w:gridCol w:w="4226"/>
      </w:tblGrid>
      <w:tr w:rsidR="002F6ABF" w14:paraId="0A6C480D" w14:textId="77777777">
        <w:trPr>
          <w:trHeight w:val="379"/>
        </w:trPr>
        <w:tc>
          <w:tcPr>
            <w:tcW w:w="9352" w:type="dxa"/>
            <w:gridSpan w:val="3"/>
            <w:shd w:val="clear" w:color="auto" w:fill="auto"/>
            <w:tcMar>
              <w:top w:w="100" w:type="dxa"/>
              <w:left w:w="100" w:type="dxa"/>
              <w:bottom w:w="100" w:type="dxa"/>
              <w:right w:w="100" w:type="dxa"/>
            </w:tcMar>
          </w:tcPr>
          <w:p w14:paraId="1793568E" w14:textId="77777777" w:rsidR="002F6ABF" w:rsidRDefault="007532F0">
            <w:pPr>
              <w:widowControl w:val="0"/>
              <w:pBdr>
                <w:top w:val="nil"/>
                <w:left w:val="nil"/>
                <w:bottom w:val="nil"/>
                <w:right w:val="nil"/>
                <w:between w:val="nil"/>
              </w:pBdr>
              <w:spacing w:line="240" w:lineRule="auto"/>
              <w:ind w:right="700"/>
              <w:jc w:val="right"/>
              <w:rPr>
                <w:rFonts w:ascii="Times New Roman" w:eastAsia="Times New Roman" w:hAnsi="Times New Roman" w:cs="Times New Roman"/>
                <w:b/>
                <w:color w:val="000000"/>
                <w:sz w:val="32"/>
                <w:szCs w:val="32"/>
                <w:shd w:val="clear" w:color="auto" w:fill="5B9BD5"/>
              </w:rPr>
            </w:pPr>
            <w:r>
              <w:rPr>
                <w:rFonts w:ascii="Times New Roman" w:eastAsia="Times New Roman" w:hAnsi="Times New Roman" w:cs="Times New Roman"/>
                <w:b/>
                <w:color w:val="000000"/>
                <w:sz w:val="32"/>
                <w:szCs w:val="32"/>
                <w:shd w:val="clear" w:color="auto" w:fill="5B9BD5"/>
              </w:rPr>
              <w:t>Value Description Stratified Groupings</w:t>
            </w:r>
          </w:p>
        </w:tc>
      </w:tr>
      <w:tr w:rsidR="002F6ABF" w14:paraId="054F7682" w14:textId="77777777">
        <w:trPr>
          <w:trHeight w:val="369"/>
        </w:trPr>
        <w:tc>
          <w:tcPr>
            <w:tcW w:w="2357" w:type="dxa"/>
            <w:shd w:val="clear" w:color="auto" w:fill="auto"/>
            <w:tcMar>
              <w:top w:w="100" w:type="dxa"/>
              <w:left w:w="100" w:type="dxa"/>
              <w:bottom w:w="100" w:type="dxa"/>
              <w:right w:w="100" w:type="dxa"/>
            </w:tcMar>
          </w:tcPr>
          <w:p w14:paraId="7714D29E"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7"/>
                <w:szCs w:val="27"/>
                <w:shd w:val="clear" w:color="auto" w:fill="DEEAF6"/>
              </w:rPr>
            </w:pPr>
            <w:r>
              <w:rPr>
                <w:rFonts w:ascii="Times New Roman" w:eastAsia="Times New Roman" w:hAnsi="Times New Roman" w:cs="Times New Roman"/>
                <w:b/>
                <w:color w:val="000000"/>
                <w:sz w:val="27"/>
                <w:szCs w:val="27"/>
                <w:shd w:val="clear" w:color="auto" w:fill="DEEAF6"/>
              </w:rPr>
              <w:t xml:space="preserve">-2 </w:t>
            </w:r>
          </w:p>
        </w:tc>
        <w:tc>
          <w:tcPr>
            <w:tcW w:w="2770" w:type="dxa"/>
            <w:shd w:val="clear" w:color="auto" w:fill="auto"/>
            <w:tcMar>
              <w:top w:w="100" w:type="dxa"/>
              <w:left w:w="100" w:type="dxa"/>
              <w:bottom w:w="100" w:type="dxa"/>
              <w:right w:w="100" w:type="dxa"/>
            </w:tcMar>
          </w:tcPr>
          <w:p w14:paraId="74E0E491"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shd w:val="clear" w:color="auto" w:fill="DEEAF6"/>
              </w:rPr>
            </w:pPr>
            <w:r>
              <w:rPr>
                <w:rFonts w:ascii="Times New Roman" w:eastAsia="Times New Roman" w:hAnsi="Times New Roman" w:cs="Times New Roman"/>
                <w:color w:val="000000"/>
                <w:sz w:val="27"/>
                <w:szCs w:val="27"/>
                <w:shd w:val="clear" w:color="auto" w:fill="DEEAF6"/>
              </w:rPr>
              <w:t xml:space="preserve">Complete Deletion </w:t>
            </w:r>
          </w:p>
        </w:tc>
        <w:tc>
          <w:tcPr>
            <w:tcW w:w="4225" w:type="dxa"/>
            <w:vMerge w:val="restart"/>
            <w:shd w:val="clear" w:color="auto" w:fill="auto"/>
            <w:tcMar>
              <w:top w:w="100" w:type="dxa"/>
              <w:left w:w="100" w:type="dxa"/>
              <w:bottom w:w="100" w:type="dxa"/>
              <w:right w:w="100" w:type="dxa"/>
            </w:tcMar>
          </w:tcPr>
          <w:p w14:paraId="72AD818A"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shd w:val="clear" w:color="auto" w:fill="DEEAF6"/>
              </w:rPr>
            </w:pPr>
            <w:r>
              <w:rPr>
                <w:rFonts w:ascii="Times New Roman" w:eastAsia="Times New Roman" w:hAnsi="Times New Roman" w:cs="Times New Roman"/>
                <w:color w:val="000000"/>
                <w:sz w:val="27"/>
                <w:szCs w:val="27"/>
                <w:shd w:val="clear" w:color="auto" w:fill="DEEAF6"/>
              </w:rPr>
              <w:t>Deletion</w:t>
            </w:r>
          </w:p>
        </w:tc>
      </w:tr>
      <w:tr w:rsidR="002F6ABF" w14:paraId="6DB71987" w14:textId="77777777">
        <w:trPr>
          <w:trHeight w:val="355"/>
        </w:trPr>
        <w:tc>
          <w:tcPr>
            <w:tcW w:w="2357" w:type="dxa"/>
            <w:shd w:val="clear" w:color="auto" w:fill="auto"/>
            <w:tcMar>
              <w:top w:w="100" w:type="dxa"/>
              <w:left w:w="100" w:type="dxa"/>
              <w:bottom w:w="100" w:type="dxa"/>
              <w:right w:w="100" w:type="dxa"/>
            </w:tcMar>
          </w:tcPr>
          <w:p w14:paraId="548217F1"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-1 </w:t>
            </w:r>
          </w:p>
        </w:tc>
        <w:tc>
          <w:tcPr>
            <w:tcW w:w="2770" w:type="dxa"/>
            <w:shd w:val="clear" w:color="auto" w:fill="auto"/>
            <w:tcMar>
              <w:top w:w="100" w:type="dxa"/>
              <w:left w:w="100" w:type="dxa"/>
              <w:bottom w:w="100" w:type="dxa"/>
              <w:right w:w="100" w:type="dxa"/>
            </w:tcMar>
          </w:tcPr>
          <w:p w14:paraId="1DDD53AA"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Partial Deletion</w:t>
            </w:r>
          </w:p>
        </w:tc>
        <w:tc>
          <w:tcPr>
            <w:tcW w:w="4225" w:type="dxa"/>
            <w:vMerge/>
            <w:shd w:val="clear" w:color="auto" w:fill="auto"/>
            <w:tcMar>
              <w:top w:w="100" w:type="dxa"/>
              <w:left w:w="100" w:type="dxa"/>
              <w:bottom w:w="100" w:type="dxa"/>
              <w:right w:w="100" w:type="dxa"/>
            </w:tcMar>
          </w:tcPr>
          <w:p w14:paraId="4EDF75CD" w14:textId="77777777" w:rsidR="002F6ABF" w:rsidRDefault="002F6ABF">
            <w:pPr>
              <w:widowControl w:val="0"/>
              <w:pBdr>
                <w:top w:val="nil"/>
                <w:left w:val="nil"/>
                <w:bottom w:val="nil"/>
                <w:right w:val="nil"/>
                <w:between w:val="nil"/>
              </w:pBdr>
              <w:rPr>
                <w:rFonts w:ascii="Times New Roman" w:eastAsia="Times New Roman" w:hAnsi="Times New Roman" w:cs="Times New Roman"/>
                <w:color w:val="000000"/>
                <w:sz w:val="27"/>
                <w:szCs w:val="27"/>
              </w:rPr>
            </w:pPr>
          </w:p>
        </w:tc>
      </w:tr>
      <w:tr w:rsidR="002F6ABF" w14:paraId="01FC8088" w14:textId="77777777">
        <w:trPr>
          <w:trHeight w:val="369"/>
        </w:trPr>
        <w:tc>
          <w:tcPr>
            <w:tcW w:w="2357" w:type="dxa"/>
            <w:shd w:val="clear" w:color="auto" w:fill="auto"/>
            <w:tcMar>
              <w:top w:w="100" w:type="dxa"/>
              <w:left w:w="100" w:type="dxa"/>
              <w:bottom w:w="100" w:type="dxa"/>
              <w:right w:w="100" w:type="dxa"/>
            </w:tcMar>
          </w:tcPr>
          <w:p w14:paraId="245B4B01"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7"/>
                <w:szCs w:val="27"/>
                <w:shd w:val="clear" w:color="auto" w:fill="DEEAF6"/>
              </w:rPr>
            </w:pPr>
            <w:r>
              <w:rPr>
                <w:rFonts w:ascii="Times New Roman" w:eastAsia="Times New Roman" w:hAnsi="Times New Roman" w:cs="Times New Roman"/>
                <w:b/>
                <w:color w:val="000000"/>
                <w:sz w:val="27"/>
                <w:szCs w:val="27"/>
                <w:shd w:val="clear" w:color="auto" w:fill="DEEAF6"/>
              </w:rPr>
              <w:t xml:space="preserve">0 </w:t>
            </w:r>
          </w:p>
        </w:tc>
        <w:tc>
          <w:tcPr>
            <w:tcW w:w="2770" w:type="dxa"/>
            <w:shd w:val="clear" w:color="auto" w:fill="auto"/>
            <w:tcMar>
              <w:top w:w="100" w:type="dxa"/>
              <w:left w:w="100" w:type="dxa"/>
              <w:bottom w:w="100" w:type="dxa"/>
              <w:right w:w="100" w:type="dxa"/>
            </w:tcMar>
          </w:tcPr>
          <w:p w14:paraId="5D591BAF"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shd w:val="clear" w:color="auto" w:fill="DEEAF6"/>
              </w:rPr>
            </w:pPr>
            <w:r>
              <w:rPr>
                <w:rFonts w:ascii="Times New Roman" w:eastAsia="Times New Roman" w:hAnsi="Times New Roman" w:cs="Times New Roman"/>
                <w:color w:val="000000"/>
                <w:sz w:val="27"/>
                <w:szCs w:val="27"/>
                <w:shd w:val="clear" w:color="auto" w:fill="DEEAF6"/>
              </w:rPr>
              <w:t xml:space="preserve">Normal </w:t>
            </w:r>
          </w:p>
        </w:tc>
        <w:tc>
          <w:tcPr>
            <w:tcW w:w="4225" w:type="dxa"/>
            <w:shd w:val="clear" w:color="auto" w:fill="auto"/>
            <w:tcMar>
              <w:top w:w="100" w:type="dxa"/>
              <w:left w:w="100" w:type="dxa"/>
              <w:bottom w:w="100" w:type="dxa"/>
              <w:right w:w="100" w:type="dxa"/>
            </w:tcMar>
          </w:tcPr>
          <w:p w14:paraId="3E87FCDD"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shd w:val="clear" w:color="auto" w:fill="DEEAF6"/>
              </w:rPr>
            </w:pPr>
            <w:r>
              <w:rPr>
                <w:rFonts w:ascii="Times New Roman" w:eastAsia="Times New Roman" w:hAnsi="Times New Roman" w:cs="Times New Roman"/>
                <w:color w:val="000000"/>
                <w:sz w:val="27"/>
                <w:szCs w:val="27"/>
                <w:shd w:val="clear" w:color="auto" w:fill="DEEAF6"/>
              </w:rPr>
              <w:t>Normal</w:t>
            </w:r>
          </w:p>
        </w:tc>
      </w:tr>
      <w:tr w:rsidR="002F6ABF" w14:paraId="31EF2369" w14:textId="77777777">
        <w:trPr>
          <w:trHeight w:val="355"/>
        </w:trPr>
        <w:tc>
          <w:tcPr>
            <w:tcW w:w="2357" w:type="dxa"/>
            <w:shd w:val="clear" w:color="auto" w:fill="auto"/>
            <w:tcMar>
              <w:top w:w="100" w:type="dxa"/>
              <w:left w:w="100" w:type="dxa"/>
              <w:bottom w:w="100" w:type="dxa"/>
              <w:right w:w="100" w:type="dxa"/>
            </w:tcMar>
          </w:tcPr>
          <w:p w14:paraId="4EDB9781"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1 </w:t>
            </w:r>
          </w:p>
        </w:tc>
        <w:tc>
          <w:tcPr>
            <w:tcW w:w="2770" w:type="dxa"/>
            <w:shd w:val="clear" w:color="auto" w:fill="auto"/>
            <w:tcMar>
              <w:top w:w="100" w:type="dxa"/>
              <w:left w:w="100" w:type="dxa"/>
              <w:bottom w:w="100" w:type="dxa"/>
              <w:right w:w="100" w:type="dxa"/>
            </w:tcMar>
          </w:tcPr>
          <w:p w14:paraId="59500F40"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Partial Duplication </w:t>
            </w:r>
          </w:p>
        </w:tc>
        <w:tc>
          <w:tcPr>
            <w:tcW w:w="4225" w:type="dxa"/>
            <w:vMerge w:val="restart"/>
            <w:shd w:val="clear" w:color="auto" w:fill="auto"/>
            <w:tcMar>
              <w:top w:w="100" w:type="dxa"/>
              <w:left w:w="100" w:type="dxa"/>
              <w:bottom w:w="100" w:type="dxa"/>
              <w:right w:w="100" w:type="dxa"/>
            </w:tcMar>
          </w:tcPr>
          <w:p w14:paraId="6F65DD7E"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Duplication</w:t>
            </w:r>
          </w:p>
        </w:tc>
      </w:tr>
      <w:tr w:rsidR="002F6ABF" w14:paraId="5444A2EF" w14:textId="77777777">
        <w:trPr>
          <w:trHeight w:val="360"/>
        </w:trPr>
        <w:tc>
          <w:tcPr>
            <w:tcW w:w="2357" w:type="dxa"/>
            <w:shd w:val="clear" w:color="auto" w:fill="auto"/>
            <w:tcMar>
              <w:top w:w="100" w:type="dxa"/>
              <w:left w:w="100" w:type="dxa"/>
              <w:bottom w:w="100" w:type="dxa"/>
              <w:right w:w="100" w:type="dxa"/>
            </w:tcMar>
          </w:tcPr>
          <w:p w14:paraId="3E2E37B4"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7"/>
                <w:szCs w:val="27"/>
                <w:shd w:val="clear" w:color="auto" w:fill="DEEAF6"/>
              </w:rPr>
            </w:pPr>
            <w:r>
              <w:rPr>
                <w:rFonts w:ascii="Times New Roman" w:eastAsia="Times New Roman" w:hAnsi="Times New Roman" w:cs="Times New Roman"/>
                <w:b/>
                <w:color w:val="000000"/>
                <w:sz w:val="27"/>
                <w:szCs w:val="27"/>
                <w:shd w:val="clear" w:color="auto" w:fill="DEEAF6"/>
              </w:rPr>
              <w:t xml:space="preserve">2 </w:t>
            </w:r>
          </w:p>
        </w:tc>
        <w:tc>
          <w:tcPr>
            <w:tcW w:w="2770" w:type="dxa"/>
            <w:shd w:val="clear" w:color="auto" w:fill="auto"/>
            <w:tcMar>
              <w:top w:w="100" w:type="dxa"/>
              <w:left w:w="100" w:type="dxa"/>
              <w:bottom w:w="100" w:type="dxa"/>
              <w:right w:w="100" w:type="dxa"/>
            </w:tcMar>
          </w:tcPr>
          <w:p w14:paraId="0E1BD5F3"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7"/>
                <w:szCs w:val="27"/>
                <w:shd w:val="clear" w:color="auto" w:fill="DEEAF6"/>
              </w:rPr>
            </w:pPr>
            <w:r>
              <w:rPr>
                <w:rFonts w:ascii="Times New Roman" w:eastAsia="Times New Roman" w:hAnsi="Times New Roman" w:cs="Times New Roman"/>
                <w:color w:val="000000"/>
                <w:sz w:val="27"/>
                <w:szCs w:val="27"/>
                <w:shd w:val="clear" w:color="auto" w:fill="DEEAF6"/>
              </w:rPr>
              <w:t>Complete Duplication</w:t>
            </w:r>
          </w:p>
        </w:tc>
        <w:tc>
          <w:tcPr>
            <w:tcW w:w="4225" w:type="dxa"/>
            <w:vMerge/>
            <w:shd w:val="clear" w:color="auto" w:fill="auto"/>
            <w:tcMar>
              <w:top w:w="100" w:type="dxa"/>
              <w:left w:w="100" w:type="dxa"/>
              <w:bottom w:w="100" w:type="dxa"/>
              <w:right w:w="100" w:type="dxa"/>
            </w:tcMar>
          </w:tcPr>
          <w:p w14:paraId="5CEB91C9" w14:textId="77777777" w:rsidR="002F6ABF" w:rsidRDefault="002F6ABF">
            <w:pPr>
              <w:widowControl w:val="0"/>
              <w:pBdr>
                <w:top w:val="nil"/>
                <w:left w:val="nil"/>
                <w:bottom w:val="nil"/>
                <w:right w:val="nil"/>
                <w:between w:val="nil"/>
              </w:pBdr>
              <w:rPr>
                <w:rFonts w:ascii="Times New Roman" w:eastAsia="Times New Roman" w:hAnsi="Times New Roman" w:cs="Times New Roman"/>
                <w:color w:val="000000"/>
                <w:sz w:val="27"/>
                <w:szCs w:val="27"/>
                <w:shd w:val="clear" w:color="auto" w:fill="DEEAF6"/>
              </w:rPr>
            </w:pPr>
          </w:p>
        </w:tc>
      </w:tr>
    </w:tbl>
    <w:p w14:paraId="682B9FA3" w14:textId="77777777" w:rsidR="002F6ABF" w:rsidRDefault="002F6ABF">
      <w:pPr>
        <w:widowControl w:val="0"/>
        <w:pBdr>
          <w:top w:val="nil"/>
          <w:left w:val="nil"/>
          <w:bottom w:val="nil"/>
          <w:right w:val="nil"/>
          <w:between w:val="nil"/>
        </w:pBdr>
        <w:rPr>
          <w:color w:val="000000"/>
        </w:rPr>
      </w:pPr>
    </w:p>
    <w:p w14:paraId="6C9810DF" w14:textId="77777777" w:rsidR="002F6ABF" w:rsidRDefault="002F6ABF">
      <w:pPr>
        <w:widowControl w:val="0"/>
        <w:pBdr>
          <w:top w:val="nil"/>
          <w:left w:val="nil"/>
          <w:bottom w:val="nil"/>
          <w:right w:val="nil"/>
          <w:between w:val="nil"/>
        </w:pBdr>
        <w:rPr>
          <w:color w:val="000000"/>
        </w:rPr>
      </w:pPr>
    </w:p>
    <w:p w14:paraId="20CC20FE" w14:textId="77777777" w:rsidR="002F6ABF" w:rsidRDefault="007532F0">
      <w:pPr>
        <w:widowControl w:val="0"/>
        <w:pBdr>
          <w:top w:val="nil"/>
          <w:left w:val="nil"/>
          <w:bottom w:val="nil"/>
          <w:right w:val="nil"/>
          <w:between w:val="nil"/>
        </w:pBdr>
        <w:spacing w:line="459" w:lineRule="auto"/>
        <w:ind w:left="617" w:right="275" w:firstLine="78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timeframe column titled “</w:t>
      </w:r>
      <w:proofErr w:type="spellStart"/>
      <w:r>
        <w:rPr>
          <w:rFonts w:ascii="Times New Roman" w:eastAsia="Times New Roman" w:hAnsi="Times New Roman" w:cs="Times New Roman"/>
          <w:color w:val="000000"/>
          <w:sz w:val="24"/>
          <w:szCs w:val="24"/>
        </w:rPr>
        <w:t>Days.to.Death</w:t>
      </w:r>
      <w:proofErr w:type="spellEnd"/>
      <w:r>
        <w:rPr>
          <w:rFonts w:ascii="Times New Roman" w:eastAsia="Times New Roman" w:hAnsi="Times New Roman" w:cs="Times New Roman"/>
          <w:color w:val="000000"/>
          <w:sz w:val="24"/>
          <w:szCs w:val="24"/>
        </w:rPr>
        <w:t>” displayed a skewed right distribution with  a high spike at the beginning of the timeframe. Maximum days to death was 5,481 days and  minimum was eight days with a median of 864 days and a mean of 989 days. There were 564  observations with the status column displaying 291 events of death and 273 censored non-events.  Censoring is defined as where the event, death, did not occur during the observation (</w:t>
      </w:r>
      <w:proofErr w:type="spellStart"/>
      <w:r>
        <w:rPr>
          <w:rFonts w:ascii="Times New Roman" w:eastAsia="Times New Roman" w:hAnsi="Times New Roman" w:cs="Times New Roman"/>
          <w:color w:val="000000"/>
          <w:sz w:val="24"/>
          <w:szCs w:val="24"/>
        </w:rPr>
        <w:t>Prinja</w:t>
      </w:r>
      <w:proofErr w:type="spellEnd"/>
      <w:r>
        <w:rPr>
          <w:rFonts w:ascii="Times New Roman" w:eastAsia="Times New Roman" w:hAnsi="Times New Roman" w:cs="Times New Roman"/>
          <w:color w:val="000000"/>
          <w:sz w:val="24"/>
          <w:szCs w:val="24"/>
        </w:rPr>
        <w:t xml:space="preserve"> et  al., 2010). Censoring is either due to loss of patient follow-up data or non-occurrence of death in  this study. </w:t>
      </w:r>
    </w:p>
    <w:p w14:paraId="521A6BFE" w14:textId="77777777" w:rsidR="002F6ABF" w:rsidRDefault="007532F0">
      <w:pPr>
        <w:widowControl w:val="0"/>
        <w:pBdr>
          <w:top w:val="nil"/>
          <w:left w:val="nil"/>
          <w:bottom w:val="nil"/>
          <w:right w:val="nil"/>
          <w:between w:val="nil"/>
        </w:pBdr>
        <w:spacing w:before="215" w:line="459" w:lineRule="auto"/>
        <w:ind w:left="619" w:right="272" w:firstLine="7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Kaplan-Meier (KM) survival curves were applied to all independent variables. Genes  COL12A1, COL4A3BP, COL5A3 were found statistically significant with a p-value threshold of  &lt; 0.05. Log-rank tests and Cox-proportional hazard models were applied to the three significant  findings.</w:t>
      </w:r>
    </w:p>
    <w:p w14:paraId="5AADC032" w14:textId="77777777" w:rsidR="002F6ABF" w:rsidRDefault="007532F0">
      <w:pPr>
        <w:widowControl w:val="0"/>
        <w:pBdr>
          <w:top w:val="nil"/>
          <w:left w:val="nil"/>
          <w:bottom w:val="nil"/>
          <w:right w:val="nil"/>
          <w:between w:val="nil"/>
        </w:pBdr>
        <w:spacing w:before="143" w:line="240" w:lineRule="auto"/>
        <w:ind w:right="4891"/>
        <w:jc w:val="right"/>
        <w:rPr>
          <w:rFonts w:ascii="Calibri" w:eastAsia="Calibri" w:hAnsi="Calibri" w:cs="Calibri"/>
          <w:color w:val="000000"/>
        </w:rPr>
      </w:pPr>
      <w:r>
        <w:rPr>
          <w:rFonts w:ascii="Calibri" w:eastAsia="Calibri" w:hAnsi="Calibri" w:cs="Calibri"/>
          <w:color w:val="000000"/>
        </w:rPr>
        <w:t xml:space="preserve">13 </w:t>
      </w:r>
    </w:p>
    <w:p w14:paraId="56B31E99" w14:textId="77777777" w:rsidR="002F6ABF" w:rsidRDefault="007532F0">
      <w:pPr>
        <w:widowControl w:val="0"/>
        <w:pBdr>
          <w:top w:val="nil"/>
          <w:left w:val="nil"/>
          <w:bottom w:val="nil"/>
          <w:right w:val="nil"/>
          <w:between w:val="nil"/>
        </w:pBdr>
        <w:spacing w:line="240" w:lineRule="auto"/>
        <w:ind w:left="6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Results </w:t>
      </w:r>
    </w:p>
    <w:p w14:paraId="30A9A4A8" w14:textId="77777777" w:rsidR="002F6ABF" w:rsidRDefault="007532F0">
      <w:pPr>
        <w:widowControl w:val="0"/>
        <w:pBdr>
          <w:top w:val="nil"/>
          <w:left w:val="nil"/>
          <w:bottom w:val="nil"/>
          <w:right w:val="nil"/>
          <w:between w:val="nil"/>
        </w:pBdr>
        <w:spacing w:before="291" w:line="240" w:lineRule="auto"/>
        <w:ind w:left="13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Primary results are displayed in Table 2. </w:t>
      </w:r>
    </w:p>
    <w:p w14:paraId="771E8909" w14:textId="77777777" w:rsidR="002F6ABF" w:rsidRDefault="007532F0">
      <w:pPr>
        <w:widowControl w:val="0"/>
        <w:pBdr>
          <w:top w:val="nil"/>
          <w:left w:val="nil"/>
          <w:bottom w:val="nil"/>
          <w:right w:val="nil"/>
          <w:between w:val="nil"/>
        </w:pBdr>
        <w:spacing w:before="426" w:line="240" w:lineRule="auto"/>
        <w:ind w:left="62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Table 2. Log-rank Results and Hazard Ratios </w:t>
      </w:r>
    </w:p>
    <w:tbl>
      <w:tblPr>
        <w:tblStyle w:val="a0"/>
        <w:tblW w:w="102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3"/>
        <w:gridCol w:w="3001"/>
        <w:gridCol w:w="1296"/>
        <w:gridCol w:w="1474"/>
        <w:gridCol w:w="2905"/>
      </w:tblGrid>
      <w:tr w:rsidR="002F6ABF" w14:paraId="571D56FC" w14:textId="77777777">
        <w:trPr>
          <w:trHeight w:val="561"/>
        </w:trPr>
        <w:tc>
          <w:tcPr>
            <w:tcW w:w="10298" w:type="dxa"/>
            <w:gridSpan w:val="5"/>
            <w:shd w:val="clear" w:color="auto" w:fill="auto"/>
            <w:tcMar>
              <w:top w:w="100" w:type="dxa"/>
              <w:left w:w="100" w:type="dxa"/>
              <w:bottom w:w="100" w:type="dxa"/>
              <w:right w:w="100" w:type="dxa"/>
            </w:tcMar>
          </w:tcPr>
          <w:p w14:paraId="697C0D76" w14:textId="77777777" w:rsidR="002F6ABF" w:rsidRDefault="007532F0">
            <w:pPr>
              <w:widowControl w:val="0"/>
              <w:pBdr>
                <w:top w:val="nil"/>
                <w:left w:val="nil"/>
                <w:bottom w:val="nil"/>
                <w:right w:val="nil"/>
                <w:between w:val="nil"/>
              </w:pBdr>
              <w:spacing w:line="255" w:lineRule="auto"/>
              <w:ind w:left="8375" w:right="46" w:hanging="7815"/>
              <w:rPr>
                <w:rFonts w:ascii="Times New Roman" w:eastAsia="Times New Roman" w:hAnsi="Times New Roman" w:cs="Times New Roman"/>
                <w:b/>
                <w:color w:val="000000"/>
                <w:sz w:val="24"/>
                <w:szCs w:val="24"/>
                <w:shd w:val="clear" w:color="auto" w:fill="5B9BD5"/>
              </w:rPr>
            </w:pPr>
            <w:r>
              <w:rPr>
                <w:rFonts w:ascii="Times New Roman" w:eastAsia="Times New Roman" w:hAnsi="Times New Roman" w:cs="Times New Roman"/>
                <w:b/>
                <w:color w:val="000000"/>
                <w:sz w:val="40"/>
                <w:szCs w:val="40"/>
                <w:shd w:val="clear" w:color="auto" w:fill="5B9BD5"/>
                <w:vertAlign w:val="subscript"/>
              </w:rPr>
              <w:lastRenderedPageBreak/>
              <w:t xml:space="preserve">Gene CNV Stratification P-value Coefficient </w:t>
            </w:r>
            <w:proofErr w:type="spellStart"/>
            <w:r>
              <w:rPr>
                <w:rFonts w:ascii="Times New Roman" w:eastAsia="Times New Roman" w:hAnsi="Times New Roman" w:cs="Times New Roman"/>
                <w:b/>
                <w:color w:val="000000"/>
                <w:sz w:val="24"/>
                <w:szCs w:val="24"/>
                <w:shd w:val="clear" w:color="auto" w:fill="5B9BD5"/>
              </w:rPr>
              <w:t>Exp</w:t>
            </w:r>
            <w:proofErr w:type="spellEnd"/>
            <w:r>
              <w:rPr>
                <w:rFonts w:ascii="Times New Roman" w:eastAsia="Times New Roman" w:hAnsi="Times New Roman" w:cs="Times New Roman"/>
                <w:b/>
                <w:color w:val="000000"/>
                <w:sz w:val="24"/>
                <w:szCs w:val="24"/>
                <w:shd w:val="clear" w:color="auto" w:fill="5B9BD5"/>
              </w:rPr>
              <w:t>(</w:t>
            </w:r>
            <w:proofErr w:type="spellStart"/>
            <w:r>
              <w:rPr>
                <w:rFonts w:ascii="Times New Roman" w:eastAsia="Times New Roman" w:hAnsi="Times New Roman" w:cs="Times New Roman"/>
                <w:b/>
                <w:color w:val="000000"/>
                <w:sz w:val="24"/>
                <w:szCs w:val="24"/>
                <w:shd w:val="clear" w:color="auto" w:fill="5B9BD5"/>
              </w:rPr>
              <w:t>Coef</w:t>
            </w:r>
            <w:proofErr w:type="spellEnd"/>
            <w:r>
              <w:rPr>
                <w:rFonts w:ascii="Times New Roman" w:eastAsia="Times New Roman" w:hAnsi="Times New Roman" w:cs="Times New Roman"/>
                <w:b/>
                <w:color w:val="000000"/>
                <w:sz w:val="24"/>
                <w:szCs w:val="24"/>
                <w:shd w:val="clear" w:color="auto" w:fill="5B9BD5"/>
              </w:rPr>
              <w:t xml:space="preserve">) – Hazard Ratio </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shd w:val="clear" w:color="auto" w:fill="5B9BD5"/>
              </w:rPr>
              <w:t>(95% CI)</w:t>
            </w:r>
          </w:p>
        </w:tc>
      </w:tr>
      <w:tr w:rsidR="002F6ABF" w14:paraId="5D1FAEC9" w14:textId="77777777">
        <w:trPr>
          <w:trHeight w:val="345"/>
        </w:trPr>
        <w:tc>
          <w:tcPr>
            <w:tcW w:w="1622" w:type="dxa"/>
            <w:shd w:val="clear" w:color="auto" w:fill="auto"/>
            <w:tcMar>
              <w:top w:w="100" w:type="dxa"/>
              <w:left w:w="100" w:type="dxa"/>
              <w:bottom w:w="100" w:type="dxa"/>
              <w:right w:w="100" w:type="dxa"/>
            </w:tcMar>
          </w:tcPr>
          <w:p w14:paraId="1B9EE9B3"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hd w:val="clear" w:color="auto" w:fill="DEEAF6"/>
              </w:rPr>
            </w:pPr>
            <w:r>
              <w:rPr>
                <w:rFonts w:ascii="Times New Roman" w:eastAsia="Times New Roman" w:hAnsi="Times New Roman" w:cs="Times New Roman"/>
                <w:b/>
                <w:color w:val="000000"/>
                <w:shd w:val="clear" w:color="auto" w:fill="DEEAF6"/>
              </w:rPr>
              <w:t xml:space="preserve">COL12A1 </w:t>
            </w:r>
          </w:p>
        </w:tc>
        <w:tc>
          <w:tcPr>
            <w:tcW w:w="3001" w:type="dxa"/>
            <w:shd w:val="clear" w:color="auto" w:fill="auto"/>
            <w:tcMar>
              <w:top w:w="100" w:type="dxa"/>
              <w:left w:w="100" w:type="dxa"/>
              <w:bottom w:w="100" w:type="dxa"/>
              <w:right w:w="100" w:type="dxa"/>
            </w:tcMar>
          </w:tcPr>
          <w:p w14:paraId="3A783DF0"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 xml:space="preserve">DELETION </w:t>
            </w:r>
          </w:p>
        </w:tc>
        <w:tc>
          <w:tcPr>
            <w:tcW w:w="1296" w:type="dxa"/>
            <w:shd w:val="clear" w:color="auto" w:fill="auto"/>
            <w:tcMar>
              <w:top w:w="100" w:type="dxa"/>
              <w:left w:w="100" w:type="dxa"/>
              <w:bottom w:w="100" w:type="dxa"/>
              <w:right w:w="100" w:type="dxa"/>
            </w:tcMar>
          </w:tcPr>
          <w:p w14:paraId="31ECE5B9"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0.046*</w:t>
            </w:r>
          </w:p>
        </w:tc>
        <w:tc>
          <w:tcPr>
            <w:tcW w:w="1474" w:type="dxa"/>
            <w:shd w:val="clear" w:color="auto" w:fill="auto"/>
            <w:tcMar>
              <w:top w:w="100" w:type="dxa"/>
              <w:left w:w="100" w:type="dxa"/>
              <w:bottom w:w="100" w:type="dxa"/>
              <w:right w:w="100" w:type="dxa"/>
            </w:tcMar>
          </w:tcPr>
          <w:p w14:paraId="6835B343" w14:textId="77777777" w:rsidR="002F6ABF" w:rsidRDefault="002F6ABF">
            <w:pPr>
              <w:widowControl w:val="0"/>
              <w:pBdr>
                <w:top w:val="nil"/>
                <w:left w:val="nil"/>
                <w:bottom w:val="nil"/>
                <w:right w:val="nil"/>
                <w:between w:val="nil"/>
              </w:pBdr>
              <w:rPr>
                <w:rFonts w:ascii="Times New Roman" w:eastAsia="Times New Roman" w:hAnsi="Times New Roman" w:cs="Times New Roman"/>
                <w:color w:val="000000"/>
                <w:shd w:val="clear" w:color="auto" w:fill="DEEAF6"/>
              </w:rPr>
            </w:pPr>
          </w:p>
        </w:tc>
        <w:tc>
          <w:tcPr>
            <w:tcW w:w="2905" w:type="dxa"/>
            <w:shd w:val="clear" w:color="auto" w:fill="auto"/>
            <w:tcMar>
              <w:top w:w="100" w:type="dxa"/>
              <w:left w:w="100" w:type="dxa"/>
              <w:bottom w:w="100" w:type="dxa"/>
              <w:right w:w="100" w:type="dxa"/>
            </w:tcMar>
          </w:tcPr>
          <w:p w14:paraId="6F2AEEFF" w14:textId="77777777" w:rsidR="002F6ABF" w:rsidRDefault="002F6ABF">
            <w:pPr>
              <w:widowControl w:val="0"/>
              <w:pBdr>
                <w:top w:val="nil"/>
                <w:left w:val="nil"/>
                <w:bottom w:val="nil"/>
                <w:right w:val="nil"/>
                <w:between w:val="nil"/>
              </w:pBdr>
              <w:rPr>
                <w:rFonts w:ascii="Times New Roman" w:eastAsia="Times New Roman" w:hAnsi="Times New Roman" w:cs="Times New Roman"/>
                <w:color w:val="000000"/>
                <w:shd w:val="clear" w:color="auto" w:fill="DEEAF6"/>
              </w:rPr>
            </w:pPr>
          </w:p>
        </w:tc>
      </w:tr>
      <w:tr w:rsidR="002F6ABF" w14:paraId="688E6029" w14:textId="77777777">
        <w:trPr>
          <w:trHeight w:val="345"/>
        </w:trPr>
        <w:tc>
          <w:tcPr>
            <w:tcW w:w="1622" w:type="dxa"/>
            <w:shd w:val="clear" w:color="auto" w:fill="auto"/>
            <w:tcMar>
              <w:top w:w="100" w:type="dxa"/>
              <w:left w:w="100" w:type="dxa"/>
              <w:bottom w:w="100" w:type="dxa"/>
              <w:right w:w="100" w:type="dxa"/>
            </w:tcMar>
          </w:tcPr>
          <w:p w14:paraId="2381427E" w14:textId="77777777" w:rsidR="002F6ABF" w:rsidRDefault="002F6ABF">
            <w:pPr>
              <w:widowControl w:val="0"/>
              <w:pBdr>
                <w:top w:val="nil"/>
                <w:left w:val="nil"/>
                <w:bottom w:val="nil"/>
                <w:right w:val="nil"/>
                <w:between w:val="nil"/>
              </w:pBdr>
              <w:rPr>
                <w:rFonts w:ascii="Times New Roman" w:eastAsia="Times New Roman" w:hAnsi="Times New Roman" w:cs="Times New Roman"/>
                <w:color w:val="000000"/>
                <w:shd w:val="clear" w:color="auto" w:fill="DEEAF6"/>
              </w:rPr>
            </w:pPr>
          </w:p>
        </w:tc>
        <w:tc>
          <w:tcPr>
            <w:tcW w:w="3001" w:type="dxa"/>
            <w:shd w:val="clear" w:color="auto" w:fill="auto"/>
            <w:tcMar>
              <w:top w:w="100" w:type="dxa"/>
              <w:left w:w="100" w:type="dxa"/>
              <w:bottom w:w="100" w:type="dxa"/>
              <w:right w:w="100" w:type="dxa"/>
            </w:tcMar>
          </w:tcPr>
          <w:p w14:paraId="30E09DB6"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DUPLICATION </w:t>
            </w:r>
          </w:p>
        </w:tc>
        <w:tc>
          <w:tcPr>
            <w:tcW w:w="1296" w:type="dxa"/>
            <w:shd w:val="clear" w:color="auto" w:fill="auto"/>
            <w:tcMar>
              <w:top w:w="100" w:type="dxa"/>
              <w:left w:w="100" w:type="dxa"/>
              <w:bottom w:w="100" w:type="dxa"/>
              <w:right w:w="100" w:type="dxa"/>
            </w:tcMar>
          </w:tcPr>
          <w:p w14:paraId="340F22F7"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0.0245* </w:t>
            </w:r>
          </w:p>
        </w:tc>
        <w:tc>
          <w:tcPr>
            <w:tcW w:w="1474" w:type="dxa"/>
            <w:shd w:val="clear" w:color="auto" w:fill="auto"/>
            <w:tcMar>
              <w:top w:w="100" w:type="dxa"/>
              <w:left w:w="100" w:type="dxa"/>
              <w:bottom w:w="100" w:type="dxa"/>
              <w:right w:w="100" w:type="dxa"/>
            </w:tcMar>
          </w:tcPr>
          <w:p w14:paraId="43BD1B06"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FF0000"/>
              </w:rPr>
            </w:pPr>
            <w:r>
              <w:rPr>
                <w:rFonts w:ascii="Times New Roman" w:eastAsia="Times New Roman" w:hAnsi="Times New Roman" w:cs="Times New Roman"/>
                <w:color w:val="FF0000"/>
              </w:rPr>
              <w:t xml:space="preserve">-0.36 </w:t>
            </w:r>
          </w:p>
        </w:tc>
        <w:tc>
          <w:tcPr>
            <w:tcW w:w="2905" w:type="dxa"/>
            <w:shd w:val="clear" w:color="auto" w:fill="auto"/>
            <w:tcMar>
              <w:top w:w="100" w:type="dxa"/>
              <w:left w:w="100" w:type="dxa"/>
              <w:bottom w:w="100" w:type="dxa"/>
              <w:right w:w="100" w:type="dxa"/>
            </w:tcMar>
          </w:tcPr>
          <w:p w14:paraId="48C27EFC"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0.6977 (0.5098 - 0.9547)</w:t>
            </w:r>
          </w:p>
        </w:tc>
      </w:tr>
      <w:tr w:rsidR="002F6ABF" w14:paraId="6C6DE645" w14:textId="77777777">
        <w:trPr>
          <w:trHeight w:val="340"/>
        </w:trPr>
        <w:tc>
          <w:tcPr>
            <w:tcW w:w="1622" w:type="dxa"/>
            <w:shd w:val="clear" w:color="auto" w:fill="auto"/>
            <w:tcMar>
              <w:top w:w="100" w:type="dxa"/>
              <w:left w:w="100" w:type="dxa"/>
              <w:bottom w:w="100" w:type="dxa"/>
              <w:right w:w="100" w:type="dxa"/>
            </w:tcMar>
          </w:tcPr>
          <w:p w14:paraId="390C0433" w14:textId="77777777" w:rsidR="002F6ABF" w:rsidRDefault="002F6ABF">
            <w:pPr>
              <w:widowControl w:val="0"/>
              <w:pBdr>
                <w:top w:val="nil"/>
                <w:left w:val="nil"/>
                <w:bottom w:val="nil"/>
                <w:right w:val="nil"/>
                <w:between w:val="nil"/>
              </w:pBdr>
              <w:rPr>
                <w:rFonts w:ascii="Times New Roman" w:eastAsia="Times New Roman" w:hAnsi="Times New Roman" w:cs="Times New Roman"/>
                <w:color w:val="000000"/>
              </w:rPr>
            </w:pPr>
          </w:p>
        </w:tc>
        <w:tc>
          <w:tcPr>
            <w:tcW w:w="3001" w:type="dxa"/>
            <w:shd w:val="clear" w:color="auto" w:fill="auto"/>
            <w:tcMar>
              <w:top w:w="100" w:type="dxa"/>
              <w:left w:w="100" w:type="dxa"/>
              <w:bottom w:w="100" w:type="dxa"/>
              <w:right w:w="100" w:type="dxa"/>
            </w:tcMar>
          </w:tcPr>
          <w:p w14:paraId="1D09E34F"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 xml:space="preserve">NORMAL </w:t>
            </w:r>
          </w:p>
        </w:tc>
        <w:tc>
          <w:tcPr>
            <w:tcW w:w="1296" w:type="dxa"/>
            <w:shd w:val="clear" w:color="auto" w:fill="auto"/>
            <w:tcMar>
              <w:top w:w="100" w:type="dxa"/>
              <w:left w:w="100" w:type="dxa"/>
              <w:bottom w:w="100" w:type="dxa"/>
              <w:right w:w="100" w:type="dxa"/>
            </w:tcMar>
          </w:tcPr>
          <w:p w14:paraId="1F620BD1"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 xml:space="preserve">0.0629 </w:t>
            </w:r>
          </w:p>
        </w:tc>
        <w:tc>
          <w:tcPr>
            <w:tcW w:w="1474" w:type="dxa"/>
            <w:shd w:val="clear" w:color="auto" w:fill="auto"/>
            <w:tcMar>
              <w:top w:w="100" w:type="dxa"/>
              <w:left w:w="100" w:type="dxa"/>
              <w:bottom w:w="100" w:type="dxa"/>
              <w:right w:w="100" w:type="dxa"/>
            </w:tcMar>
          </w:tcPr>
          <w:p w14:paraId="0F6C1AA9"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FF0000"/>
                <w:shd w:val="clear" w:color="auto" w:fill="DEEAF6"/>
              </w:rPr>
            </w:pPr>
            <w:r>
              <w:rPr>
                <w:rFonts w:ascii="Times New Roman" w:eastAsia="Times New Roman" w:hAnsi="Times New Roman" w:cs="Times New Roman"/>
                <w:color w:val="FF0000"/>
                <w:shd w:val="clear" w:color="auto" w:fill="DEEAF6"/>
              </w:rPr>
              <w:t xml:space="preserve">-0.2451 </w:t>
            </w:r>
          </w:p>
        </w:tc>
        <w:tc>
          <w:tcPr>
            <w:tcW w:w="2905" w:type="dxa"/>
            <w:shd w:val="clear" w:color="auto" w:fill="auto"/>
            <w:tcMar>
              <w:top w:w="100" w:type="dxa"/>
              <w:left w:w="100" w:type="dxa"/>
              <w:bottom w:w="100" w:type="dxa"/>
              <w:right w:w="100" w:type="dxa"/>
            </w:tcMar>
          </w:tcPr>
          <w:p w14:paraId="41476EAE"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0.7826 (0.6044 - 1.0133)</w:t>
            </w:r>
          </w:p>
        </w:tc>
      </w:tr>
      <w:tr w:rsidR="002F6ABF" w14:paraId="0FE6E287" w14:textId="77777777">
        <w:trPr>
          <w:trHeight w:val="345"/>
        </w:trPr>
        <w:tc>
          <w:tcPr>
            <w:tcW w:w="1622" w:type="dxa"/>
            <w:shd w:val="clear" w:color="auto" w:fill="auto"/>
            <w:tcMar>
              <w:top w:w="100" w:type="dxa"/>
              <w:left w:w="100" w:type="dxa"/>
              <w:bottom w:w="100" w:type="dxa"/>
              <w:right w:w="100" w:type="dxa"/>
            </w:tcMar>
          </w:tcPr>
          <w:p w14:paraId="4F27D5D5"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COL4A3BP </w:t>
            </w:r>
          </w:p>
        </w:tc>
        <w:tc>
          <w:tcPr>
            <w:tcW w:w="3001" w:type="dxa"/>
            <w:shd w:val="clear" w:color="auto" w:fill="auto"/>
            <w:tcMar>
              <w:top w:w="100" w:type="dxa"/>
              <w:left w:w="100" w:type="dxa"/>
              <w:bottom w:w="100" w:type="dxa"/>
              <w:right w:w="100" w:type="dxa"/>
            </w:tcMar>
          </w:tcPr>
          <w:p w14:paraId="46433474"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DELETION </w:t>
            </w:r>
          </w:p>
        </w:tc>
        <w:tc>
          <w:tcPr>
            <w:tcW w:w="1296" w:type="dxa"/>
            <w:shd w:val="clear" w:color="auto" w:fill="auto"/>
            <w:tcMar>
              <w:top w:w="100" w:type="dxa"/>
              <w:left w:w="100" w:type="dxa"/>
              <w:bottom w:w="100" w:type="dxa"/>
              <w:right w:w="100" w:type="dxa"/>
            </w:tcMar>
          </w:tcPr>
          <w:p w14:paraId="1B402B72"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0.021*</w:t>
            </w:r>
          </w:p>
        </w:tc>
        <w:tc>
          <w:tcPr>
            <w:tcW w:w="1474" w:type="dxa"/>
            <w:shd w:val="clear" w:color="auto" w:fill="auto"/>
            <w:tcMar>
              <w:top w:w="100" w:type="dxa"/>
              <w:left w:w="100" w:type="dxa"/>
              <w:bottom w:w="100" w:type="dxa"/>
              <w:right w:w="100" w:type="dxa"/>
            </w:tcMar>
          </w:tcPr>
          <w:p w14:paraId="07CF7E13" w14:textId="77777777" w:rsidR="002F6ABF" w:rsidRDefault="002F6ABF">
            <w:pPr>
              <w:widowControl w:val="0"/>
              <w:pBdr>
                <w:top w:val="nil"/>
                <w:left w:val="nil"/>
                <w:bottom w:val="nil"/>
                <w:right w:val="nil"/>
                <w:between w:val="nil"/>
              </w:pBdr>
              <w:rPr>
                <w:rFonts w:ascii="Times New Roman" w:eastAsia="Times New Roman" w:hAnsi="Times New Roman" w:cs="Times New Roman"/>
                <w:color w:val="000000"/>
              </w:rPr>
            </w:pPr>
          </w:p>
        </w:tc>
        <w:tc>
          <w:tcPr>
            <w:tcW w:w="2905" w:type="dxa"/>
            <w:shd w:val="clear" w:color="auto" w:fill="auto"/>
            <w:tcMar>
              <w:top w:w="100" w:type="dxa"/>
              <w:left w:w="100" w:type="dxa"/>
              <w:bottom w:w="100" w:type="dxa"/>
              <w:right w:w="100" w:type="dxa"/>
            </w:tcMar>
          </w:tcPr>
          <w:p w14:paraId="3E244138" w14:textId="77777777" w:rsidR="002F6ABF" w:rsidRDefault="002F6ABF">
            <w:pPr>
              <w:widowControl w:val="0"/>
              <w:pBdr>
                <w:top w:val="nil"/>
                <w:left w:val="nil"/>
                <w:bottom w:val="nil"/>
                <w:right w:val="nil"/>
                <w:between w:val="nil"/>
              </w:pBdr>
              <w:rPr>
                <w:rFonts w:ascii="Times New Roman" w:eastAsia="Times New Roman" w:hAnsi="Times New Roman" w:cs="Times New Roman"/>
                <w:color w:val="000000"/>
              </w:rPr>
            </w:pPr>
          </w:p>
        </w:tc>
      </w:tr>
      <w:tr w:rsidR="002F6ABF" w14:paraId="195E02E8" w14:textId="77777777">
        <w:trPr>
          <w:trHeight w:val="345"/>
        </w:trPr>
        <w:tc>
          <w:tcPr>
            <w:tcW w:w="1622" w:type="dxa"/>
            <w:shd w:val="clear" w:color="auto" w:fill="auto"/>
            <w:tcMar>
              <w:top w:w="100" w:type="dxa"/>
              <w:left w:w="100" w:type="dxa"/>
              <w:bottom w:w="100" w:type="dxa"/>
              <w:right w:w="100" w:type="dxa"/>
            </w:tcMar>
          </w:tcPr>
          <w:p w14:paraId="278D1F13" w14:textId="77777777" w:rsidR="002F6ABF" w:rsidRDefault="002F6ABF">
            <w:pPr>
              <w:widowControl w:val="0"/>
              <w:pBdr>
                <w:top w:val="nil"/>
                <w:left w:val="nil"/>
                <w:bottom w:val="nil"/>
                <w:right w:val="nil"/>
                <w:between w:val="nil"/>
              </w:pBdr>
              <w:rPr>
                <w:rFonts w:ascii="Times New Roman" w:eastAsia="Times New Roman" w:hAnsi="Times New Roman" w:cs="Times New Roman"/>
                <w:color w:val="000000"/>
              </w:rPr>
            </w:pPr>
          </w:p>
        </w:tc>
        <w:tc>
          <w:tcPr>
            <w:tcW w:w="3001" w:type="dxa"/>
            <w:shd w:val="clear" w:color="auto" w:fill="auto"/>
            <w:tcMar>
              <w:top w:w="100" w:type="dxa"/>
              <w:left w:w="100" w:type="dxa"/>
              <w:bottom w:w="100" w:type="dxa"/>
              <w:right w:w="100" w:type="dxa"/>
            </w:tcMar>
          </w:tcPr>
          <w:p w14:paraId="6BEDE10F"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 xml:space="preserve">DUPLICATION </w:t>
            </w:r>
          </w:p>
        </w:tc>
        <w:tc>
          <w:tcPr>
            <w:tcW w:w="1296" w:type="dxa"/>
            <w:shd w:val="clear" w:color="auto" w:fill="auto"/>
            <w:tcMar>
              <w:top w:w="100" w:type="dxa"/>
              <w:left w:w="100" w:type="dxa"/>
              <w:bottom w:w="100" w:type="dxa"/>
              <w:right w:w="100" w:type="dxa"/>
            </w:tcMar>
          </w:tcPr>
          <w:p w14:paraId="1FDFEF64"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 xml:space="preserve">0.00696** </w:t>
            </w:r>
          </w:p>
        </w:tc>
        <w:tc>
          <w:tcPr>
            <w:tcW w:w="1474" w:type="dxa"/>
            <w:shd w:val="clear" w:color="auto" w:fill="auto"/>
            <w:tcMar>
              <w:top w:w="100" w:type="dxa"/>
              <w:left w:w="100" w:type="dxa"/>
              <w:bottom w:w="100" w:type="dxa"/>
              <w:right w:w="100" w:type="dxa"/>
            </w:tcMar>
          </w:tcPr>
          <w:p w14:paraId="6CEF9B61"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 xml:space="preserve">0.80615 </w:t>
            </w:r>
          </w:p>
        </w:tc>
        <w:tc>
          <w:tcPr>
            <w:tcW w:w="2905" w:type="dxa"/>
            <w:shd w:val="clear" w:color="auto" w:fill="auto"/>
            <w:tcMar>
              <w:top w:w="100" w:type="dxa"/>
              <w:left w:w="100" w:type="dxa"/>
              <w:bottom w:w="100" w:type="dxa"/>
              <w:right w:w="100" w:type="dxa"/>
            </w:tcMar>
          </w:tcPr>
          <w:p w14:paraId="3F28C017"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2.239 (1.2470 – 4.021)</w:t>
            </w:r>
          </w:p>
        </w:tc>
      </w:tr>
      <w:tr w:rsidR="002F6ABF" w14:paraId="1FD7C5FA" w14:textId="77777777">
        <w:trPr>
          <w:trHeight w:val="346"/>
        </w:trPr>
        <w:tc>
          <w:tcPr>
            <w:tcW w:w="1622" w:type="dxa"/>
            <w:shd w:val="clear" w:color="auto" w:fill="auto"/>
            <w:tcMar>
              <w:top w:w="100" w:type="dxa"/>
              <w:left w:w="100" w:type="dxa"/>
              <w:bottom w:w="100" w:type="dxa"/>
              <w:right w:w="100" w:type="dxa"/>
            </w:tcMar>
          </w:tcPr>
          <w:p w14:paraId="46A23BDF" w14:textId="77777777" w:rsidR="002F6ABF" w:rsidRDefault="002F6ABF">
            <w:pPr>
              <w:widowControl w:val="0"/>
              <w:pBdr>
                <w:top w:val="nil"/>
                <w:left w:val="nil"/>
                <w:bottom w:val="nil"/>
                <w:right w:val="nil"/>
                <w:between w:val="nil"/>
              </w:pBdr>
              <w:rPr>
                <w:rFonts w:ascii="Times New Roman" w:eastAsia="Times New Roman" w:hAnsi="Times New Roman" w:cs="Times New Roman"/>
                <w:color w:val="000000"/>
                <w:shd w:val="clear" w:color="auto" w:fill="DEEAF6"/>
              </w:rPr>
            </w:pPr>
          </w:p>
        </w:tc>
        <w:tc>
          <w:tcPr>
            <w:tcW w:w="3001" w:type="dxa"/>
            <w:shd w:val="clear" w:color="auto" w:fill="auto"/>
            <w:tcMar>
              <w:top w:w="100" w:type="dxa"/>
              <w:left w:w="100" w:type="dxa"/>
              <w:bottom w:w="100" w:type="dxa"/>
              <w:right w:w="100" w:type="dxa"/>
            </w:tcMar>
          </w:tcPr>
          <w:p w14:paraId="58DFBFB0"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NORMAL </w:t>
            </w:r>
          </w:p>
        </w:tc>
        <w:tc>
          <w:tcPr>
            <w:tcW w:w="1296" w:type="dxa"/>
            <w:shd w:val="clear" w:color="auto" w:fill="auto"/>
            <w:tcMar>
              <w:top w:w="100" w:type="dxa"/>
              <w:left w:w="100" w:type="dxa"/>
              <w:bottom w:w="100" w:type="dxa"/>
              <w:right w:w="100" w:type="dxa"/>
            </w:tcMar>
          </w:tcPr>
          <w:p w14:paraId="1AC9AF70"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0.58518 </w:t>
            </w:r>
          </w:p>
        </w:tc>
        <w:tc>
          <w:tcPr>
            <w:tcW w:w="1474" w:type="dxa"/>
            <w:shd w:val="clear" w:color="auto" w:fill="auto"/>
            <w:tcMar>
              <w:top w:w="100" w:type="dxa"/>
              <w:left w:w="100" w:type="dxa"/>
              <w:bottom w:w="100" w:type="dxa"/>
              <w:right w:w="100" w:type="dxa"/>
            </w:tcMar>
          </w:tcPr>
          <w:p w14:paraId="465C0FC3"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0.07492 </w:t>
            </w:r>
          </w:p>
        </w:tc>
        <w:tc>
          <w:tcPr>
            <w:tcW w:w="2905" w:type="dxa"/>
            <w:shd w:val="clear" w:color="auto" w:fill="auto"/>
            <w:tcMar>
              <w:top w:w="100" w:type="dxa"/>
              <w:left w:w="100" w:type="dxa"/>
              <w:bottom w:w="100" w:type="dxa"/>
              <w:right w:w="100" w:type="dxa"/>
            </w:tcMar>
          </w:tcPr>
          <w:p w14:paraId="54D58EE5"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1.078 (0.8236 – 1.410)</w:t>
            </w:r>
          </w:p>
        </w:tc>
      </w:tr>
      <w:tr w:rsidR="002F6ABF" w14:paraId="793CEC38" w14:textId="77777777">
        <w:trPr>
          <w:trHeight w:val="345"/>
        </w:trPr>
        <w:tc>
          <w:tcPr>
            <w:tcW w:w="1622" w:type="dxa"/>
            <w:shd w:val="clear" w:color="auto" w:fill="auto"/>
            <w:tcMar>
              <w:top w:w="100" w:type="dxa"/>
              <w:left w:w="100" w:type="dxa"/>
              <w:bottom w:w="100" w:type="dxa"/>
              <w:right w:w="100" w:type="dxa"/>
            </w:tcMar>
          </w:tcPr>
          <w:p w14:paraId="33D2D90B"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hd w:val="clear" w:color="auto" w:fill="DEEAF6"/>
              </w:rPr>
            </w:pPr>
            <w:r>
              <w:rPr>
                <w:rFonts w:ascii="Times New Roman" w:eastAsia="Times New Roman" w:hAnsi="Times New Roman" w:cs="Times New Roman"/>
                <w:b/>
                <w:color w:val="000000"/>
                <w:shd w:val="clear" w:color="auto" w:fill="DEEAF6"/>
              </w:rPr>
              <w:t xml:space="preserve">COL5A3 </w:t>
            </w:r>
          </w:p>
        </w:tc>
        <w:tc>
          <w:tcPr>
            <w:tcW w:w="3001" w:type="dxa"/>
            <w:shd w:val="clear" w:color="auto" w:fill="auto"/>
            <w:tcMar>
              <w:top w:w="100" w:type="dxa"/>
              <w:left w:w="100" w:type="dxa"/>
              <w:bottom w:w="100" w:type="dxa"/>
              <w:right w:w="100" w:type="dxa"/>
            </w:tcMar>
          </w:tcPr>
          <w:p w14:paraId="3ADD50F1"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 xml:space="preserve">DELETION </w:t>
            </w:r>
          </w:p>
        </w:tc>
        <w:tc>
          <w:tcPr>
            <w:tcW w:w="1296" w:type="dxa"/>
            <w:shd w:val="clear" w:color="auto" w:fill="auto"/>
            <w:tcMar>
              <w:top w:w="100" w:type="dxa"/>
              <w:left w:w="100" w:type="dxa"/>
              <w:bottom w:w="100" w:type="dxa"/>
              <w:right w:w="100" w:type="dxa"/>
            </w:tcMar>
          </w:tcPr>
          <w:p w14:paraId="5776EE23"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0.014*</w:t>
            </w:r>
          </w:p>
        </w:tc>
        <w:tc>
          <w:tcPr>
            <w:tcW w:w="1474" w:type="dxa"/>
            <w:shd w:val="clear" w:color="auto" w:fill="auto"/>
            <w:tcMar>
              <w:top w:w="100" w:type="dxa"/>
              <w:left w:w="100" w:type="dxa"/>
              <w:bottom w:w="100" w:type="dxa"/>
              <w:right w:w="100" w:type="dxa"/>
            </w:tcMar>
          </w:tcPr>
          <w:p w14:paraId="089AA496" w14:textId="77777777" w:rsidR="002F6ABF" w:rsidRDefault="002F6ABF">
            <w:pPr>
              <w:widowControl w:val="0"/>
              <w:pBdr>
                <w:top w:val="nil"/>
                <w:left w:val="nil"/>
                <w:bottom w:val="nil"/>
                <w:right w:val="nil"/>
                <w:between w:val="nil"/>
              </w:pBdr>
              <w:rPr>
                <w:rFonts w:ascii="Times New Roman" w:eastAsia="Times New Roman" w:hAnsi="Times New Roman" w:cs="Times New Roman"/>
                <w:color w:val="000000"/>
                <w:shd w:val="clear" w:color="auto" w:fill="DEEAF6"/>
              </w:rPr>
            </w:pPr>
          </w:p>
        </w:tc>
        <w:tc>
          <w:tcPr>
            <w:tcW w:w="2905" w:type="dxa"/>
            <w:shd w:val="clear" w:color="auto" w:fill="auto"/>
            <w:tcMar>
              <w:top w:w="100" w:type="dxa"/>
              <w:left w:w="100" w:type="dxa"/>
              <w:bottom w:w="100" w:type="dxa"/>
              <w:right w:w="100" w:type="dxa"/>
            </w:tcMar>
          </w:tcPr>
          <w:p w14:paraId="2FA8C93D" w14:textId="77777777" w:rsidR="002F6ABF" w:rsidRDefault="002F6ABF">
            <w:pPr>
              <w:widowControl w:val="0"/>
              <w:pBdr>
                <w:top w:val="nil"/>
                <w:left w:val="nil"/>
                <w:bottom w:val="nil"/>
                <w:right w:val="nil"/>
                <w:between w:val="nil"/>
              </w:pBdr>
              <w:rPr>
                <w:rFonts w:ascii="Times New Roman" w:eastAsia="Times New Roman" w:hAnsi="Times New Roman" w:cs="Times New Roman"/>
                <w:color w:val="000000"/>
                <w:shd w:val="clear" w:color="auto" w:fill="DEEAF6"/>
              </w:rPr>
            </w:pPr>
          </w:p>
        </w:tc>
      </w:tr>
      <w:tr w:rsidR="002F6ABF" w14:paraId="08D8B2E7" w14:textId="77777777">
        <w:trPr>
          <w:trHeight w:val="345"/>
        </w:trPr>
        <w:tc>
          <w:tcPr>
            <w:tcW w:w="1622" w:type="dxa"/>
            <w:shd w:val="clear" w:color="auto" w:fill="auto"/>
            <w:tcMar>
              <w:top w:w="100" w:type="dxa"/>
              <w:left w:w="100" w:type="dxa"/>
              <w:bottom w:w="100" w:type="dxa"/>
              <w:right w:w="100" w:type="dxa"/>
            </w:tcMar>
          </w:tcPr>
          <w:p w14:paraId="313F0FFD" w14:textId="77777777" w:rsidR="002F6ABF" w:rsidRDefault="002F6ABF">
            <w:pPr>
              <w:widowControl w:val="0"/>
              <w:pBdr>
                <w:top w:val="nil"/>
                <w:left w:val="nil"/>
                <w:bottom w:val="nil"/>
                <w:right w:val="nil"/>
                <w:between w:val="nil"/>
              </w:pBdr>
              <w:rPr>
                <w:rFonts w:ascii="Times New Roman" w:eastAsia="Times New Roman" w:hAnsi="Times New Roman" w:cs="Times New Roman"/>
                <w:color w:val="000000"/>
                <w:shd w:val="clear" w:color="auto" w:fill="DEEAF6"/>
              </w:rPr>
            </w:pPr>
          </w:p>
        </w:tc>
        <w:tc>
          <w:tcPr>
            <w:tcW w:w="3001" w:type="dxa"/>
            <w:shd w:val="clear" w:color="auto" w:fill="auto"/>
            <w:tcMar>
              <w:top w:w="100" w:type="dxa"/>
              <w:left w:w="100" w:type="dxa"/>
              <w:bottom w:w="100" w:type="dxa"/>
              <w:right w:w="100" w:type="dxa"/>
            </w:tcMar>
          </w:tcPr>
          <w:p w14:paraId="5B552943"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DUPLICATION </w:t>
            </w:r>
          </w:p>
        </w:tc>
        <w:tc>
          <w:tcPr>
            <w:tcW w:w="1296" w:type="dxa"/>
            <w:shd w:val="clear" w:color="auto" w:fill="auto"/>
            <w:tcMar>
              <w:top w:w="100" w:type="dxa"/>
              <w:left w:w="100" w:type="dxa"/>
              <w:bottom w:w="100" w:type="dxa"/>
              <w:right w:w="100" w:type="dxa"/>
            </w:tcMar>
          </w:tcPr>
          <w:p w14:paraId="6D1CCCB3"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0.00548** </w:t>
            </w:r>
          </w:p>
        </w:tc>
        <w:tc>
          <w:tcPr>
            <w:tcW w:w="1474" w:type="dxa"/>
            <w:shd w:val="clear" w:color="auto" w:fill="auto"/>
            <w:tcMar>
              <w:top w:w="100" w:type="dxa"/>
              <w:left w:w="100" w:type="dxa"/>
              <w:bottom w:w="100" w:type="dxa"/>
              <w:right w:w="100" w:type="dxa"/>
            </w:tcMar>
          </w:tcPr>
          <w:p w14:paraId="04E5D54F"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FF0000"/>
              </w:rPr>
            </w:pPr>
            <w:r>
              <w:rPr>
                <w:rFonts w:ascii="Times New Roman" w:eastAsia="Times New Roman" w:hAnsi="Times New Roman" w:cs="Times New Roman"/>
                <w:color w:val="FF0000"/>
              </w:rPr>
              <w:t xml:space="preserve">-0.3818 </w:t>
            </w:r>
          </w:p>
        </w:tc>
        <w:tc>
          <w:tcPr>
            <w:tcW w:w="2905" w:type="dxa"/>
            <w:shd w:val="clear" w:color="auto" w:fill="auto"/>
            <w:tcMar>
              <w:top w:w="100" w:type="dxa"/>
              <w:left w:w="100" w:type="dxa"/>
              <w:bottom w:w="100" w:type="dxa"/>
              <w:right w:w="100" w:type="dxa"/>
            </w:tcMar>
          </w:tcPr>
          <w:p w14:paraId="0034E8EE"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0.6827 (0.5214 – 0.8937)</w:t>
            </w:r>
          </w:p>
        </w:tc>
      </w:tr>
      <w:tr w:rsidR="002F6ABF" w14:paraId="5FAD85A8" w14:textId="77777777">
        <w:trPr>
          <w:trHeight w:val="345"/>
        </w:trPr>
        <w:tc>
          <w:tcPr>
            <w:tcW w:w="1622" w:type="dxa"/>
            <w:shd w:val="clear" w:color="auto" w:fill="auto"/>
            <w:tcMar>
              <w:top w:w="100" w:type="dxa"/>
              <w:left w:w="100" w:type="dxa"/>
              <w:bottom w:w="100" w:type="dxa"/>
              <w:right w:w="100" w:type="dxa"/>
            </w:tcMar>
          </w:tcPr>
          <w:p w14:paraId="7C54037C" w14:textId="77777777" w:rsidR="002F6ABF" w:rsidRDefault="002F6ABF">
            <w:pPr>
              <w:widowControl w:val="0"/>
              <w:pBdr>
                <w:top w:val="nil"/>
                <w:left w:val="nil"/>
                <w:bottom w:val="nil"/>
                <w:right w:val="nil"/>
                <w:between w:val="nil"/>
              </w:pBdr>
              <w:rPr>
                <w:rFonts w:ascii="Times New Roman" w:eastAsia="Times New Roman" w:hAnsi="Times New Roman" w:cs="Times New Roman"/>
                <w:color w:val="000000"/>
              </w:rPr>
            </w:pPr>
          </w:p>
        </w:tc>
        <w:tc>
          <w:tcPr>
            <w:tcW w:w="3001" w:type="dxa"/>
            <w:shd w:val="clear" w:color="auto" w:fill="auto"/>
            <w:tcMar>
              <w:top w:w="100" w:type="dxa"/>
              <w:left w:w="100" w:type="dxa"/>
              <w:bottom w:w="100" w:type="dxa"/>
              <w:right w:w="100" w:type="dxa"/>
            </w:tcMar>
          </w:tcPr>
          <w:p w14:paraId="3E16A3C6"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 xml:space="preserve">NORMAL </w:t>
            </w:r>
          </w:p>
        </w:tc>
        <w:tc>
          <w:tcPr>
            <w:tcW w:w="1296" w:type="dxa"/>
            <w:shd w:val="clear" w:color="auto" w:fill="auto"/>
            <w:tcMar>
              <w:top w:w="100" w:type="dxa"/>
              <w:left w:w="100" w:type="dxa"/>
              <w:bottom w:w="100" w:type="dxa"/>
              <w:right w:w="100" w:type="dxa"/>
            </w:tcMar>
          </w:tcPr>
          <w:p w14:paraId="0595B7AD"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 xml:space="preserve">0.04536* </w:t>
            </w:r>
          </w:p>
        </w:tc>
        <w:tc>
          <w:tcPr>
            <w:tcW w:w="1474" w:type="dxa"/>
            <w:shd w:val="clear" w:color="auto" w:fill="auto"/>
            <w:tcMar>
              <w:top w:w="100" w:type="dxa"/>
              <w:left w:w="100" w:type="dxa"/>
              <w:bottom w:w="100" w:type="dxa"/>
              <w:right w:w="100" w:type="dxa"/>
            </w:tcMar>
          </w:tcPr>
          <w:p w14:paraId="5BB42C08"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FF0000"/>
                <w:shd w:val="clear" w:color="auto" w:fill="DEEAF6"/>
              </w:rPr>
            </w:pPr>
            <w:r>
              <w:rPr>
                <w:rFonts w:ascii="Times New Roman" w:eastAsia="Times New Roman" w:hAnsi="Times New Roman" w:cs="Times New Roman"/>
                <w:color w:val="FF0000"/>
                <w:shd w:val="clear" w:color="auto" w:fill="DEEAF6"/>
              </w:rPr>
              <w:t xml:space="preserve">-0.2992 </w:t>
            </w:r>
          </w:p>
        </w:tc>
        <w:tc>
          <w:tcPr>
            <w:tcW w:w="2905" w:type="dxa"/>
            <w:shd w:val="clear" w:color="auto" w:fill="auto"/>
            <w:tcMar>
              <w:top w:w="100" w:type="dxa"/>
              <w:left w:w="100" w:type="dxa"/>
              <w:bottom w:w="100" w:type="dxa"/>
              <w:right w:w="100" w:type="dxa"/>
            </w:tcMar>
          </w:tcPr>
          <w:p w14:paraId="2A0A13FC"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0.7414 (0.5531 – 0.9938)</w:t>
            </w:r>
          </w:p>
        </w:tc>
      </w:tr>
    </w:tbl>
    <w:p w14:paraId="1EED7971" w14:textId="77777777" w:rsidR="002F6ABF" w:rsidRDefault="002F6ABF">
      <w:pPr>
        <w:widowControl w:val="0"/>
        <w:pBdr>
          <w:top w:val="nil"/>
          <w:left w:val="nil"/>
          <w:bottom w:val="nil"/>
          <w:right w:val="nil"/>
          <w:between w:val="nil"/>
        </w:pBdr>
        <w:rPr>
          <w:color w:val="000000"/>
        </w:rPr>
      </w:pPr>
    </w:p>
    <w:p w14:paraId="17589DC0" w14:textId="77777777" w:rsidR="002F6ABF" w:rsidRDefault="002F6ABF">
      <w:pPr>
        <w:widowControl w:val="0"/>
        <w:pBdr>
          <w:top w:val="nil"/>
          <w:left w:val="nil"/>
          <w:bottom w:val="nil"/>
          <w:right w:val="nil"/>
          <w:between w:val="nil"/>
        </w:pBdr>
        <w:rPr>
          <w:color w:val="000000"/>
        </w:rPr>
      </w:pPr>
    </w:p>
    <w:p w14:paraId="3DA87CFB" w14:textId="77777777" w:rsidR="002F6ABF" w:rsidRDefault="007532F0">
      <w:pPr>
        <w:widowControl w:val="0"/>
        <w:pBdr>
          <w:top w:val="nil"/>
          <w:left w:val="nil"/>
          <w:bottom w:val="nil"/>
          <w:right w:val="nil"/>
          <w:between w:val="nil"/>
        </w:pBdr>
        <w:spacing w:line="240" w:lineRule="auto"/>
        <w:ind w:left="62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*Denotes statistical significance with p-value &lt; 0.05. </w:t>
      </w:r>
    </w:p>
    <w:p w14:paraId="03CF85CD" w14:textId="77777777" w:rsidR="002F6ABF" w:rsidRDefault="007532F0">
      <w:pPr>
        <w:widowControl w:val="0"/>
        <w:pBdr>
          <w:top w:val="nil"/>
          <w:left w:val="nil"/>
          <w:bottom w:val="nil"/>
          <w:right w:val="nil"/>
          <w:between w:val="nil"/>
        </w:pBdr>
        <w:spacing w:line="240" w:lineRule="auto"/>
        <w:ind w:left="62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**Denotes statistical significance with p-value &lt; 0.01. </w:t>
      </w:r>
    </w:p>
    <w:p w14:paraId="4B4CAA11" w14:textId="77777777" w:rsidR="002F6ABF" w:rsidRDefault="007532F0">
      <w:pPr>
        <w:widowControl w:val="0"/>
        <w:pBdr>
          <w:top w:val="nil"/>
          <w:left w:val="nil"/>
          <w:bottom w:val="nil"/>
          <w:right w:val="nil"/>
          <w:between w:val="nil"/>
        </w:pBdr>
        <w:spacing w:before="157" w:line="459" w:lineRule="auto"/>
        <w:ind w:left="618" w:right="598"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 three gene survival models were statistically significant, however, not all CNV  stratifications were significant. Only gene COL5A3 was within significance between deleted,  normal, and duplicated CNV stratification. </w:t>
      </w:r>
    </w:p>
    <w:p w14:paraId="5725288A" w14:textId="77777777" w:rsidR="002F6ABF" w:rsidRDefault="007532F0">
      <w:pPr>
        <w:widowControl w:val="0"/>
        <w:pBdr>
          <w:top w:val="nil"/>
          <w:left w:val="nil"/>
          <w:bottom w:val="nil"/>
          <w:right w:val="nil"/>
          <w:between w:val="nil"/>
        </w:pBdr>
        <w:spacing w:before="210" w:line="459" w:lineRule="auto"/>
        <w:ind w:left="621" w:right="309" w:firstLine="7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 likelihood ratio tests and Wald tests were statistically significant for all three collagen  gene models. </w:t>
      </w:r>
    </w:p>
    <w:p w14:paraId="47911238" w14:textId="77777777" w:rsidR="002F6ABF" w:rsidRDefault="007532F0">
      <w:pPr>
        <w:widowControl w:val="0"/>
        <w:pBdr>
          <w:top w:val="nil"/>
          <w:left w:val="nil"/>
          <w:bottom w:val="nil"/>
          <w:right w:val="nil"/>
          <w:between w:val="nil"/>
        </w:pBdr>
        <w:spacing w:before="215" w:line="459" w:lineRule="auto"/>
        <w:ind w:left="615" w:right="344" w:firstLine="7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Cox-proportional hazard model, the COL5A3 coefficients were negative for  normal and duplication CNV when compared to deletion CNV. This means that normal and  duplicated CNV stratifications in this gene have increased survival probability as it is negatively  correlated to the event. Coefficients for COL12A1 were also negative showing the same  survival probability increase. COL4A3BP had positive coefficients which imply lower  probability of survival with duplicated and normal CNV, however, only duplication and deletion  </w:t>
      </w:r>
      <w:r>
        <w:rPr>
          <w:rFonts w:ascii="Times New Roman" w:eastAsia="Times New Roman" w:hAnsi="Times New Roman" w:cs="Times New Roman"/>
          <w:color w:val="000000"/>
          <w:sz w:val="24"/>
          <w:szCs w:val="24"/>
        </w:rPr>
        <w:lastRenderedPageBreak/>
        <w:t>CNV was statistically significant.</w:t>
      </w:r>
    </w:p>
    <w:p w14:paraId="2374D140" w14:textId="77777777" w:rsidR="002F6ABF" w:rsidRDefault="007532F0">
      <w:pPr>
        <w:widowControl w:val="0"/>
        <w:pBdr>
          <w:top w:val="nil"/>
          <w:left w:val="nil"/>
          <w:bottom w:val="nil"/>
          <w:right w:val="nil"/>
          <w:between w:val="nil"/>
        </w:pBdr>
        <w:spacing w:before="301" w:line="240" w:lineRule="auto"/>
        <w:ind w:right="4891"/>
        <w:jc w:val="right"/>
        <w:rPr>
          <w:rFonts w:ascii="Calibri" w:eastAsia="Calibri" w:hAnsi="Calibri" w:cs="Calibri"/>
          <w:color w:val="000000"/>
        </w:rPr>
      </w:pPr>
      <w:r>
        <w:rPr>
          <w:rFonts w:ascii="Calibri" w:eastAsia="Calibri" w:hAnsi="Calibri" w:cs="Calibri"/>
          <w:color w:val="000000"/>
        </w:rPr>
        <w:t xml:space="preserve">14 </w:t>
      </w:r>
    </w:p>
    <w:p w14:paraId="538C5519" w14:textId="77777777" w:rsidR="002F6ABF" w:rsidRDefault="007532F0">
      <w:pPr>
        <w:widowControl w:val="0"/>
        <w:pBdr>
          <w:top w:val="nil"/>
          <w:left w:val="nil"/>
          <w:bottom w:val="nil"/>
          <w:right w:val="nil"/>
          <w:between w:val="nil"/>
        </w:pBdr>
        <w:spacing w:line="459" w:lineRule="auto"/>
        <w:ind w:left="619" w:right="276"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Hazard ratios for statistically significant findings include COL12A1 duplication at 0.6977  which approximately translates to a 0.7:1 ratio for chance of death. This is approximately a 30%  decreased probability of death with this gene duplication. In gene COL4A3BP, for duplicated  CNV, there is a hazard ratio of 2.239. This translates to a 2.24:1 ratio for increased chance of  death which is a 224% probability increase in death for with this gene duplication. Hazard ratios  for COL5A3 were both statistically significant for duplication and normal CNV at 0.6827 and  0.7414, respectively. These translate to a ratio of 0.68:1 ratio and 0.74:1 ratio for chances of  death; or a 32% and 26% decreased chance of death, respectively, for duplication and normal  CNV. </w:t>
      </w:r>
    </w:p>
    <w:p w14:paraId="49A9798C" w14:textId="77777777" w:rsidR="002F6ABF" w:rsidRDefault="007532F0">
      <w:pPr>
        <w:widowControl w:val="0"/>
        <w:pBdr>
          <w:top w:val="nil"/>
          <w:left w:val="nil"/>
          <w:bottom w:val="nil"/>
          <w:right w:val="nil"/>
          <w:between w:val="nil"/>
        </w:pBdr>
        <w:spacing w:before="210" w:line="459" w:lineRule="auto"/>
        <w:ind w:left="617" w:right="287" w:firstLine="72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Shown in Appendix </w:t>
      </w:r>
      <w:proofErr w:type="spellStart"/>
      <w:r>
        <w:rPr>
          <w:rFonts w:ascii="Times New Roman" w:eastAsia="Times New Roman" w:hAnsi="Times New Roman" w:cs="Times New Roman"/>
          <w:color w:val="000000"/>
          <w:sz w:val="24"/>
          <w:szCs w:val="24"/>
        </w:rPr>
        <w:t>C are</w:t>
      </w:r>
      <w:proofErr w:type="spellEnd"/>
      <w:r>
        <w:rPr>
          <w:rFonts w:ascii="Times New Roman" w:eastAsia="Times New Roman" w:hAnsi="Times New Roman" w:cs="Times New Roman"/>
          <w:color w:val="000000"/>
          <w:sz w:val="24"/>
          <w:szCs w:val="24"/>
        </w:rPr>
        <w:t xml:space="preserve"> KM plots for all three genes. Gene COL5A3 has a very  distinct and visible survival difference between 1,100 days and 1,700 days then converges again  to where all three stratifications do not show considerable differentiation at day 2,000, then splits  off again. Duplication of CNV seems to show greater probability of survival through most of the  KM plot for COL5A3. </w:t>
      </w:r>
    </w:p>
    <w:p w14:paraId="05A8C50F" w14:textId="77777777" w:rsidR="002F6ABF" w:rsidRDefault="007532F0">
      <w:pPr>
        <w:widowControl w:val="0"/>
        <w:pBdr>
          <w:top w:val="nil"/>
          <w:left w:val="nil"/>
          <w:bottom w:val="nil"/>
          <w:right w:val="nil"/>
          <w:between w:val="nil"/>
        </w:pBdr>
        <w:spacing w:before="215" w:line="459" w:lineRule="auto"/>
        <w:ind w:left="617" w:right="299" w:firstLine="7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Gene COL12A1 illustrates deletion of CNV with a lower survival probability starting  around 1,000 days, however, normal CNV was not statistically significant in this model. When  comparing deletion against duplication CNV in the KM plots, there is a clear distinction between  the two since normal is not statistically significant. </w:t>
      </w:r>
    </w:p>
    <w:p w14:paraId="369C71B8" w14:textId="77777777" w:rsidR="002F6ABF" w:rsidRDefault="007532F0">
      <w:pPr>
        <w:widowControl w:val="0"/>
        <w:pBdr>
          <w:top w:val="nil"/>
          <w:left w:val="nil"/>
          <w:bottom w:val="nil"/>
          <w:right w:val="nil"/>
          <w:between w:val="nil"/>
        </w:pBdr>
        <w:spacing w:before="210" w:line="459" w:lineRule="auto"/>
        <w:ind w:left="618" w:right="479" w:firstLine="7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COL4A3BP is only significant with regards to duplication when compared to deletion CNV. Normal CNV was not statistically significant and can be seen in the KM plots to closely  mimic the deletion CNV curve.</w:t>
      </w:r>
    </w:p>
    <w:p w14:paraId="2AC36C33" w14:textId="77777777" w:rsidR="002F6ABF" w:rsidRDefault="007532F0">
      <w:pPr>
        <w:widowControl w:val="0"/>
        <w:pBdr>
          <w:top w:val="nil"/>
          <w:left w:val="nil"/>
          <w:bottom w:val="nil"/>
          <w:right w:val="nil"/>
          <w:between w:val="nil"/>
        </w:pBdr>
        <w:spacing w:before="1123" w:line="240" w:lineRule="auto"/>
        <w:ind w:right="4891"/>
        <w:jc w:val="right"/>
        <w:rPr>
          <w:rFonts w:ascii="Calibri" w:eastAsia="Calibri" w:hAnsi="Calibri" w:cs="Calibri"/>
          <w:color w:val="000000"/>
        </w:rPr>
      </w:pPr>
      <w:r>
        <w:rPr>
          <w:rFonts w:ascii="Calibri" w:eastAsia="Calibri" w:hAnsi="Calibri" w:cs="Calibri"/>
          <w:color w:val="000000"/>
        </w:rPr>
        <w:lastRenderedPageBreak/>
        <w:t xml:space="preserve">15 </w:t>
      </w:r>
    </w:p>
    <w:p w14:paraId="261A9787" w14:textId="77777777" w:rsidR="002F6ABF" w:rsidRDefault="007532F0">
      <w:pPr>
        <w:widowControl w:val="0"/>
        <w:pBdr>
          <w:top w:val="nil"/>
          <w:left w:val="nil"/>
          <w:bottom w:val="nil"/>
          <w:right w:val="nil"/>
          <w:between w:val="nil"/>
        </w:pBdr>
        <w:spacing w:line="459" w:lineRule="auto"/>
        <w:ind w:left="626" w:right="1331" w:firstLine="7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Table 3 displays log-rank scores of each gene with asterisks marking statistical  significance. </w:t>
      </w:r>
    </w:p>
    <w:p w14:paraId="6533D5F4" w14:textId="77777777" w:rsidR="002F6ABF" w:rsidRDefault="007532F0">
      <w:pPr>
        <w:widowControl w:val="0"/>
        <w:pBdr>
          <w:top w:val="nil"/>
          <w:left w:val="nil"/>
          <w:bottom w:val="nil"/>
          <w:right w:val="nil"/>
          <w:between w:val="nil"/>
        </w:pBdr>
        <w:spacing w:before="206" w:line="240" w:lineRule="auto"/>
        <w:ind w:left="62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Table 3. Observed and Expected Scores of Each Stratified Gene. </w:t>
      </w:r>
    </w:p>
    <w:tbl>
      <w:tblPr>
        <w:tblStyle w:val="a1"/>
        <w:tblW w:w="9680" w:type="dxa"/>
        <w:tblInd w:w="7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8"/>
        <w:gridCol w:w="1594"/>
        <w:gridCol w:w="1810"/>
        <w:gridCol w:w="1738"/>
      </w:tblGrid>
      <w:tr w:rsidR="002F6ABF" w14:paraId="46065358" w14:textId="77777777">
        <w:trPr>
          <w:trHeight w:val="422"/>
        </w:trPr>
        <w:tc>
          <w:tcPr>
            <w:tcW w:w="4537" w:type="dxa"/>
            <w:shd w:val="clear" w:color="auto" w:fill="auto"/>
            <w:tcMar>
              <w:top w:w="100" w:type="dxa"/>
              <w:left w:w="100" w:type="dxa"/>
              <w:bottom w:w="100" w:type="dxa"/>
              <w:right w:w="100" w:type="dxa"/>
            </w:tcMar>
          </w:tcPr>
          <w:p w14:paraId="10A3EF86"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6"/>
                <w:szCs w:val="36"/>
                <w:shd w:val="clear" w:color="auto" w:fill="5B9BD5"/>
              </w:rPr>
            </w:pPr>
            <w:r>
              <w:rPr>
                <w:rFonts w:ascii="Times New Roman" w:eastAsia="Times New Roman" w:hAnsi="Times New Roman" w:cs="Times New Roman"/>
                <w:b/>
                <w:color w:val="000000"/>
                <w:sz w:val="36"/>
                <w:szCs w:val="36"/>
                <w:shd w:val="clear" w:color="auto" w:fill="5B9BD5"/>
              </w:rPr>
              <w:t xml:space="preserve">Gene </w:t>
            </w:r>
          </w:p>
        </w:tc>
        <w:tc>
          <w:tcPr>
            <w:tcW w:w="1594" w:type="dxa"/>
            <w:shd w:val="clear" w:color="auto" w:fill="auto"/>
            <w:tcMar>
              <w:top w:w="100" w:type="dxa"/>
              <w:left w:w="100" w:type="dxa"/>
              <w:bottom w:w="100" w:type="dxa"/>
              <w:right w:w="100" w:type="dxa"/>
            </w:tcMar>
          </w:tcPr>
          <w:p w14:paraId="7C28A125"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6"/>
                <w:szCs w:val="36"/>
                <w:shd w:val="clear" w:color="auto" w:fill="5B9BD5"/>
              </w:rPr>
            </w:pPr>
            <w:r>
              <w:rPr>
                <w:rFonts w:ascii="Times New Roman" w:eastAsia="Times New Roman" w:hAnsi="Times New Roman" w:cs="Times New Roman"/>
                <w:b/>
                <w:color w:val="000000"/>
                <w:sz w:val="36"/>
                <w:szCs w:val="36"/>
                <w:shd w:val="clear" w:color="auto" w:fill="5B9BD5"/>
              </w:rPr>
              <w:t xml:space="preserve">N </w:t>
            </w:r>
          </w:p>
        </w:tc>
        <w:tc>
          <w:tcPr>
            <w:tcW w:w="1810" w:type="dxa"/>
            <w:shd w:val="clear" w:color="auto" w:fill="auto"/>
            <w:tcMar>
              <w:top w:w="100" w:type="dxa"/>
              <w:left w:w="100" w:type="dxa"/>
              <w:bottom w:w="100" w:type="dxa"/>
              <w:right w:w="100" w:type="dxa"/>
            </w:tcMar>
          </w:tcPr>
          <w:p w14:paraId="3DBB14DC"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6"/>
                <w:szCs w:val="36"/>
                <w:shd w:val="clear" w:color="auto" w:fill="5B9BD5"/>
              </w:rPr>
            </w:pPr>
            <w:r>
              <w:rPr>
                <w:rFonts w:ascii="Times New Roman" w:eastAsia="Times New Roman" w:hAnsi="Times New Roman" w:cs="Times New Roman"/>
                <w:b/>
                <w:color w:val="000000"/>
                <w:sz w:val="36"/>
                <w:szCs w:val="36"/>
                <w:shd w:val="clear" w:color="auto" w:fill="5B9BD5"/>
              </w:rPr>
              <w:t xml:space="preserve">Observed </w:t>
            </w:r>
          </w:p>
        </w:tc>
        <w:tc>
          <w:tcPr>
            <w:tcW w:w="1738" w:type="dxa"/>
            <w:shd w:val="clear" w:color="auto" w:fill="auto"/>
            <w:tcMar>
              <w:top w:w="100" w:type="dxa"/>
              <w:left w:w="100" w:type="dxa"/>
              <w:bottom w:w="100" w:type="dxa"/>
              <w:right w:w="100" w:type="dxa"/>
            </w:tcMar>
          </w:tcPr>
          <w:p w14:paraId="4D1BFEAF"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6"/>
                <w:szCs w:val="36"/>
                <w:shd w:val="clear" w:color="auto" w:fill="5B9BD5"/>
              </w:rPr>
            </w:pPr>
            <w:r>
              <w:rPr>
                <w:rFonts w:ascii="Times New Roman" w:eastAsia="Times New Roman" w:hAnsi="Times New Roman" w:cs="Times New Roman"/>
                <w:b/>
                <w:color w:val="000000"/>
                <w:sz w:val="36"/>
                <w:szCs w:val="36"/>
                <w:shd w:val="clear" w:color="auto" w:fill="5B9BD5"/>
              </w:rPr>
              <w:t>Expected</w:t>
            </w:r>
          </w:p>
        </w:tc>
      </w:tr>
      <w:tr w:rsidR="002F6ABF" w14:paraId="229768B8" w14:textId="77777777">
        <w:trPr>
          <w:trHeight w:val="316"/>
        </w:trPr>
        <w:tc>
          <w:tcPr>
            <w:tcW w:w="4537" w:type="dxa"/>
            <w:shd w:val="clear" w:color="auto" w:fill="auto"/>
            <w:tcMar>
              <w:top w:w="100" w:type="dxa"/>
              <w:left w:w="100" w:type="dxa"/>
              <w:bottom w:w="100" w:type="dxa"/>
              <w:right w:w="100" w:type="dxa"/>
            </w:tcMar>
          </w:tcPr>
          <w:p w14:paraId="7BB833A7" w14:textId="77777777" w:rsidR="002F6ABF" w:rsidRDefault="007532F0">
            <w:pPr>
              <w:widowControl w:val="0"/>
              <w:pBdr>
                <w:top w:val="nil"/>
                <w:left w:val="nil"/>
                <w:bottom w:val="nil"/>
                <w:right w:val="nil"/>
                <w:between w:val="nil"/>
              </w:pBdr>
              <w:spacing w:line="240" w:lineRule="auto"/>
              <w:ind w:left="126"/>
              <w:rPr>
                <w:rFonts w:ascii="Times New Roman" w:eastAsia="Times New Roman" w:hAnsi="Times New Roman" w:cs="Times New Roman"/>
                <w:b/>
                <w:color w:val="000000"/>
                <w:sz w:val="24"/>
                <w:szCs w:val="24"/>
                <w:shd w:val="clear" w:color="auto" w:fill="DEEAF6"/>
              </w:rPr>
            </w:pPr>
            <w:r>
              <w:rPr>
                <w:rFonts w:ascii="Times New Roman" w:eastAsia="Times New Roman" w:hAnsi="Times New Roman" w:cs="Times New Roman"/>
                <w:b/>
                <w:color w:val="000000"/>
                <w:sz w:val="24"/>
                <w:szCs w:val="24"/>
                <w:shd w:val="clear" w:color="auto" w:fill="DEEAF6"/>
              </w:rPr>
              <w:t xml:space="preserve">COL12A1 = Deletion* </w:t>
            </w:r>
          </w:p>
        </w:tc>
        <w:tc>
          <w:tcPr>
            <w:tcW w:w="1594" w:type="dxa"/>
            <w:shd w:val="clear" w:color="auto" w:fill="auto"/>
            <w:tcMar>
              <w:top w:w="100" w:type="dxa"/>
              <w:left w:w="100" w:type="dxa"/>
              <w:bottom w:w="100" w:type="dxa"/>
              <w:right w:w="100" w:type="dxa"/>
            </w:tcMar>
          </w:tcPr>
          <w:p w14:paraId="64A281F4"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shd w:val="clear" w:color="auto" w:fill="DEEAF6"/>
              </w:rPr>
            </w:pPr>
            <w:r>
              <w:rPr>
                <w:rFonts w:ascii="Times New Roman" w:eastAsia="Times New Roman" w:hAnsi="Times New Roman" w:cs="Times New Roman"/>
                <w:color w:val="000000"/>
                <w:sz w:val="24"/>
                <w:szCs w:val="24"/>
                <w:shd w:val="clear" w:color="auto" w:fill="DEEAF6"/>
              </w:rPr>
              <w:t xml:space="preserve">196 </w:t>
            </w:r>
          </w:p>
        </w:tc>
        <w:tc>
          <w:tcPr>
            <w:tcW w:w="1810" w:type="dxa"/>
            <w:shd w:val="clear" w:color="auto" w:fill="auto"/>
            <w:tcMar>
              <w:top w:w="100" w:type="dxa"/>
              <w:left w:w="100" w:type="dxa"/>
              <w:bottom w:w="100" w:type="dxa"/>
              <w:right w:w="100" w:type="dxa"/>
            </w:tcMar>
          </w:tcPr>
          <w:p w14:paraId="49606A3F"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FF0000"/>
                <w:sz w:val="24"/>
                <w:szCs w:val="24"/>
                <w:shd w:val="clear" w:color="auto" w:fill="DEEAF6"/>
              </w:rPr>
            </w:pPr>
            <w:r>
              <w:rPr>
                <w:rFonts w:ascii="Times New Roman" w:eastAsia="Times New Roman" w:hAnsi="Times New Roman" w:cs="Times New Roman"/>
                <w:color w:val="FF0000"/>
                <w:sz w:val="24"/>
                <w:szCs w:val="24"/>
                <w:shd w:val="clear" w:color="auto" w:fill="DEEAF6"/>
              </w:rPr>
              <w:t xml:space="preserve">118 </w:t>
            </w:r>
          </w:p>
        </w:tc>
        <w:tc>
          <w:tcPr>
            <w:tcW w:w="1738" w:type="dxa"/>
            <w:shd w:val="clear" w:color="auto" w:fill="auto"/>
            <w:tcMar>
              <w:top w:w="100" w:type="dxa"/>
              <w:left w:w="100" w:type="dxa"/>
              <w:bottom w:w="100" w:type="dxa"/>
              <w:right w:w="100" w:type="dxa"/>
            </w:tcMar>
          </w:tcPr>
          <w:p w14:paraId="12D8CF5A"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shd w:val="clear" w:color="auto" w:fill="DEEAF6"/>
              </w:rPr>
            </w:pPr>
            <w:r>
              <w:rPr>
                <w:rFonts w:ascii="Times New Roman" w:eastAsia="Times New Roman" w:hAnsi="Times New Roman" w:cs="Times New Roman"/>
                <w:color w:val="000000"/>
                <w:sz w:val="24"/>
                <w:szCs w:val="24"/>
                <w:shd w:val="clear" w:color="auto" w:fill="DEEAF6"/>
              </w:rPr>
              <w:t>98.8</w:t>
            </w:r>
          </w:p>
        </w:tc>
      </w:tr>
      <w:tr w:rsidR="002F6ABF" w14:paraId="11D42B8F" w14:textId="77777777">
        <w:trPr>
          <w:trHeight w:val="312"/>
        </w:trPr>
        <w:tc>
          <w:tcPr>
            <w:tcW w:w="4537" w:type="dxa"/>
            <w:shd w:val="clear" w:color="auto" w:fill="auto"/>
            <w:tcMar>
              <w:top w:w="100" w:type="dxa"/>
              <w:left w:w="100" w:type="dxa"/>
              <w:bottom w:w="100" w:type="dxa"/>
              <w:right w:w="100" w:type="dxa"/>
            </w:tcMar>
          </w:tcPr>
          <w:p w14:paraId="25991717" w14:textId="77777777" w:rsidR="002F6ABF" w:rsidRDefault="007532F0">
            <w:pPr>
              <w:widowControl w:val="0"/>
              <w:pBdr>
                <w:top w:val="nil"/>
                <w:left w:val="nil"/>
                <w:bottom w:val="nil"/>
                <w:right w:val="nil"/>
                <w:between w:val="nil"/>
              </w:pBdr>
              <w:spacing w:line="240" w:lineRule="auto"/>
              <w:ind w:left="12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COL12A1 = Duplication* </w:t>
            </w:r>
          </w:p>
        </w:tc>
        <w:tc>
          <w:tcPr>
            <w:tcW w:w="1594" w:type="dxa"/>
            <w:shd w:val="clear" w:color="auto" w:fill="auto"/>
            <w:tcMar>
              <w:top w:w="100" w:type="dxa"/>
              <w:left w:w="100" w:type="dxa"/>
              <w:bottom w:w="100" w:type="dxa"/>
              <w:right w:w="100" w:type="dxa"/>
            </w:tcMar>
          </w:tcPr>
          <w:p w14:paraId="7D178254"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134 </w:t>
            </w:r>
          </w:p>
        </w:tc>
        <w:tc>
          <w:tcPr>
            <w:tcW w:w="1810" w:type="dxa"/>
            <w:shd w:val="clear" w:color="auto" w:fill="auto"/>
            <w:tcMar>
              <w:top w:w="100" w:type="dxa"/>
              <w:left w:w="100" w:type="dxa"/>
              <w:bottom w:w="100" w:type="dxa"/>
              <w:right w:w="100" w:type="dxa"/>
            </w:tcMar>
          </w:tcPr>
          <w:p w14:paraId="09EFBA78"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60 </w:t>
            </w:r>
          </w:p>
        </w:tc>
        <w:tc>
          <w:tcPr>
            <w:tcW w:w="1738" w:type="dxa"/>
            <w:shd w:val="clear" w:color="auto" w:fill="auto"/>
            <w:tcMar>
              <w:top w:w="100" w:type="dxa"/>
              <w:left w:w="100" w:type="dxa"/>
              <w:bottom w:w="100" w:type="dxa"/>
              <w:right w:w="100" w:type="dxa"/>
            </w:tcMar>
          </w:tcPr>
          <w:p w14:paraId="4CD13B13"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71.6</w:t>
            </w:r>
          </w:p>
        </w:tc>
      </w:tr>
      <w:tr w:rsidR="002F6ABF" w14:paraId="60FEF6A5" w14:textId="77777777">
        <w:trPr>
          <w:trHeight w:val="311"/>
        </w:trPr>
        <w:tc>
          <w:tcPr>
            <w:tcW w:w="4537" w:type="dxa"/>
            <w:shd w:val="clear" w:color="auto" w:fill="auto"/>
            <w:tcMar>
              <w:top w:w="100" w:type="dxa"/>
              <w:left w:w="100" w:type="dxa"/>
              <w:bottom w:w="100" w:type="dxa"/>
              <w:right w:w="100" w:type="dxa"/>
            </w:tcMar>
          </w:tcPr>
          <w:p w14:paraId="1397D6C2" w14:textId="77777777" w:rsidR="002F6ABF" w:rsidRDefault="007532F0">
            <w:pPr>
              <w:widowControl w:val="0"/>
              <w:pBdr>
                <w:top w:val="nil"/>
                <w:left w:val="nil"/>
                <w:bottom w:val="nil"/>
                <w:right w:val="nil"/>
                <w:between w:val="nil"/>
              </w:pBdr>
              <w:spacing w:line="240" w:lineRule="auto"/>
              <w:ind w:left="126"/>
              <w:rPr>
                <w:rFonts w:ascii="Times New Roman" w:eastAsia="Times New Roman" w:hAnsi="Times New Roman" w:cs="Times New Roman"/>
                <w:b/>
                <w:color w:val="000000"/>
                <w:sz w:val="24"/>
                <w:szCs w:val="24"/>
                <w:shd w:val="clear" w:color="auto" w:fill="DEEAF6"/>
              </w:rPr>
            </w:pPr>
            <w:r>
              <w:rPr>
                <w:rFonts w:ascii="Times New Roman" w:eastAsia="Times New Roman" w:hAnsi="Times New Roman" w:cs="Times New Roman"/>
                <w:b/>
                <w:color w:val="000000"/>
                <w:sz w:val="24"/>
                <w:szCs w:val="24"/>
                <w:shd w:val="clear" w:color="auto" w:fill="DEEAF6"/>
              </w:rPr>
              <w:t xml:space="preserve">COL12A1 = Normal </w:t>
            </w:r>
          </w:p>
        </w:tc>
        <w:tc>
          <w:tcPr>
            <w:tcW w:w="1594" w:type="dxa"/>
            <w:shd w:val="clear" w:color="auto" w:fill="auto"/>
            <w:tcMar>
              <w:top w:w="100" w:type="dxa"/>
              <w:left w:w="100" w:type="dxa"/>
              <w:bottom w:w="100" w:type="dxa"/>
              <w:right w:w="100" w:type="dxa"/>
            </w:tcMar>
          </w:tcPr>
          <w:p w14:paraId="431680BB"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shd w:val="clear" w:color="auto" w:fill="DEEAF6"/>
              </w:rPr>
            </w:pPr>
            <w:r>
              <w:rPr>
                <w:rFonts w:ascii="Times New Roman" w:eastAsia="Times New Roman" w:hAnsi="Times New Roman" w:cs="Times New Roman"/>
                <w:color w:val="000000"/>
                <w:sz w:val="24"/>
                <w:szCs w:val="24"/>
                <w:shd w:val="clear" w:color="auto" w:fill="DEEAF6"/>
              </w:rPr>
              <w:t xml:space="preserve">234 </w:t>
            </w:r>
          </w:p>
        </w:tc>
        <w:tc>
          <w:tcPr>
            <w:tcW w:w="1810" w:type="dxa"/>
            <w:shd w:val="clear" w:color="auto" w:fill="auto"/>
            <w:tcMar>
              <w:top w:w="100" w:type="dxa"/>
              <w:left w:w="100" w:type="dxa"/>
              <w:bottom w:w="100" w:type="dxa"/>
              <w:right w:w="100" w:type="dxa"/>
            </w:tcMar>
          </w:tcPr>
          <w:p w14:paraId="51555EDF"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shd w:val="clear" w:color="auto" w:fill="DEEAF6"/>
              </w:rPr>
            </w:pPr>
            <w:r>
              <w:rPr>
                <w:rFonts w:ascii="Times New Roman" w:eastAsia="Times New Roman" w:hAnsi="Times New Roman" w:cs="Times New Roman"/>
                <w:color w:val="000000"/>
                <w:sz w:val="24"/>
                <w:szCs w:val="24"/>
                <w:shd w:val="clear" w:color="auto" w:fill="DEEAF6"/>
              </w:rPr>
              <w:t xml:space="preserve">113 </w:t>
            </w:r>
          </w:p>
        </w:tc>
        <w:tc>
          <w:tcPr>
            <w:tcW w:w="1738" w:type="dxa"/>
            <w:shd w:val="clear" w:color="auto" w:fill="auto"/>
            <w:tcMar>
              <w:top w:w="100" w:type="dxa"/>
              <w:left w:w="100" w:type="dxa"/>
              <w:bottom w:w="100" w:type="dxa"/>
              <w:right w:w="100" w:type="dxa"/>
            </w:tcMar>
          </w:tcPr>
          <w:p w14:paraId="53258227"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shd w:val="clear" w:color="auto" w:fill="DEEAF6"/>
              </w:rPr>
            </w:pPr>
            <w:r>
              <w:rPr>
                <w:rFonts w:ascii="Times New Roman" w:eastAsia="Times New Roman" w:hAnsi="Times New Roman" w:cs="Times New Roman"/>
                <w:color w:val="000000"/>
                <w:sz w:val="24"/>
                <w:szCs w:val="24"/>
                <w:shd w:val="clear" w:color="auto" w:fill="DEEAF6"/>
              </w:rPr>
              <w:t>120.7</w:t>
            </w:r>
          </w:p>
        </w:tc>
      </w:tr>
      <w:tr w:rsidR="002F6ABF" w14:paraId="72C8C74F" w14:textId="77777777">
        <w:trPr>
          <w:trHeight w:val="316"/>
        </w:trPr>
        <w:tc>
          <w:tcPr>
            <w:tcW w:w="4537" w:type="dxa"/>
            <w:shd w:val="clear" w:color="auto" w:fill="auto"/>
            <w:tcMar>
              <w:top w:w="100" w:type="dxa"/>
              <w:left w:w="100" w:type="dxa"/>
              <w:bottom w:w="100" w:type="dxa"/>
              <w:right w:w="100" w:type="dxa"/>
            </w:tcMar>
          </w:tcPr>
          <w:p w14:paraId="30490809" w14:textId="77777777" w:rsidR="002F6ABF" w:rsidRDefault="007532F0">
            <w:pPr>
              <w:widowControl w:val="0"/>
              <w:pBdr>
                <w:top w:val="nil"/>
                <w:left w:val="nil"/>
                <w:bottom w:val="nil"/>
                <w:right w:val="nil"/>
                <w:between w:val="nil"/>
              </w:pBdr>
              <w:spacing w:line="240" w:lineRule="auto"/>
              <w:ind w:left="12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COL4A3BP = Deletion* </w:t>
            </w:r>
          </w:p>
        </w:tc>
        <w:tc>
          <w:tcPr>
            <w:tcW w:w="1594" w:type="dxa"/>
            <w:shd w:val="clear" w:color="auto" w:fill="auto"/>
            <w:tcMar>
              <w:top w:w="100" w:type="dxa"/>
              <w:left w:w="100" w:type="dxa"/>
              <w:bottom w:w="100" w:type="dxa"/>
              <w:right w:w="100" w:type="dxa"/>
            </w:tcMar>
          </w:tcPr>
          <w:p w14:paraId="7CC610EA"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410 </w:t>
            </w:r>
          </w:p>
        </w:tc>
        <w:tc>
          <w:tcPr>
            <w:tcW w:w="1810" w:type="dxa"/>
            <w:shd w:val="clear" w:color="auto" w:fill="auto"/>
            <w:tcMar>
              <w:top w:w="100" w:type="dxa"/>
              <w:left w:w="100" w:type="dxa"/>
              <w:bottom w:w="100" w:type="dxa"/>
              <w:right w:w="100" w:type="dxa"/>
            </w:tcMar>
          </w:tcPr>
          <w:p w14:paraId="5583E46E"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207 </w:t>
            </w:r>
          </w:p>
        </w:tc>
        <w:tc>
          <w:tcPr>
            <w:tcW w:w="1738" w:type="dxa"/>
            <w:shd w:val="clear" w:color="auto" w:fill="auto"/>
            <w:tcMar>
              <w:top w:w="100" w:type="dxa"/>
              <w:left w:w="100" w:type="dxa"/>
              <w:bottom w:w="100" w:type="dxa"/>
              <w:right w:w="100" w:type="dxa"/>
            </w:tcMar>
          </w:tcPr>
          <w:p w14:paraId="3FDF40E1"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215.64</w:t>
            </w:r>
          </w:p>
        </w:tc>
      </w:tr>
      <w:tr w:rsidR="002F6ABF" w14:paraId="66592D0A" w14:textId="77777777">
        <w:trPr>
          <w:trHeight w:val="312"/>
        </w:trPr>
        <w:tc>
          <w:tcPr>
            <w:tcW w:w="4537" w:type="dxa"/>
            <w:shd w:val="clear" w:color="auto" w:fill="auto"/>
            <w:tcMar>
              <w:top w:w="100" w:type="dxa"/>
              <w:left w:w="100" w:type="dxa"/>
              <w:bottom w:w="100" w:type="dxa"/>
              <w:right w:w="100" w:type="dxa"/>
            </w:tcMar>
          </w:tcPr>
          <w:p w14:paraId="1B931E28" w14:textId="77777777" w:rsidR="002F6ABF" w:rsidRDefault="007532F0">
            <w:pPr>
              <w:widowControl w:val="0"/>
              <w:pBdr>
                <w:top w:val="nil"/>
                <w:left w:val="nil"/>
                <w:bottom w:val="nil"/>
                <w:right w:val="nil"/>
                <w:between w:val="nil"/>
              </w:pBdr>
              <w:spacing w:line="240" w:lineRule="auto"/>
              <w:ind w:left="126"/>
              <w:rPr>
                <w:rFonts w:ascii="Times New Roman" w:eastAsia="Times New Roman" w:hAnsi="Times New Roman" w:cs="Times New Roman"/>
                <w:b/>
                <w:color w:val="000000"/>
                <w:sz w:val="24"/>
                <w:szCs w:val="24"/>
                <w:shd w:val="clear" w:color="auto" w:fill="DEEAF6"/>
              </w:rPr>
            </w:pPr>
            <w:r>
              <w:rPr>
                <w:rFonts w:ascii="Times New Roman" w:eastAsia="Times New Roman" w:hAnsi="Times New Roman" w:cs="Times New Roman"/>
                <w:b/>
                <w:color w:val="000000"/>
                <w:sz w:val="24"/>
                <w:szCs w:val="24"/>
                <w:shd w:val="clear" w:color="auto" w:fill="DEEAF6"/>
              </w:rPr>
              <w:t xml:space="preserve">COL4A3BP = Duplication* </w:t>
            </w:r>
          </w:p>
        </w:tc>
        <w:tc>
          <w:tcPr>
            <w:tcW w:w="1594" w:type="dxa"/>
            <w:shd w:val="clear" w:color="auto" w:fill="auto"/>
            <w:tcMar>
              <w:top w:w="100" w:type="dxa"/>
              <w:left w:w="100" w:type="dxa"/>
              <w:bottom w:w="100" w:type="dxa"/>
              <w:right w:w="100" w:type="dxa"/>
            </w:tcMar>
          </w:tcPr>
          <w:p w14:paraId="75F8B321"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shd w:val="clear" w:color="auto" w:fill="DEEAF6"/>
              </w:rPr>
            </w:pPr>
            <w:r>
              <w:rPr>
                <w:rFonts w:ascii="Times New Roman" w:eastAsia="Times New Roman" w:hAnsi="Times New Roman" w:cs="Times New Roman"/>
                <w:color w:val="000000"/>
                <w:sz w:val="24"/>
                <w:szCs w:val="24"/>
                <w:shd w:val="clear" w:color="auto" w:fill="DEEAF6"/>
              </w:rPr>
              <w:t xml:space="preserve">21 </w:t>
            </w:r>
          </w:p>
        </w:tc>
        <w:tc>
          <w:tcPr>
            <w:tcW w:w="1810" w:type="dxa"/>
            <w:shd w:val="clear" w:color="auto" w:fill="auto"/>
            <w:tcMar>
              <w:top w:w="100" w:type="dxa"/>
              <w:left w:w="100" w:type="dxa"/>
              <w:bottom w:w="100" w:type="dxa"/>
              <w:right w:w="100" w:type="dxa"/>
            </w:tcMar>
          </w:tcPr>
          <w:p w14:paraId="60FCE795"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FF0000"/>
                <w:sz w:val="24"/>
                <w:szCs w:val="24"/>
                <w:shd w:val="clear" w:color="auto" w:fill="DEEAF6"/>
              </w:rPr>
            </w:pPr>
            <w:r>
              <w:rPr>
                <w:rFonts w:ascii="Times New Roman" w:eastAsia="Times New Roman" w:hAnsi="Times New Roman" w:cs="Times New Roman"/>
                <w:color w:val="FF0000"/>
                <w:sz w:val="24"/>
                <w:szCs w:val="24"/>
                <w:shd w:val="clear" w:color="auto" w:fill="DEEAF6"/>
              </w:rPr>
              <w:t xml:space="preserve">12 </w:t>
            </w:r>
          </w:p>
        </w:tc>
        <w:tc>
          <w:tcPr>
            <w:tcW w:w="1738" w:type="dxa"/>
            <w:shd w:val="clear" w:color="auto" w:fill="auto"/>
            <w:tcMar>
              <w:top w:w="100" w:type="dxa"/>
              <w:left w:w="100" w:type="dxa"/>
              <w:bottom w:w="100" w:type="dxa"/>
              <w:right w:w="100" w:type="dxa"/>
            </w:tcMar>
          </w:tcPr>
          <w:p w14:paraId="614D1CDD"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shd w:val="clear" w:color="auto" w:fill="DEEAF6"/>
              </w:rPr>
            </w:pPr>
            <w:r>
              <w:rPr>
                <w:rFonts w:ascii="Times New Roman" w:eastAsia="Times New Roman" w:hAnsi="Times New Roman" w:cs="Times New Roman"/>
                <w:color w:val="000000"/>
                <w:sz w:val="24"/>
                <w:szCs w:val="24"/>
                <w:shd w:val="clear" w:color="auto" w:fill="DEEAF6"/>
              </w:rPr>
              <w:t>5.63</w:t>
            </w:r>
          </w:p>
        </w:tc>
      </w:tr>
      <w:tr w:rsidR="002F6ABF" w14:paraId="69B3007E" w14:textId="77777777">
        <w:trPr>
          <w:trHeight w:val="316"/>
        </w:trPr>
        <w:tc>
          <w:tcPr>
            <w:tcW w:w="4537" w:type="dxa"/>
            <w:shd w:val="clear" w:color="auto" w:fill="auto"/>
            <w:tcMar>
              <w:top w:w="100" w:type="dxa"/>
              <w:left w:w="100" w:type="dxa"/>
              <w:bottom w:w="100" w:type="dxa"/>
              <w:right w:w="100" w:type="dxa"/>
            </w:tcMar>
          </w:tcPr>
          <w:p w14:paraId="0621C1E9" w14:textId="77777777" w:rsidR="002F6ABF" w:rsidRDefault="007532F0">
            <w:pPr>
              <w:widowControl w:val="0"/>
              <w:pBdr>
                <w:top w:val="nil"/>
                <w:left w:val="nil"/>
                <w:bottom w:val="nil"/>
                <w:right w:val="nil"/>
                <w:between w:val="nil"/>
              </w:pBdr>
              <w:spacing w:line="240" w:lineRule="auto"/>
              <w:ind w:left="12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COL4A3BP = Normal </w:t>
            </w:r>
          </w:p>
        </w:tc>
        <w:tc>
          <w:tcPr>
            <w:tcW w:w="1594" w:type="dxa"/>
            <w:shd w:val="clear" w:color="auto" w:fill="auto"/>
            <w:tcMar>
              <w:top w:w="100" w:type="dxa"/>
              <w:left w:w="100" w:type="dxa"/>
              <w:bottom w:w="100" w:type="dxa"/>
              <w:right w:w="100" w:type="dxa"/>
            </w:tcMar>
          </w:tcPr>
          <w:p w14:paraId="5818C2FD"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133 </w:t>
            </w:r>
          </w:p>
        </w:tc>
        <w:tc>
          <w:tcPr>
            <w:tcW w:w="1810" w:type="dxa"/>
            <w:shd w:val="clear" w:color="auto" w:fill="auto"/>
            <w:tcMar>
              <w:top w:w="100" w:type="dxa"/>
              <w:left w:w="100" w:type="dxa"/>
              <w:bottom w:w="100" w:type="dxa"/>
              <w:right w:w="100" w:type="dxa"/>
            </w:tcMar>
          </w:tcPr>
          <w:p w14:paraId="48FD385B"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72 </w:t>
            </w:r>
          </w:p>
        </w:tc>
        <w:tc>
          <w:tcPr>
            <w:tcW w:w="1738" w:type="dxa"/>
            <w:shd w:val="clear" w:color="auto" w:fill="auto"/>
            <w:tcMar>
              <w:top w:w="100" w:type="dxa"/>
              <w:left w:w="100" w:type="dxa"/>
              <w:bottom w:w="100" w:type="dxa"/>
              <w:right w:w="100" w:type="dxa"/>
            </w:tcMar>
          </w:tcPr>
          <w:p w14:paraId="3567C9BC"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69.73</w:t>
            </w:r>
          </w:p>
        </w:tc>
      </w:tr>
      <w:tr w:rsidR="002F6ABF" w14:paraId="005BDBB2" w14:textId="77777777">
        <w:trPr>
          <w:trHeight w:val="312"/>
        </w:trPr>
        <w:tc>
          <w:tcPr>
            <w:tcW w:w="4537" w:type="dxa"/>
            <w:shd w:val="clear" w:color="auto" w:fill="auto"/>
            <w:tcMar>
              <w:top w:w="100" w:type="dxa"/>
              <w:left w:w="100" w:type="dxa"/>
              <w:bottom w:w="100" w:type="dxa"/>
              <w:right w:w="100" w:type="dxa"/>
            </w:tcMar>
          </w:tcPr>
          <w:p w14:paraId="1326E1C1" w14:textId="77777777" w:rsidR="002F6ABF" w:rsidRDefault="007532F0">
            <w:pPr>
              <w:widowControl w:val="0"/>
              <w:pBdr>
                <w:top w:val="nil"/>
                <w:left w:val="nil"/>
                <w:bottom w:val="nil"/>
                <w:right w:val="nil"/>
                <w:between w:val="nil"/>
              </w:pBdr>
              <w:spacing w:line="240" w:lineRule="auto"/>
              <w:ind w:left="126"/>
              <w:rPr>
                <w:rFonts w:ascii="Times New Roman" w:eastAsia="Times New Roman" w:hAnsi="Times New Roman" w:cs="Times New Roman"/>
                <w:b/>
                <w:color w:val="000000"/>
                <w:sz w:val="24"/>
                <w:szCs w:val="24"/>
                <w:shd w:val="clear" w:color="auto" w:fill="DEEAF6"/>
              </w:rPr>
            </w:pPr>
            <w:r>
              <w:rPr>
                <w:rFonts w:ascii="Times New Roman" w:eastAsia="Times New Roman" w:hAnsi="Times New Roman" w:cs="Times New Roman"/>
                <w:b/>
                <w:color w:val="000000"/>
                <w:sz w:val="24"/>
                <w:szCs w:val="24"/>
                <w:shd w:val="clear" w:color="auto" w:fill="DEEAF6"/>
              </w:rPr>
              <w:t xml:space="preserve">COL5A3 = Deletion* </w:t>
            </w:r>
          </w:p>
        </w:tc>
        <w:tc>
          <w:tcPr>
            <w:tcW w:w="1594" w:type="dxa"/>
            <w:shd w:val="clear" w:color="auto" w:fill="auto"/>
            <w:tcMar>
              <w:top w:w="100" w:type="dxa"/>
              <w:left w:w="100" w:type="dxa"/>
              <w:bottom w:w="100" w:type="dxa"/>
              <w:right w:w="100" w:type="dxa"/>
            </w:tcMar>
          </w:tcPr>
          <w:p w14:paraId="55AF65E1"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shd w:val="clear" w:color="auto" w:fill="DEEAF6"/>
              </w:rPr>
            </w:pPr>
            <w:r>
              <w:rPr>
                <w:rFonts w:ascii="Times New Roman" w:eastAsia="Times New Roman" w:hAnsi="Times New Roman" w:cs="Times New Roman"/>
                <w:color w:val="000000"/>
                <w:sz w:val="24"/>
                <w:szCs w:val="24"/>
                <w:shd w:val="clear" w:color="auto" w:fill="DEEAF6"/>
              </w:rPr>
              <w:t xml:space="preserve">193 </w:t>
            </w:r>
          </w:p>
        </w:tc>
        <w:tc>
          <w:tcPr>
            <w:tcW w:w="1810" w:type="dxa"/>
            <w:shd w:val="clear" w:color="auto" w:fill="auto"/>
            <w:tcMar>
              <w:top w:w="100" w:type="dxa"/>
              <w:left w:w="100" w:type="dxa"/>
              <w:bottom w:w="100" w:type="dxa"/>
              <w:right w:w="100" w:type="dxa"/>
            </w:tcMar>
          </w:tcPr>
          <w:p w14:paraId="44E44E7E"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FF0000"/>
                <w:sz w:val="24"/>
                <w:szCs w:val="24"/>
                <w:shd w:val="clear" w:color="auto" w:fill="DEEAF6"/>
              </w:rPr>
            </w:pPr>
            <w:r>
              <w:rPr>
                <w:rFonts w:ascii="Times New Roman" w:eastAsia="Times New Roman" w:hAnsi="Times New Roman" w:cs="Times New Roman"/>
                <w:color w:val="FF0000"/>
                <w:sz w:val="24"/>
                <w:szCs w:val="24"/>
                <w:shd w:val="clear" w:color="auto" w:fill="DEEAF6"/>
              </w:rPr>
              <w:t xml:space="preserve">110 </w:t>
            </w:r>
          </w:p>
        </w:tc>
        <w:tc>
          <w:tcPr>
            <w:tcW w:w="1738" w:type="dxa"/>
            <w:shd w:val="clear" w:color="auto" w:fill="auto"/>
            <w:tcMar>
              <w:top w:w="100" w:type="dxa"/>
              <w:left w:w="100" w:type="dxa"/>
              <w:bottom w:w="100" w:type="dxa"/>
              <w:right w:w="100" w:type="dxa"/>
            </w:tcMar>
          </w:tcPr>
          <w:p w14:paraId="05A404E1"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shd w:val="clear" w:color="auto" w:fill="DEEAF6"/>
              </w:rPr>
            </w:pPr>
            <w:r>
              <w:rPr>
                <w:rFonts w:ascii="Times New Roman" w:eastAsia="Times New Roman" w:hAnsi="Times New Roman" w:cs="Times New Roman"/>
                <w:color w:val="000000"/>
                <w:sz w:val="24"/>
                <w:szCs w:val="24"/>
                <w:shd w:val="clear" w:color="auto" w:fill="DEEAF6"/>
              </w:rPr>
              <w:t>87.5</w:t>
            </w:r>
          </w:p>
        </w:tc>
      </w:tr>
      <w:tr w:rsidR="002F6ABF" w14:paraId="42C12154" w14:textId="77777777">
        <w:trPr>
          <w:trHeight w:val="311"/>
        </w:trPr>
        <w:tc>
          <w:tcPr>
            <w:tcW w:w="4537" w:type="dxa"/>
            <w:shd w:val="clear" w:color="auto" w:fill="auto"/>
            <w:tcMar>
              <w:top w:w="100" w:type="dxa"/>
              <w:left w:w="100" w:type="dxa"/>
              <w:bottom w:w="100" w:type="dxa"/>
              <w:right w:w="100" w:type="dxa"/>
            </w:tcMar>
          </w:tcPr>
          <w:p w14:paraId="5F07F8BB" w14:textId="77777777" w:rsidR="002F6ABF" w:rsidRDefault="007532F0">
            <w:pPr>
              <w:widowControl w:val="0"/>
              <w:pBdr>
                <w:top w:val="nil"/>
                <w:left w:val="nil"/>
                <w:bottom w:val="nil"/>
                <w:right w:val="nil"/>
                <w:between w:val="nil"/>
              </w:pBdr>
              <w:spacing w:line="240" w:lineRule="auto"/>
              <w:ind w:left="12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COL5A3 = Duplication* </w:t>
            </w:r>
          </w:p>
        </w:tc>
        <w:tc>
          <w:tcPr>
            <w:tcW w:w="1594" w:type="dxa"/>
            <w:shd w:val="clear" w:color="auto" w:fill="auto"/>
            <w:tcMar>
              <w:top w:w="100" w:type="dxa"/>
              <w:left w:w="100" w:type="dxa"/>
              <w:bottom w:w="100" w:type="dxa"/>
              <w:right w:w="100" w:type="dxa"/>
            </w:tcMar>
          </w:tcPr>
          <w:p w14:paraId="4FDDF932"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217 </w:t>
            </w:r>
          </w:p>
        </w:tc>
        <w:tc>
          <w:tcPr>
            <w:tcW w:w="1810" w:type="dxa"/>
            <w:shd w:val="clear" w:color="auto" w:fill="auto"/>
            <w:tcMar>
              <w:top w:w="100" w:type="dxa"/>
              <w:left w:w="100" w:type="dxa"/>
              <w:bottom w:w="100" w:type="dxa"/>
              <w:right w:w="100" w:type="dxa"/>
            </w:tcMar>
          </w:tcPr>
          <w:p w14:paraId="11ADE489"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105 </w:t>
            </w:r>
          </w:p>
        </w:tc>
        <w:tc>
          <w:tcPr>
            <w:tcW w:w="1738" w:type="dxa"/>
            <w:shd w:val="clear" w:color="auto" w:fill="auto"/>
            <w:tcMar>
              <w:top w:w="100" w:type="dxa"/>
              <w:left w:w="100" w:type="dxa"/>
              <w:bottom w:w="100" w:type="dxa"/>
              <w:right w:w="100" w:type="dxa"/>
            </w:tcMar>
          </w:tcPr>
          <w:p w14:paraId="5725086D"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121.9</w:t>
            </w:r>
          </w:p>
        </w:tc>
      </w:tr>
      <w:tr w:rsidR="002F6ABF" w14:paraId="2A2F6758" w14:textId="77777777">
        <w:trPr>
          <w:trHeight w:val="316"/>
        </w:trPr>
        <w:tc>
          <w:tcPr>
            <w:tcW w:w="4537" w:type="dxa"/>
            <w:shd w:val="clear" w:color="auto" w:fill="auto"/>
            <w:tcMar>
              <w:top w:w="100" w:type="dxa"/>
              <w:left w:w="100" w:type="dxa"/>
              <w:bottom w:w="100" w:type="dxa"/>
              <w:right w:w="100" w:type="dxa"/>
            </w:tcMar>
          </w:tcPr>
          <w:p w14:paraId="0628644B" w14:textId="77777777" w:rsidR="002F6ABF" w:rsidRDefault="007532F0">
            <w:pPr>
              <w:widowControl w:val="0"/>
              <w:pBdr>
                <w:top w:val="nil"/>
                <w:left w:val="nil"/>
                <w:bottom w:val="nil"/>
                <w:right w:val="nil"/>
                <w:between w:val="nil"/>
              </w:pBdr>
              <w:spacing w:line="240" w:lineRule="auto"/>
              <w:ind w:left="126"/>
              <w:rPr>
                <w:rFonts w:ascii="Times New Roman" w:eastAsia="Times New Roman" w:hAnsi="Times New Roman" w:cs="Times New Roman"/>
                <w:b/>
                <w:color w:val="000000"/>
                <w:sz w:val="24"/>
                <w:szCs w:val="24"/>
                <w:shd w:val="clear" w:color="auto" w:fill="DEEAF6"/>
              </w:rPr>
            </w:pPr>
            <w:r>
              <w:rPr>
                <w:rFonts w:ascii="Times New Roman" w:eastAsia="Times New Roman" w:hAnsi="Times New Roman" w:cs="Times New Roman"/>
                <w:b/>
                <w:color w:val="000000"/>
                <w:sz w:val="24"/>
                <w:szCs w:val="24"/>
                <w:shd w:val="clear" w:color="auto" w:fill="DEEAF6"/>
              </w:rPr>
              <w:t xml:space="preserve">COL5A3 = Normal* </w:t>
            </w:r>
          </w:p>
        </w:tc>
        <w:tc>
          <w:tcPr>
            <w:tcW w:w="1594" w:type="dxa"/>
            <w:shd w:val="clear" w:color="auto" w:fill="auto"/>
            <w:tcMar>
              <w:top w:w="100" w:type="dxa"/>
              <w:left w:w="100" w:type="dxa"/>
              <w:bottom w:w="100" w:type="dxa"/>
              <w:right w:w="100" w:type="dxa"/>
            </w:tcMar>
          </w:tcPr>
          <w:p w14:paraId="569C3D61"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shd w:val="clear" w:color="auto" w:fill="DEEAF6"/>
              </w:rPr>
            </w:pPr>
            <w:r>
              <w:rPr>
                <w:rFonts w:ascii="Times New Roman" w:eastAsia="Times New Roman" w:hAnsi="Times New Roman" w:cs="Times New Roman"/>
                <w:color w:val="000000"/>
                <w:sz w:val="24"/>
                <w:szCs w:val="24"/>
                <w:shd w:val="clear" w:color="auto" w:fill="DEEAF6"/>
              </w:rPr>
              <w:t xml:space="preserve">154 </w:t>
            </w:r>
          </w:p>
        </w:tc>
        <w:tc>
          <w:tcPr>
            <w:tcW w:w="1810" w:type="dxa"/>
            <w:shd w:val="clear" w:color="auto" w:fill="auto"/>
            <w:tcMar>
              <w:top w:w="100" w:type="dxa"/>
              <w:left w:w="100" w:type="dxa"/>
              <w:bottom w:w="100" w:type="dxa"/>
              <w:right w:w="100" w:type="dxa"/>
            </w:tcMar>
          </w:tcPr>
          <w:p w14:paraId="42EB8B8E"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shd w:val="clear" w:color="auto" w:fill="DEEAF6"/>
              </w:rPr>
            </w:pPr>
            <w:r>
              <w:rPr>
                <w:rFonts w:ascii="Times New Roman" w:eastAsia="Times New Roman" w:hAnsi="Times New Roman" w:cs="Times New Roman"/>
                <w:color w:val="000000"/>
                <w:sz w:val="24"/>
                <w:szCs w:val="24"/>
                <w:shd w:val="clear" w:color="auto" w:fill="DEEAF6"/>
              </w:rPr>
              <w:t xml:space="preserve">76 </w:t>
            </w:r>
          </w:p>
        </w:tc>
        <w:tc>
          <w:tcPr>
            <w:tcW w:w="1738" w:type="dxa"/>
            <w:shd w:val="clear" w:color="auto" w:fill="auto"/>
            <w:tcMar>
              <w:top w:w="100" w:type="dxa"/>
              <w:left w:w="100" w:type="dxa"/>
              <w:bottom w:w="100" w:type="dxa"/>
              <w:right w:w="100" w:type="dxa"/>
            </w:tcMar>
          </w:tcPr>
          <w:p w14:paraId="61558DD7"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shd w:val="clear" w:color="auto" w:fill="DEEAF6"/>
              </w:rPr>
            </w:pPr>
            <w:r>
              <w:rPr>
                <w:rFonts w:ascii="Times New Roman" w:eastAsia="Times New Roman" w:hAnsi="Times New Roman" w:cs="Times New Roman"/>
                <w:color w:val="000000"/>
                <w:sz w:val="24"/>
                <w:szCs w:val="24"/>
                <w:shd w:val="clear" w:color="auto" w:fill="DEEAF6"/>
              </w:rPr>
              <w:t>81.5</w:t>
            </w:r>
          </w:p>
        </w:tc>
      </w:tr>
    </w:tbl>
    <w:p w14:paraId="779C6691" w14:textId="77777777" w:rsidR="002F6ABF" w:rsidRDefault="002F6ABF">
      <w:pPr>
        <w:widowControl w:val="0"/>
        <w:pBdr>
          <w:top w:val="nil"/>
          <w:left w:val="nil"/>
          <w:bottom w:val="nil"/>
          <w:right w:val="nil"/>
          <w:between w:val="nil"/>
        </w:pBdr>
        <w:rPr>
          <w:color w:val="000000"/>
        </w:rPr>
      </w:pPr>
    </w:p>
    <w:p w14:paraId="4617D371" w14:textId="77777777" w:rsidR="002F6ABF" w:rsidRDefault="002F6ABF">
      <w:pPr>
        <w:widowControl w:val="0"/>
        <w:pBdr>
          <w:top w:val="nil"/>
          <w:left w:val="nil"/>
          <w:bottom w:val="nil"/>
          <w:right w:val="nil"/>
          <w:between w:val="nil"/>
        </w:pBdr>
        <w:rPr>
          <w:color w:val="000000"/>
        </w:rPr>
      </w:pPr>
    </w:p>
    <w:p w14:paraId="1B177F2E" w14:textId="77777777" w:rsidR="002F6ABF" w:rsidRDefault="007532F0">
      <w:pPr>
        <w:widowControl w:val="0"/>
        <w:pBdr>
          <w:top w:val="nil"/>
          <w:left w:val="nil"/>
          <w:bottom w:val="nil"/>
          <w:right w:val="nil"/>
          <w:between w:val="nil"/>
        </w:pBdr>
        <w:spacing w:line="240" w:lineRule="auto"/>
        <w:ind w:left="627"/>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*Denotes statistical significance with p-value &lt; 0.05</w:t>
      </w:r>
      <w:r>
        <w:rPr>
          <w:rFonts w:ascii="Times New Roman" w:eastAsia="Times New Roman" w:hAnsi="Times New Roman" w:cs="Times New Roman"/>
          <w:color w:val="000000"/>
          <w:sz w:val="24"/>
          <w:szCs w:val="24"/>
        </w:rPr>
        <w:t xml:space="preserve">. </w:t>
      </w:r>
    </w:p>
    <w:p w14:paraId="6F76B51D" w14:textId="77777777" w:rsidR="002F6ABF" w:rsidRDefault="007532F0">
      <w:pPr>
        <w:widowControl w:val="0"/>
        <w:pBdr>
          <w:top w:val="nil"/>
          <w:left w:val="nil"/>
          <w:bottom w:val="nil"/>
          <w:right w:val="nil"/>
          <w:between w:val="nil"/>
        </w:pBdr>
        <w:spacing w:line="231" w:lineRule="auto"/>
        <w:ind w:left="620" w:right="400" w:firstLine="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-Highlighted in red are observed events which are greater than expected events, showing a  decreased probability of survival in the models. </w:t>
      </w:r>
    </w:p>
    <w:p w14:paraId="380F1C96" w14:textId="77777777" w:rsidR="002F6ABF" w:rsidRDefault="007532F0">
      <w:pPr>
        <w:widowControl w:val="0"/>
        <w:pBdr>
          <w:top w:val="nil"/>
          <w:left w:val="nil"/>
          <w:bottom w:val="nil"/>
          <w:right w:val="nil"/>
          <w:between w:val="nil"/>
        </w:pBdr>
        <w:spacing w:before="443" w:line="459" w:lineRule="auto"/>
        <w:ind w:left="621" w:right="1064" w:firstLine="7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Log-rank scores show the numerical differences in events that are expected versus observed. </w:t>
      </w:r>
    </w:p>
    <w:p w14:paraId="36C8747E" w14:textId="77777777" w:rsidR="002F6ABF" w:rsidRDefault="007532F0">
      <w:pPr>
        <w:widowControl w:val="0"/>
        <w:pBdr>
          <w:top w:val="nil"/>
          <w:left w:val="nil"/>
          <w:bottom w:val="nil"/>
          <w:right w:val="nil"/>
          <w:between w:val="nil"/>
        </w:pBdr>
        <w:spacing w:before="215" w:line="459" w:lineRule="auto"/>
        <w:ind w:left="618" w:right="43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Hazard models plotted over time are displayed in Appendix D. The beta line is not  within the 95% confidence interval one hundred percent of the time for any of the three models.  However, these models still have a satisfactory fit for the data. </w:t>
      </w:r>
    </w:p>
    <w:p w14:paraId="4329E2FC" w14:textId="77777777" w:rsidR="002F6ABF" w:rsidRDefault="007532F0">
      <w:pPr>
        <w:widowControl w:val="0"/>
        <w:pBdr>
          <w:top w:val="nil"/>
          <w:left w:val="nil"/>
          <w:bottom w:val="nil"/>
          <w:right w:val="nil"/>
          <w:between w:val="nil"/>
        </w:pBdr>
        <w:spacing w:before="211" w:line="240" w:lineRule="auto"/>
        <w:ind w:right="41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 4 lists median days of survival with upper and lower limits of confidence intervals.</w:t>
      </w:r>
    </w:p>
    <w:p w14:paraId="38F5B5E3" w14:textId="77777777" w:rsidR="002F6ABF" w:rsidRDefault="007532F0">
      <w:pPr>
        <w:widowControl w:val="0"/>
        <w:pBdr>
          <w:top w:val="nil"/>
          <w:left w:val="nil"/>
          <w:bottom w:val="nil"/>
          <w:right w:val="nil"/>
          <w:between w:val="nil"/>
        </w:pBdr>
        <w:spacing w:before="3719" w:line="240" w:lineRule="auto"/>
        <w:ind w:right="4891"/>
        <w:jc w:val="right"/>
        <w:rPr>
          <w:rFonts w:ascii="Calibri" w:eastAsia="Calibri" w:hAnsi="Calibri" w:cs="Calibri"/>
          <w:color w:val="000000"/>
        </w:rPr>
      </w:pPr>
      <w:r>
        <w:rPr>
          <w:rFonts w:ascii="Calibri" w:eastAsia="Calibri" w:hAnsi="Calibri" w:cs="Calibri"/>
          <w:color w:val="000000"/>
        </w:rPr>
        <w:lastRenderedPageBreak/>
        <w:t xml:space="preserve">16 </w:t>
      </w:r>
    </w:p>
    <w:p w14:paraId="454FA539" w14:textId="77777777" w:rsidR="002F6ABF" w:rsidRDefault="007532F0">
      <w:pPr>
        <w:widowControl w:val="0"/>
        <w:pBdr>
          <w:top w:val="nil"/>
          <w:left w:val="nil"/>
          <w:bottom w:val="nil"/>
          <w:right w:val="nil"/>
          <w:between w:val="nil"/>
        </w:pBdr>
        <w:spacing w:line="240" w:lineRule="auto"/>
        <w:ind w:left="62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Table 4. Median Days of Survival with Confidence Interval Limits </w:t>
      </w:r>
    </w:p>
    <w:tbl>
      <w:tblPr>
        <w:tblStyle w:val="a2"/>
        <w:tblW w:w="9387" w:type="dxa"/>
        <w:tblInd w:w="7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32"/>
        <w:gridCol w:w="1181"/>
        <w:gridCol w:w="1181"/>
        <w:gridCol w:w="1181"/>
        <w:gridCol w:w="1301"/>
        <w:gridCol w:w="1311"/>
      </w:tblGrid>
      <w:tr w:rsidR="002F6ABF" w14:paraId="6DC3FE01" w14:textId="77777777">
        <w:trPr>
          <w:trHeight w:val="335"/>
        </w:trPr>
        <w:tc>
          <w:tcPr>
            <w:tcW w:w="3231" w:type="dxa"/>
            <w:shd w:val="clear" w:color="auto" w:fill="auto"/>
            <w:tcMar>
              <w:top w:w="100" w:type="dxa"/>
              <w:left w:w="100" w:type="dxa"/>
              <w:bottom w:w="100" w:type="dxa"/>
              <w:right w:w="100" w:type="dxa"/>
            </w:tcMar>
          </w:tcPr>
          <w:p w14:paraId="1B825ACB"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7"/>
                <w:szCs w:val="27"/>
                <w:shd w:val="clear" w:color="auto" w:fill="5B9BD5"/>
              </w:rPr>
            </w:pPr>
            <w:r>
              <w:rPr>
                <w:rFonts w:ascii="Times New Roman" w:eastAsia="Times New Roman" w:hAnsi="Times New Roman" w:cs="Times New Roman"/>
                <w:b/>
                <w:color w:val="000000"/>
                <w:sz w:val="27"/>
                <w:szCs w:val="27"/>
                <w:shd w:val="clear" w:color="auto" w:fill="5B9BD5"/>
              </w:rPr>
              <w:t xml:space="preserve">Name </w:t>
            </w:r>
          </w:p>
        </w:tc>
        <w:tc>
          <w:tcPr>
            <w:tcW w:w="1181" w:type="dxa"/>
            <w:shd w:val="clear" w:color="auto" w:fill="auto"/>
            <w:tcMar>
              <w:top w:w="100" w:type="dxa"/>
              <w:left w:w="100" w:type="dxa"/>
              <w:bottom w:w="100" w:type="dxa"/>
              <w:right w:w="100" w:type="dxa"/>
            </w:tcMar>
          </w:tcPr>
          <w:p w14:paraId="72E1E47A"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7"/>
                <w:szCs w:val="27"/>
                <w:shd w:val="clear" w:color="auto" w:fill="5B9BD5"/>
              </w:rPr>
            </w:pPr>
            <w:r>
              <w:rPr>
                <w:rFonts w:ascii="Times New Roman" w:eastAsia="Times New Roman" w:hAnsi="Times New Roman" w:cs="Times New Roman"/>
                <w:b/>
                <w:color w:val="000000"/>
                <w:sz w:val="27"/>
                <w:szCs w:val="27"/>
                <w:shd w:val="clear" w:color="auto" w:fill="5B9BD5"/>
              </w:rPr>
              <w:t xml:space="preserve">N </w:t>
            </w:r>
          </w:p>
        </w:tc>
        <w:tc>
          <w:tcPr>
            <w:tcW w:w="1181" w:type="dxa"/>
            <w:shd w:val="clear" w:color="auto" w:fill="auto"/>
            <w:tcMar>
              <w:top w:w="100" w:type="dxa"/>
              <w:left w:w="100" w:type="dxa"/>
              <w:bottom w:w="100" w:type="dxa"/>
              <w:right w:w="100" w:type="dxa"/>
            </w:tcMar>
          </w:tcPr>
          <w:p w14:paraId="5F070824"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7"/>
                <w:szCs w:val="27"/>
                <w:shd w:val="clear" w:color="auto" w:fill="5B9BD5"/>
              </w:rPr>
            </w:pPr>
            <w:r>
              <w:rPr>
                <w:rFonts w:ascii="Times New Roman" w:eastAsia="Times New Roman" w:hAnsi="Times New Roman" w:cs="Times New Roman"/>
                <w:b/>
                <w:color w:val="000000"/>
                <w:sz w:val="27"/>
                <w:szCs w:val="27"/>
                <w:shd w:val="clear" w:color="auto" w:fill="5B9BD5"/>
              </w:rPr>
              <w:t xml:space="preserve">Events </w:t>
            </w:r>
          </w:p>
        </w:tc>
        <w:tc>
          <w:tcPr>
            <w:tcW w:w="1181" w:type="dxa"/>
            <w:shd w:val="clear" w:color="auto" w:fill="auto"/>
            <w:tcMar>
              <w:top w:w="100" w:type="dxa"/>
              <w:left w:w="100" w:type="dxa"/>
              <w:bottom w:w="100" w:type="dxa"/>
              <w:right w:w="100" w:type="dxa"/>
            </w:tcMar>
          </w:tcPr>
          <w:p w14:paraId="2BD0359B"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7"/>
                <w:szCs w:val="27"/>
                <w:shd w:val="clear" w:color="auto" w:fill="5B9BD5"/>
              </w:rPr>
            </w:pPr>
            <w:r>
              <w:rPr>
                <w:rFonts w:ascii="Times New Roman" w:eastAsia="Times New Roman" w:hAnsi="Times New Roman" w:cs="Times New Roman"/>
                <w:b/>
                <w:color w:val="000000"/>
                <w:sz w:val="27"/>
                <w:szCs w:val="27"/>
                <w:shd w:val="clear" w:color="auto" w:fill="5B9BD5"/>
              </w:rPr>
              <w:t xml:space="preserve">Median </w:t>
            </w:r>
          </w:p>
        </w:tc>
        <w:tc>
          <w:tcPr>
            <w:tcW w:w="1301" w:type="dxa"/>
            <w:shd w:val="clear" w:color="auto" w:fill="auto"/>
            <w:tcMar>
              <w:top w:w="100" w:type="dxa"/>
              <w:left w:w="100" w:type="dxa"/>
              <w:bottom w:w="100" w:type="dxa"/>
              <w:right w:w="100" w:type="dxa"/>
            </w:tcMar>
          </w:tcPr>
          <w:p w14:paraId="6DA53DB1" w14:textId="77777777" w:rsidR="002F6ABF" w:rsidRDefault="002F6ABF">
            <w:pPr>
              <w:widowControl w:val="0"/>
              <w:pBdr>
                <w:top w:val="nil"/>
                <w:left w:val="nil"/>
                <w:bottom w:val="nil"/>
                <w:right w:val="nil"/>
                <w:between w:val="nil"/>
              </w:pBdr>
              <w:rPr>
                <w:rFonts w:ascii="Times New Roman" w:eastAsia="Times New Roman" w:hAnsi="Times New Roman" w:cs="Times New Roman"/>
                <w:b/>
                <w:color w:val="000000"/>
                <w:sz w:val="27"/>
                <w:szCs w:val="27"/>
                <w:shd w:val="clear" w:color="auto" w:fill="5B9BD5"/>
              </w:rPr>
            </w:pPr>
          </w:p>
        </w:tc>
        <w:tc>
          <w:tcPr>
            <w:tcW w:w="1311" w:type="dxa"/>
            <w:shd w:val="clear" w:color="auto" w:fill="auto"/>
            <w:tcMar>
              <w:top w:w="100" w:type="dxa"/>
              <w:left w:w="100" w:type="dxa"/>
              <w:bottom w:w="100" w:type="dxa"/>
              <w:right w:w="100" w:type="dxa"/>
            </w:tcMar>
          </w:tcPr>
          <w:p w14:paraId="773CACF4" w14:textId="77777777" w:rsidR="002F6ABF" w:rsidRDefault="007532F0">
            <w:pPr>
              <w:widowControl w:val="0"/>
              <w:pBdr>
                <w:top w:val="nil"/>
                <w:left w:val="nil"/>
                <w:bottom w:val="nil"/>
                <w:right w:val="nil"/>
                <w:between w:val="nil"/>
              </w:pBdr>
              <w:spacing w:line="240" w:lineRule="auto"/>
              <w:ind w:left="-1174"/>
              <w:rPr>
                <w:rFonts w:ascii="Times New Roman" w:eastAsia="Times New Roman" w:hAnsi="Times New Roman" w:cs="Times New Roman"/>
                <w:b/>
                <w:color w:val="000000"/>
                <w:sz w:val="27"/>
                <w:szCs w:val="27"/>
                <w:shd w:val="clear" w:color="auto" w:fill="5B9BD5"/>
              </w:rPr>
            </w:pPr>
            <w:r>
              <w:rPr>
                <w:rFonts w:ascii="Times New Roman" w:eastAsia="Times New Roman" w:hAnsi="Times New Roman" w:cs="Times New Roman"/>
                <w:b/>
                <w:color w:val="000000"/>
                <w:sz w:val="27"/>
                <w:szCs w:val="27"/>
              </w:rPr>
              <w:t xml:space="preserve">0.95LCL </w:t>
            </w:r>
            <w:r>
              <w:rPr>
                <w:rFonts w:ascii="Times New Roman" w:eastAsia="Times New Roman" w:hAnsi="Times New Roman" w:cs="Times New Roman"/>
                <w:b/>
                <w:color w:val="000000"/>
                <w:sz w:val="27"/>
                <w:szCs w:val="27"/>
                <w:shd w:val="clear" w:color="auto" w:fill="5B9BD5"/>
              </w:rPr>
              <w:t>0.95UCL</w:t>
            </w:r>
          </w:p>
        </w:tc>
      </w:tr>
      <w:tr w:rsidR="002F6ABF" w14:paraId="1457276A" w14:textId="77777777">
        <w:trPr>
          <w:trHeight w:val="322"/>
        </w:trPr>
        <w:tc>
          <w:tcPr>
            <w:tcW w:w="3231" w:type="dxa"/>
            <w:shd w:val="clear" w:color="auto" w:fill="auto"/>
            <w:tcMar>
              <w:top w:w="100" w:type="dxa"/>
              <w:left w:w="100" w:type="dxa"/>
              <w:bottom w:w="100" w:type="dxa"/>
              <w:right w:w="100" w:type="dxa"/>
            </w:tcMar>
          </w:tcPr>
          <w:p w14:paraId="12F465D3"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hd w:val="clear" w:color="auto" w:fill="DEEAF6"/>
              </w:rPr>
            </w:pPr>
            <w:r>
              <w:rPr>
                <w:rFonts w:ascii="Times New Roman" w:eastAsia="Times New Roman" w:hAnsi="Times New Roman" w:cs="Times New Roman"/>
                <w:b/>
                <w:color w:val="000000"/>
                <w:shd w:val="clear" w:color="auto" w:fill="DEEAF6"/>
              </w:rPr>
              <w:t xml:space="preserve">COL12A1=Deletion* </w:t>
            </w:r>
          </w:p>
        </w:tc>
        <w:tc>
          <w:tcPr>
            <w:tcW w:w="1181" w:type="dxa"/>
            <w:shd w:val="clear" w:color="auto" w:fill="auto"/>
            <w:tcMar>
              <w:top w:w="100" w:type="dxa"/>
              <w:left w:w="100" w:type="dxa"/>
              <w:bottom w:w="100" w:type="dxa"/>
              <w:right w:w="100" w:type="dxa"/>
            </w:tcMar>
          </w:tcPr>
          <w:p w14:paraId="44F31410"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 xml:space="preserve">196 </w:t>
            </w:r>
          </w:p>
        </w:tc>
        <w:tc>
          <w:tcPr>
            <w:tcW w:w="1181" w:type="dxa"/>
            <w:shd w:val="clear" w:color="auto" w:fill="auto"/>
            <w:tcMar>
              <w:top w:w="100" w:type="dxa"/>
              <w:left w:w="100" w:type="dxa"/>
              <w:bottom w:w="100" w:type="dxa"/>
              <w:right w:w="100" w:type="dxa"/>
            </w:tcMar>
          </w:tcPr>
          <w:p w14:paraId="3C557D6F"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 xml:space="preserve">118 </w:t>
            </w:r>
          </w:p>
        </w:tc>
        <w:tc>
          <w:tcPr>
            <w:tcW w:w="1181" w:type="dxa"/>
            <w:shd w:val="clear" w:color="auto" w:fill="auto"/>
            <w:tcMar>
              <w:top w:w="100" w:type="dxa"/>
              <w:left w:w="100" w:type="dxa"/>
              <w:bottom w:w="100" w:type="dxa"/>
              <w:right w:w="100" w:type="dxa"/>
            </w:tcMar>
          </w:tcPr>
          <w:p w14:paraId="36B9DA13"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 xml:space="preserve">1,259 </w:t>
            </w:r>
          </w:p>
        </w:tc>
        <w:tc>
          <w:tcPr>
            <w:tcW w:w="1301" w:type="dxa"/>
            <w:shd w:val="clear" w:color="auto" w:fill="auto"/>
            <w:tcMar>
              <w:top w:w="100" w:type="dxa"/>
              <w:left w:w="100" w:type="dxa"/>
              <w:bottom w:w="100" w:type="dxa"/>
              <w:right w:w="100" w:type="dxa"/>
            </w:tcMar>
          </w:tcPr>
          <w:p w14:paraId="12EFE113"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 xml:space="preserve">1,091 </w:t>
            </w:r>
          </w:p>
        </w:tc>
        <w:tc>
          <w:tcPr>
            <w:tcW w:w="1311" w:type="dxa"/>
            <w:shd w:val="clear" w:color="auto" w:fill="auto"/>
            <w:tcMar>
              <w:top w:w="100" w:type="dxa"/>
              <w:left w:w="100" w:type="dxa"/>
              <w:bottom w:w="100" w:type="dxa"/>
              <w:right w:w="100" w:type="dxa"/>
            </w:tcMar>
          </w:tcPr>
          <w:p w14:paraId="179A4509"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1,380</w:t>
            </w:r>
          </w:p>
        </w:tc>
      </w:tr>
      <w:tr w:rsidR="002F6ABF" w14:paraId="1A7834AD" w14:textId="77777777">
        <w:trPr>
          <w:trHeight w:val="326"/>
        </w:trPr>
        <w:tc>
          <w:tcPr>
            <w:tcW w:w="3231" w:type="dxa"/>
            <w:shd w:val="clear" w:color="auto" w:fill="auto"/>
            <w:tcMar>
              <w:top w:w="100" w:type="dxa"/>
              <w:left w:w="100" w:type="dxa"/>
              <w:bottom w:w="100" w:type="dxa"/>
              <w:right w:w="100" w:type="dxa"/>
            </w:tcMar>
          </w:tcPr>
          <w:p w14:paraId="6E8FC95F"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COL12A1=Duplication* </w:t>
            </w:r>
          </w:p>
        </w:tc>
        <w:tc>
          <w:tcPr>
            <w:tcW w:w="1181" w:type="dxa"/>
            <w:shd w:val="clear" w:color="auto" w:fill="auto"/>
            <w:tcMar>
              <w:top w:w="100" w:type="dxa"/>
              <w:left w:w="100" w:type="dxa"/>
              <w:bottom w:w="100" w:type="dxa"/>
              <w:right w:w="100" w:type="dxa"/>
            </w:tcMar>
          </w:tcPr>
          <w:p w14:paraId="1D2D46BD"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134 </w:t>
            </w:r>
          </w:p>
        </w:tc>
        <w:tc>
          <w:tcPr>
            <w:tcW w:w="1181" w:type="dxa"/>
            <w:shd w:val="clear" w:color="auto" w:fill="auto"/>
            <w:tcMar>
              <w:top w:w="100" w:type="dxa"/>
              <w:left w:w="100" w:type="dxa"/>
              <w:bottom w:w="100" w:type="dxa"/>
              <w:right w:w="100" w:type="dxa"/>
            </w:tcMar>
          </w:tcPr>
          <w:p w14:paraId="6CFF72A3"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60 </w:t>
            </w:r>
          </w:p>
        </w:tc>
        <w:tc>
          <w:tcPr>
            <w:tcW w:w="1181" w:type="dxa"/>
            <w:shd w:val="clear" w:color="auto" w:fill="auto"/>
            <w:tcMar>
              <w:top w:w="100" w:type="dxa"/>
              <w:left w:w="100" w:type="dxa"/>
              <w:bottom w:w="100" w:type="dxa"/>
              <w:right w:w="100" w:type="dxa"/>
            </w:tcMar>
          </w:tcPr>
          <w:p w14:paraId="1EDDB6FA"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1,451 </w:t>
            </w:r>
          </w:p>
        </w:tc>
        <w:tc>
          <w:tcPr>
            <w:tcW w:w="1301" w:type="dxa"/>
            <w:shd w:val="clear" w:color="auto" w:fill="auto"/>
            <w:tcMar>
              <w:top w:w="100" w:type="dxa"/>
              <w:left w:w="100" w:type="dxa"/>
              <w:bottom w:w="100" w:type="dxa"/>
              <w:right w:w="100" w:type="dxa"/>
            </w:tcMar>
          </w:tcPr>
          <w:p w14:paraId="3AC14DB1"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1,204 </w:t>
            </w:r>
          </w:p>
        </w:tc>
        <w:tc>
          <w:tcPr>
            <w:tcW w:w="1311" w:type="dxa"/>
            <w:shd w:val="clear" w:color="auto" w:fill="auto"/>
            <w:tcMar>
              <w:top w:w="100" w:type="dxa"/>
              <w:left w:w="100" w:type="dxa"/>
              <w:bottom w:w="100" w:type="dxa"/>
              <w:right w:w="100" w:type="dxa"/>
            </w:tcMar>
          </w:tcPr>
          <w:p w14:paraId="24CE53F9"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2,148</w:t>
            </w:r>
          </w:p>
        </w:tc>
      </w:tr>
      <w:tr w:rsidR="002F6ABF" w14:paraId="65C7ADE7" w14:textId="77777777">
        <w:trPr>
          <w:trHeight w:val="321"/>
        </w:trPr>
        <w:tc>
          <w:tcPr>
            <w:tcW w:w="3231" w:type="dxa"/>
            <w:shd w:val="clear" w:color="auto" w:fill="auto"/>
            <w:tcMar>
              <w:top w:w="100" w:type="dxa"/>
              <w:left w:w="100" w:type="dxa"/>
              <w:bottom w:w="100" w:type="dxa"/>
              <w:right w:w="100" w:type="dxa"/>
            </w:tcMar>
          </w:tcPr>
          <w:p w14:paraId="108993B0"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hd w:val="clear" w:color="auto" w:fill="DEEAF6"/>
              </w:rPr>
            </w:pPr>
            <w:r>
              <w:rPr>
                <w:rFonts w:ascii="Times New Roman" w:eastAsia="Times New Roman" w:hAnsi="Times New Roman" w:cs="Times New Roman"/>
                <w:b/>
                <w:color w:val="000000"/>
                <w:shd w:val="clear" w:color="auto" w:fill="DEEAF6"/>
              </w:rPr>
              <w:t xml:space="preserve">COL12A1=Normal </w:t>
            </w:r>
          </w:p>
        </w:tc>
        <w:tc>
          <w:tcPr>
            <w:tcW w:w="1181" w:type="dxa"/>
            <w:shd w:val="clear" w:color="auto" w:fill="auto"/>
            <w:tcMar>
              <w:top w:w="100" w:type="dxa"/>
              <w:left w:w="100" w:type="dxa"/>
              <w:bottom w:w="100" w:type="dxa"/>
              <w:right w:w="100" w:type="dxa"/>
            </w:tcMar>
          </w:tcPr>
          <w:p w14:paraId="08F37B51"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 xml:space="preserve">234 </w:t>
            </w:r>
          </w:p>
        </w:tc>
        <w:tc>
          <w:tcPr>
            <w:tcW w:w="1181" w:type="dxa"/>
            <w:shd w:val="clear" w:color="auto" w:fill="auto"/>
            <w:tcMar>
              <w:top w:w="100" w:type="dxa"/>
              <w:left w:w="100" w:type="dxa"/>
              <w:bottom w:w="100" w:type="dxa"/>
              <w:right w:w="100" w:type="dxa"/>
            </w:tcMar>
          </w:tcPr>
          <w:p w14:paraId="7FCE84A0"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 xml:space="preserve">113 </w:t>
            </w:r>
          </w:p>
        </w:tc>
        <w:tc>
          <w:tcPr>
            <w:tcW w:w="1181" w:type="dxa"/>
            <w:shd w:val="clear" w:color="auto" w:fill="auto"/>
            <w:tcMar>
              <w:top w:w="100" w:type="dxa"/>
              <w:left w:w="100" w:type="dxa"/>
              <w:bottom w:w="100" w:type="dxa"/>
              <w:right w:w="100" w:type="dxa"/>
            </w:tcMar>
          </w:tcPr>
          <w:p w14:paraId="30C2E2CA"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 xml:space="preserve">1,249 </w:t>
            </w:r>
          </w:p>
        </w:tc>
        <w:tc>
          <w:tcPr>
            <w:tcW w:w="1301" w:type="dxa"/>
            <w:shd w:val="clear" w:color="auto" w:fill="auto"/>
            <w:tcMar>
              <w:top w:w="100" w:type="dxa"/>
              <w:left w:w="100" w:type="dxa"/>
              <w:bottom w:w="100" w:type="dxa"/>
              <w:right w:w="100" w:type="dxa"/>
            </w:tcMar>
          </w:tcPr>
          <w:p w14:paraId="3F83322E"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 xml:space="preserve">1,249 </w:t>
            </w:r>
          </w:p>
        </w:tc>
        <w:tc>
          <w:tcPr>
            <w:tcW w:w="1311" w:type="dxa"/>
            <w:shd w:val="clear" w:color="auto" w:fill="auto"/>
            <w:tcMar>
              <w:top w:w="100" w:type="dxa"/>
              <w:left w:w="100" w:type="dxa"/>
              <w:bottom w:w="100" w:type="dxa"/>
              <w:right w:w="100" w:type="dxa"/>
            </w:tcMar>
          </w:tcPr>
          <w:p w14:paraId="2728DD8A"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1,686</w:t>
            </w:r>
          </w:p>
        </w:tc>
      </w:tr>
      <w:tr w:rsidR="002F6ABF" w14:paraId="01AEC891" w14:textId="77777777">
        <w:trPr>
          <w:trHeight w:val="326"/>
        </w:trPr>
        <w:tc>
          <w:tcPr>
            <w:tcW w:w="3231" w:type="dxa"/>
            <w:shd w:val="clear" w:color="auto" w:fill="auto"/>
            <w:tcMar>
              <w:top w:w="100" w:type="dxa"/>
              <w:left w:w="100" w:type="dxa"/>
              <w:bottom w:w="100" w:type="dxa"/>
              <w:right w:w="100" w:type="dxa"/>
            </w:tcMar>
          </w:tcPr>
          <w:p w14:paraId="38676EA7"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COL4A3BP=Deletion* </w:t>
            </w:r>
          </w:p>
        </w:tc>
        <w:tc>
          <w:tcPr>
            <w:tcW w:w="1181" w:type="dxa"/>
            <w:shd w:val="clear" w:color="auto" w:fill="auto"/>
            <w:tcMar>
              <w:top w:w="100" w:type="dxa"/>
              <w:left w:w="100" w:type="dxa"/>
              <w:bottom w:w="100" w:type="dxa"/>
              <w:right w:w="100" w:type="dxa"/>
            </w:tcMar>
          </w:tcPr>
          <w:p w14:paraId="730CE08B"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410 </w:t>
            </w:r>
          </w:p>
        </w:tc>
        <w:tc>
          <w:tcPr>
            <w:tcW w:w="1181" w:type="dxa"/>
            <w:shd w:val="clear" w:color="auto" w:fill="auto"/>
            <w:tcMar>
              <w:top w:w="100" w:type="dxa"/>
              <w:left w:w="100" w:type="dxa"/>
              <w:bottom w:w="100" w:type="dxa"/>
              <w:right w:w="100" w:type="dxa"/>
            </w:tcMar>
          </w:tcPr>
          <w:p w14:paraId="500F3991"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207 </w:t>
            </w:r>
          </w:p>
        </w:tc>
        <w:tc>
          <w:tcPr>
            <w:tcW w:w="1181" w:type="dxa"/>
            <w:shd w:val="clear" w:color="auto" w:fill="auto"/>
            <w:tcMar>
              <w:top w:w="100" w:type="dxa"/>
              <w:left w:w="100" w:type="dxa"/>
              <w:bottom w:w="100" w:type="dxa"/>
              <w:right w:w="100" w:type="dxa"/>
            </w:tcMar>
          </w:tcPr>
          <w:p w14:paraId="7320604A"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1,336 </w:t>
            </w:r>
          </w:p>
        </w:tc>
        <w:tc>
          <w:tcPr>
            <w:tcW w:w="1301" w:type="dxa"/>
            <w:shd w:val="clear" w:color="auto" w:fill="auto"/>
            <w:tcMar>
              <w:top w:w="100" w:type="dxa"/>
              <w:left w:w="100" w:type="dxa"/>
              <w:bottom w:w="100" w:type="dxa"/>
              <w:right w:w="100" w:type="dxa"/>
            </w:tcMar>
          </w:tcPr>
          <w:p w14:paraId="3C1AF74F"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1,204 </w:t>
            </w:r>
          </w:p>
        </w:tc>
        <w:tc>
          <w:tcPr>
            <w:tcW w:w="1311" w:type="dxa"/>
            <w:shd w:val="clear" w:color="auto" w:fill="auto"/>
            <w:tcMar>
              <w:top w:w="100" w:type="dxa"/>
              <w:left w:w="100" w:type="dxa"/>
              <w:bottom w:w="100" w:type="dxa"/>
              <w:right w:w="100" w:type="dxa"/>
            </w:tcMar>
          </w:tcPr>
          <w:p w14:paraId="718E786C"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1,492</w:t>
            </w:r>
          </w:p>
        </w:tc>
      </w:tr>
      <w:tr w:rsidR="002F6ABF" w14:paraId="63C90207" w14:textId="77777777">
        <w:trPr>
          <w:trHeight w:val="321"/>
        </w:trPr>
        <w:tc>
          <w:tcPr>
            <w:tcW w:w="3231" w:type="dxa"/>
            <w:shd w:val="clear" w:color="auto" w:fill="auto"/>
            <w:tcMar>
              <w:top w:w="100" w:type="dxa"/>
              <w:left w:w="100" w:type="dxa"/>
              <w:bottom w:w="100" w:type="dxa"/>
              <w:right w:w="100" w:type="dxa"/>
            </w:tcMar>
          </w:tcPr>
          <w:p w14:paraId="29510392"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hd w:val="clear" w:color="auto" w:fill="DEEAF6"/>
              </w:rPr>
            </w:pPr>
            <w:r>
              <w:rPr>
                <w:rFonts w:ascii="Times New Roman" w:eastAsia="Times New Roman" w:hAnsi="Times New Roman" w:cs="Times New Roman"/>
                <w:b/>
                <w:color w:val="000000"/>
                <w:shd w:val="clear" w:color="auto" w:fill="DEEAF6"/>
              </w:rPr>
              <w:t xml:space="preserve">COL4A3BP=Duplication* </w:t>
            </w:r>
          </w:p>
        </w:tc>
        <w:tc>
          <w:tcPr>
            <w:tcW w:w="1181" w:type="dxa"/>
            <w:shd w:val="clear" w:color="auto" w:fill="auto"/>
            <w:tcMar>
              <w:top w:w="100" w:type="dxa"/>
              <w:left w:w="100" w:type="dxa"/>
              <w:bottom w:w="100" w:type="dxa"/>
              <w:right w:w="100" w:type="dxa"/>
            </w:tcMar>
          </w:tcPr>
          <w:p w14:paraId="2402C7EB"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 xml:space="preserve">21 </w:t>
            </w:r>
          </w:p>
        </w:tc>
        <w:tc>
          <w:tcPr>
            <w:tcW w:w="1181" w:type="dxa"/>
            <w:shd w:val="clear" w:color="auto" w:fill="auto"/>
            <w:tcMar>
              <w:top w:w="100" w:type="dxa"/>
              <w:left w:w="100" w:type="dxa"/>
              <w:bottom w:w="100" w:type="dxa"/>
              <w:right w:w="100" w:type="dxa"/>
            </w:tcMar>
          </w:tcPr>
          <w:p w14:paraId="19BC3E9E"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 xml:space="preserve">12 </w:t>
            </w:r>
          </w:p>
        </w:tc>
        <w:tc>
          <w:tcPr>
            <w:tcW w:w="1181" w:type="dxa"/>
            <w:shd w:val="clear" w:color="auto" w:fill="auto"/>
            <w:tcMar>
              <w:top w:w="100" w:type="dxa"/>
              <w:left w:w="100" w:type="dxa"/>
              <w:bottom w:w="100" w:type="dxa"/>
              <w:right w:w="100" w:type="dxa"/>
            </w:tcMar>
          </w:tcPr>
          <w:p w14:paraId="65BAE85F"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 xml:space="preserve">457 </w:t>
            </w:r>
          </w:p>
        </w:tc>
        <w:tc>
          <w:tcPr>
            <w:tcW w:w="1301" w:type="dxa"/>
            <w:shd w:val="clear" w:color="auto" w:fill="auto"/>
            <w:tcMar>
              <w:top w:w="100" w:type="dxa"/>
              <w:left w:w="100" w:type="dxa"/>
              <w:bottom w:w="100" w:type="dxa"/>
              <w:right w:w="100" w:type="dxa"/>
            </w:tcMar>
          </w:tcPr>
          <w:p w14:paraId="4E716E76"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 xml:space="preserve">256 </w:t>
            </w:r>
          </w:p>
        </w:tc>
        <w:tc>
          <w:tcPr>
            <w:tcW w:w="1311" w:type="dxa"/>
            <w:shd w:val="clear" w:color="auto" w:fill="auto"/>
            <w:tcMar>
              <w:top w:w="100" w:type="dxa"/>
              <w:left w:w="100" w:type="dxa"/>
              <w:bottom w:w="100" w:type="dxa"/>
              <w:right w:w="100" w:type="dxa"/>
            </w:tcMar>
          </w:tcPr>
          <w:p w14:paraId="70A7788F"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NA</w:t>
            </w:r>
          </w:p>
        </w:tc>
      </w:tr>
      <w:tr w:rsidR="002F6ABF" w14:paraId="447590D6" w14:textId="77777777">
        <w:trPr>
          <w:trHeight w:val="326"/>
        </w:trPr>
        <w:tc>
          <w:tcPr>
            <w:tcW w:w="3231" w:type="dxa"/>
            <w:shd w:val="clear" w:color="auto" w:fill="auto"/>
            <w:tcMar>
              <w:top w:w="100" w:type="dxa"/>
              <w:left w:w="100" w:type="dxa"/>
              <w:bottom w:w="100" w:type="dxa"/>
              <w:right w:w="100" w:type="dxa"/>
            </w:tcMar>
          </w:tcPr>
          <w:p w14:paraId="315FBEF4"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COL4A3BP=Normal </w:t>
            </w:r>
          </w:p>
        </w:tc>
        <w:tc>
          <w:tcPr>
            <w:tcW w:w="1181" w:type="dxa"/>
            <w:shd w:val="clear" w:color="auto" w:fill="auto"/>
            <w:tcMar>
              <w:top w:w="100" w:type="dxa"/>
              <w:left w:w="100" w:type="dxa"/>
              <w:bottom w:w="100" w:type="dxa"/>
              <w:right w:w="100" w:type="dxa"/>
            </w:tcMar>
          </w:tcPr>
          <w:p w14:paraId="412D6C82"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133 </w:t>
            </w:r>
          </w:p>
        </w:tc>
        <w:tc>
          <w:tcPr>
            <w:tcW w:w="1181" w:type="dxa"/>
            <w:shd w:val="clear" w:color="auto" w:fill="auto"/>
            <w:tcMar>
              <w:top w:w="100" w:type="dxa"/>
              <w:left w:w="100" w:type="dxa"/>
              <w:bottom w:w="100" w:type="dxa"/>
              <w:right w:w="100" w:type="dxa"/>
            </w:tcMar>
          </w:tcPr>
          <w:p w14:paraId="06A89737"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72 </w:t>
            </w:r>
          </w:p>
        </w:tc>
        <w:tc>
          <w:tcPr>
            <w:tcW w:w="1181" w:type="dxa"/>
            <w:shd w:val="clear" w:color="auto" w:fill="auto"/>
            <w:tcMar>
              <w:top w:w="100" w:type="dxa"/>
              <w:left w:w="100" w:type="dxa"/>
              <w:bottom w:w="100" w:type="dxa"/>
              <w:right w:w="100" w:type="dxa"/>
            </w:tcMar>
          </w:tcPr>
          <w:p w14:paraId="0CBDC03F"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1,384 </w:t>
            </w:r>
          </w:p>
        </w:tc>
        <w:tc>
          <w:tcPr>
            <w:tcW w:w="1301" w:type="dxa"/>
            <w:shd w:val="clear" w:color="auto" w:fill="auto"/>
            <w:tcMar>
              <w:top w:w="100" w:type="dxa"/>
              <w:left w:w="100" w:type="dxa"/>
              <w:bottom w:w="100" w:type="dxa"/>
              <w:right w:w="100" w:type="dxa"/>
            </w:tcMar>
          </w:tcPr>
          <w:p w14:paraId="6684EB41"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1,213 </w:t>
            </w:r>
          </w:p>
        </w:tc>
        <w:tc>
          <w:tcPr>
            <w:tcW w:w="1311" w:type="dxa"/>
            <w:shd w:val="clear" w:color="auto" w:fill="auto"/>
            <w:tcMar>
              <w:top w:w="100" w:type="dxa"/>
              <w:left w:w="100" w:type="dxa"/>
              <w:bottom w:w="100" w:type="dxa"/>
              <w:right w:w="100" w:type="dxa"/>
            </w:tcMar>
          </w:tcPr>
          <w:p w14:paraId="14420990"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1,686</w:t>
            </w:r>
          </w:p>
        </w:tc>
      </w:tr>
      <w:tr w:rsidR="002F6ABF" w14:paraId="58F66131" w14:textId="77777777">
        <w:trPr>
          <w:trHeight w:val="321"/>
        </w:trPr>
        <w:tc>
          <w:tcPr>
            <w:tcW w:w="3231" w:type="dxa"/>
            <w:shd w:val="clear" w:color="auto" w:fill="auto"/>
            <w:tcMar>
              <w:top w:w="100" w:type="dxa"/>
              <w:left w:w="100" w:type="dxa"/>
              <w:bottom w:w="100" w:type="dxa"/>
              <w:right w:w="100" w:type="dxa"/>
            </w:tcMar>
          </w:tcPr>
          <w:p w14:paraId="6D422C12"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hd w:val="clear" w:color="auto" w:fill="DEEAF6"/>
              </w:rPr>
            </w:pPr>
            <w:r>
              <w:rPr>
                <w:rFonts w:ascii="Times New Roman" w:eastAsia="Times New Roman" w:hAnsi="Times New Roman" w:cs="Times New Roman"/>
                <w:b/>
                <w:color w:val="000000"/>
                <w:shd w:val="clear" w:color="auto" w:fill="DEEAF6"/>
              </w:rPr>
              <w:t xml:space="preserve">COL5A3=Deletion* </w:t>
            </w:r>
          </w:p>
        </w:tc>
        <w:tc>
          <w:tcPr>
            <w:tcW w:w="1181" w:type="dxa"/>
            <w:shd w:val="clear" w:color="auto" w:fill="auto"/>
            <w:tcMar>
              <w:top w:w="100" w:type="dxa"/>
              <w:left w:w="100" w:type="dxa"/>
              <w:bottom w:w="100" w:type="dxa"/>
              <w:right w:w="100" w:type="dxa"/>
            </w:tcMar>
          </w:tcPr>
          <w:p w14:paraId="1EA18F93"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 xml:space="preserve">193 </w:t>
            </w:r>
          </w:p>
        </w:tc>
        <w:tc>
          <w:tcPr>
            <w:tcW w:w="1181" w:type="dxa"/>
            <w:shd w:val="clear" w:color="auto" w:fill="auto"/>
            <w:tcMar>
              <w:top w:w="100" w:type="dxa"/>
              <w:left w:w="100" w:type="dxa"/>
              <w:bottom w:w="100" w:type="dxa"/>
              <w:right w:w="100" w:type="dxa"/>
            </w:tcMar>
          </w:tcPr>
          <w:p w14:paraId="370DB692"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 xml:space="preserve">110 </w:t>
            </w:r>
          </w:p>
        </w:tc>
        <w:tc>
          <w:tcPr>
            <w:tcW w:w="1181" w:type="dxa"/>
            <w:shd w:val="clear" w:color="auto" w:fill="auto"/>
            <w:tcMar>
              <w:top w:w="100" w:type="dxa"/>
              <w:left w:w="100" w:type="dxa"/>
              <w:bottom w:w="100" w:type="dxa"/>
              <w:right w:w="100" w:type="dxa"/>
            </w:tcMar>
          </w:tcPr>
          <w:p w14:paraId="2421D369"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 xml:space="preserve">1,102 </w:t>
            </w:r>
          </w:p>
        </w:tc>
        <w:tc>
          <w:tcPr>
            <w:tcW w:w="1301" w:type="dxa"/>
            <w:shd w:val="clear" w:color="auto" w:fill="auto"/>
            <w:tcMar>
              <w:top w:w="100" w:type="dxa"/>
              <w:left w:w="100" w:type="dxa"/>
              <w:bottom w:w="100" w:type="dxa"/>
              <w:right w:w="100" w:type="dxa"/>
            </w:tcMar>
          </w:tcPr>
          <w:p w14:paraId="40B82ADA"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 xml:space="preserve">1,046 </w:t>
            </w:r>
          </w:p>
        </w:tc>
        <w:tc>
          <w:tcPr>
            <w:tcW w:w="1311" w:type="dxa"/>
            <w:shd w:val="clear" w:color="auto" w:fill="auto"/>
            <w:tcMar>
              <w:top w:w="100" w:type="dxa"/>
              <w:left w:w="100" w:type="dxa"/>
              <w:bottom w:w="100" w:type="dxa"/>
              <w:right w:w="100" w:type="dxa"/>
            </w:tcMar>
          </w:tcPr>
          <w:p w14:paraId="7450C083"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1,264</w:t>
            </w:r>
          </w:p>
        </w:tc>
      </w:tr>
      <w:tr w:rsidR="002F6ABF" w14:paraId="4864ABC7" w14:textId="77777777">
        <w:trPr>
          <w:trHeight w:val="326"/>
        </w:trPr>
        <w:tc>
          <w:tcPr>
            <w:tcW w:w="3231" w:type="dxa"/>
            <w:shd w:val="clear" w:color="auto" w:fill="auto"/>
            <w:tcMar>
              <w:top w:w="100" w:type="dxa"/>
              <w:left w:w="100" w:type="dxa"/>
              <w:bottom w:w="100" w:type="dxa"/>
              <w:right w:w="100" w:type="dxa"/>
            </w:tcMar>
          </w:tcPr>
          <w:p w14:paraId="7EFB7B86"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COL5A3=Duplication* </w:t>
            </w:r>
          </w:p>
        </w:tc>
        <w:tc>
          <w:tcPr>
            <w:tcW w:w="1181" w:type="dxa"/>
            <w:shd w:val="clear" w:color="auto" w:fill="auto"/>
            <w:tcMar>
              <w:top w:w="100" w:type="dxa"/>
              <w:left w:w="100" w:type="dxa"/>
              <w:bottom w:w="100" w:type="dxa"/>
              <w:right w:w="100" w:type="dxa"/>
            </w:tcMar>
          </w:tcPr>
          <w:p w14:paraId="10BEC502"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217 </w:t>
            </w:r>
          </w:p>
        </w:tc>
        <w:tc>
          <w:tcPr>
            <w:tcW w:w="1181" w:type="dxa"/>
            <w:shd w:val="clear" w:color="auto" w:fill="auto"/>
            <w:tcMar>
              <w:top w:w="100" w:type="dxa"/>
              <w:left w:w="100" w:type="dxa"/>
              <w:bottom w:w="100" w:type="dxa"/>
              <w:right w:w="100" w:type="dxa"/>
            </w:tcMar>
          </w:tcPr>
          <w:p w14:paraId="0198A4FD"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105 </w:t>
            </w:r>
          </w:p>
        </w:tc>
        <w:tc>
          <w:tcPr>
            <w:tcW w:w="1181" w:type="dxa"/>
            <w:shd w:val="clear" w:color="auto" w:fill="auto"/>
            <w:tcMar>
              <w:top w:w="100" w:type="dxa"/>
              <w:left w:w="100" w:type="dxa"/>
              <w:bottom w:w="100" w:type="dxa"/>
              <w:right w:w="100" w:type="dxa"/>
            </w:tcMar>
          </w:tcPr>
          <w:p w14:paraId="57FE276B"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1,446 </w:t>
            </w:r>
          </w:p>
        </w:tc>
        <w:tc>
          <w:tcPr>
            <w:tcW w:w="1301" w:type="dxa"/>
            <w:shd w:val="clear" w:color="auto" w:fill="auto"/>
            <w:tcMar>
              <w:top w:w="100" w:type="dxa"/>
              <w:left w:w="100" w:type="dxa"/>
              <w:bottom w:w="100" w:type="dxa"/>
              <w:right w:w="100" w:type="dxa"/>
            </w:tcMar>
          </w:tcPr>
          <w:p w14:paraId="4C3B25D6"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1,278 </w:t>
            </w:r>
          </w:p>
        </w:tc>
        <w:tc>
          <w:tcPr>
            <w:tcW w:w="1311" w:type="dxa"/>
            <w:shd w:val="clear" w:color="auto" w:fill="auto"/>
            <w:tcMar>
              <w:top w:w="100" w:type="dxa"/>
              <w:left w:w="100" w:type="dxa"/>
              <w:bottom w:w="100" w:type="dxa"/>
              <w:right w:w="100" w:type="dxa"/>
            </w:tcMar>
          </w:tcPr>
          <w:p w14:paraId="1427729D"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1,595</w:t>
            </w:r>
          </w:p>
        </w:tc>
      </w:tr>
      <w:tr w:rsidR="002F6ABF" w14:paraId="06669EB2" w14:textId="77777777">
        <w:trPr>
          <w:trHeight w:val="321"/>
        </w:trPr>
        <w:tc>
          <w:tcPr>
            <w:tcW w:w="3231" w:type="dxa"/>
            <w:shd w:val="clear" w:color="auto" w:fill="auto"/>
            <w:tcMar>
              <w:top w:w="100" w:type="dxa"/>
              <w:left w:w="100" w:type="dxa"/>
              <w:bottom w:w="100" w:type="dxa"/>
              <w:right w:w="100" w:type="dxa"/>
            </w:tcMar>
          </w:tcPr>
          <w:p w14:paraId="591EDAB7"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hd w:val="clear" w:color="auto" w:fill="DEEAF6"/>
              </w:rPr>
            </w:pPr>
            <w:r>
              <w:rPr>
                <w:rFonts w:ascii="Times New Roman" w:eastAsia="Times New Roman" w:hAnsi="Times New Roman" w:cs="Times New Roman"/>
                <w:b/>
                <w:color w:val="000000"/>
                <w:shd w:val="clear" w:color="auto" w:fill="DEEAF6"/>
              </w:rPr>
              <w:t xml:space="preserve">COL5A3=Normal* </w:t>
            </w:r>
          </w:p>
        </w:tc>
        <w:tc>
          <w:tcPr>
            <w:tcW w:w="1181" w:type="dxa"/>
            <w:shd w:val="clear" w:color="auto" w:fill="auto"/>
            <w:tcMar>
              <w:top w:w="100" w:type="dxa"/>
              <w:left w:w="100" w:type="dxa"/>
              <w:bottom w:w="100" w:type="dxa"/>
              <w:right w:w="100" w:type="dxa"/>
            </w:tcMar>
          </w:tcPr>
          <w:p w14:paraId="0FB98E20"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 xml:space="preserve">154 </w:t>
            </w:r>
          </w:p>
        </w:tc>
        <w:tc>
          <w:tcPr>
            <w:tcW w:w="1181" w:type="dxa"/>
            <w:shd w:val="clear" w:color="auto" w:fill="auto"/>
            <w:tcMar>
              <w:top w:w="100" w:type="dxa"/>
              <w:left w:w="100" w:type="dxa"/>
              <w:bottom w:w="100" w:type="dxa"/>
              <w:right w:w="100" w:type="dxa"/>
            </w:tcMar>
          </w:tcPr>
          <w:p w14:paraId="5C8E2DD3"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 xml:space="preserve">76 </w:t>
            </w:r>
          </w:p>
        </w:tc>
        <w:tc>
          <w:tcPr>
            <w:tcW w:w="1181" w:type="dxa"/>
            <w:shd w:val="clear" w:color="auto" w:fill="auto"/>
            <w:tcMar>
              <w:top w:w="100" w:type="dxa"/>
              <w:left w:w="100" w:type="dxa"/>
              <w:bottom w:w="100" w:type="dxa"/>
              <w:right w:w="100" w:type="dxa"/>
            </w:tcMar>
          </w:tcPr>
          <w:p w14:paraId="5580ED70"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 xml:space="preserve">1,516 </w:t>
            </w:r>
          </w:p>
        </w:tc>
        <w:tc>
          <w:tcPr>
            <w:tcW w:w="1301" w:type="dxa"/>
            <w:shd w:val="clear" w:color="auto" w:fill="auto"/>
            <w:tcMar>
              <w:top w:w="100" w:type="dxa"/>
              <w:left w:w="100" w:type="dxa"/>
              <w:bottom w:w="100" w:type="dxa"/>
              <w:right w:w="100" w:type="dxa"/>
            </w:tcMar>
          </w:tcPr>
          <w:p w14:paraId="4E21D035"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 xml:space="preserve">1,364 </w:t>
            </w:r>
          </w:p>
        </w:tc>
        <w:tc>
          <w:tcPr>
            <w:tcW w:w="1311" w:type="dxa"/>
            <w:shd w:val="clear" w:color="auto" w:fill="auto"/>
            <w:tcMar>
              <w:top w:w="100" w:type="dxa"/>
              <w:left w:w="100" w:type="dxa"/>
              <w:bottom w:w="100" w:type="dxa"/>
              <w:right w:w="100" w:type="dxa"/>
            </w:tcMar>
          </w:tcPr>
          <w:p w14:paraId="023D5806" w14:textId="77777777" w:rsidR="002F6ABF" w:rsidRDefault="007532F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hd w:val="clear" w:color="auto" w:fill="DEEAF6"/>
              </w:rPr>
            </w:pPr>
            <w:r>
              <w:rPr>
                <w:rFonts w:ascii="Times New Roman" w:eastAsia="Times New Roman" w:hAnsi="Times New Roman" w:cs="Times New Roman"/>
                <w:color w:val="000000"/>
                <w:shd w:val="clear" w:color="auto" w:fill="DEEAF6"/>
              </w:rPr>
              <w:t>1,757</w:t>
            </w:r>
          </w:p>
        </w:tc>
      </w:tr>
    </w:tbl>
    <w:p w14:paraId="29E2D534" w14:textId="77777777" w:rsidR="002F6ABF" w:rsidRDefault="002F6ABF">
      <w:pPr>
        <w:widowControl w:val="0"/>
        <w:pBdr>
          <w:top w:val="nil"/>
          <w:left w:val="nil"/>
          <w:bottom w:val="nil"/>
          <w:right w:val="nil"/>
          <w:between w:val="nil"/>
        </w:pBdr>
        <w:rPr>
          <w:color w:val="000000"/>
        </w:rPr>
      </w:pPr>
    </w:p>
    <w:p w14:paraId="7E1A01BF" w14:textId="77777777" w:rsidR="002F6ABF" w:rsidRDefault="002F6ABF">
      <w:pPr>
        <w:widowControl w:val="0"/>
        <w:pBdr>
          <w:top w:val="nil"/>
          <w:left w:val="nil"/>
          <w:bottom w:val="nil"/>
          <w:right w:val="nil"/>
          <w:between w:val="nil"/>
        </w:pBdr>
        <w:rPr>
          <w:color w:val="000000"/>
        </w:rPr>
      </w:pPr>
    </w:p>
    <w:p w14:paraId="46C1F37C" w14:textId="77777777" w:rsidR="002F6ABF" w:rsidRDefault="007532F0">
      <w:pPr>
        <w:widowControl w:val="0"/>
        <w:pBdr>
          <w:top w:val="nil"/>
          <w:left w:val="nil"/>
          <w:bottom w:val="nil"/>
          <w:right w:val="nil"/>
          <w:between w:val="nil"/>
        </w:pBdr>
        <w:spacing w:line="240" w:lineRule="auto"/>
        <w:ind w:left="62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*Denotes statistical significance with p-value &lt; 0.05. </w:t>
      </w:r>
    </w:p>
    <w:p w14:paraId="19A6BE48" w14:textId="77777777" w:rsidR="002F6ABF" w:rsidRDefault="007532F0">
      <w:pPr>
        <w:widowControl w:val="0"/>
        <w:pBdr>
          <w:top w:val="nil"/>
          <w:left w:val="nil"/>
          <w:bottom w:val="nil"/>
          <w:right w:val="nil"/>
          <w:between w:val="nil"/>
        </w:pBdr>
        <w:spacing w:before="435" w:line="459" w:lineRule="auto"/>
        <w:ind w:left="618" w:right="705" w:firstLine="7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COL12A1 has overlap in the limits of confidence intervals. However, comparison of  normal to duplication CNV in this gene displays no overlap of the confidence interval. </w:t>
      </w:r>
    </w:p>
    <w:p w14:paraId="2CDE88A7" w14:textId="77777777" w:rsidR="002F6ABF" w:rsidRDefault="007532F0">
      <w:pPr>
        <w:widowControl w:val="0"/>
        <w:pBdr>
          <w:top w:val="nil"/>
          <w:left w:val="nil"/>
          <w:bottom w:val="nil"/>
          <w:right w:val="nil"/>
          <w:between w:val="nil"/>
        </w:pBdr>
        <w:spacing w:before="210" w:line="459" w:lineRule="auto"/>
        <w:ind w:left="618" w:right="270" w:firstLine="7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COL4A3BP shows a “NA” value meaning the confidence interval could not be calculated  for this as the data for this stratification is sparse. More data is needed for this and should be  investigated more. </w:t>
      </w:r>
    </w:p>
    <w:p w14:paraId="702D46DB" w14:textId="77777777" w:rsidR="002F6ABF" w:rsidRDefault="007532F0">
      <w:pPr>
        <w:widowControl w:val="0"/>
        <w:pBdr>
          <w:top w:val="nil"/>
          <w:left w:val="nil"/>
          <w:bottom w:val="nil"/>
          <w:right w:val="nil"/>
          <w:between w:val="nil"/>
        </w:pBdr>
        <w:spacing w:before="210" w:line="459" w:lineRule="auto"/>
        <w:ind w:left="620" w:right="478"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COL5A3 shows clear non-overlap in the limits of confidence intervals when comparing  deletion to normal CNV and deletion to duplication CNV. </w:t>
      </w:r>
    </w:p>
    <w:p w14:paraId="140437BF" w14:textId="77777777" w:rsidR="002F6ABF" w:rsidRDefault="007532F0">
      <w:pPr>
        <w:widowControl w:val="0"/>
        <w:pBdr>
          <w:top w:val="nil"/>
          <w:left w:val="nil"/>
          <w:bottom w:val="nil"/>
          <w:right w:val="nil"/>
          <w:between w:val="nil"/>
        </w:pBdr>
        <w:spacing w:before="210" w:line="240" w:lineRule="auto"/>
        <w:ind w:left="61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Discussion </w:t>
      </w:r>
    </w:p>
    <w:p w14:paraId="00DB5B5B" w14:textId="77777777" w:rsidR="002F6ABF" w:rsidRDefault="007532F0">
      <w:pPr>
        <w:widowControl w:val="0"/>
        <w:pBdr>
          <w:top w:val="nil"/>
          <w:left w:val="nil"/>
          <w:bottom w:val="nil"/>
          <w:right w:val="nil"/>
          <w:between w:val="nil"/>
        </w:pBdr>
        <w:spacing w:before="435" w:line="459" w:lineRule="auto"/>
        <w:ind w:left="616" w:right="28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These are novel results and have not been previously published. However, these findings should be further investigated based on the possibility of false discovery previously mentioned in  other </w:t>
      </w:r>
      <w:r>
        <w:rPr>
          <w:rFonts w:ascii="Times New Roman" w:eastAsia="Times New Roman" w:hAnsi="Times New Roman" w:cs="Times New Roman"/>
          <w:color w:val="000000"/>
          <w:sz w:val="24"/>
          <w:szCs w:val="24"/>
        </w:rPr>
        <w:lastRenderedPageBreak/>
        <w:t>literature as this is a risk with genetic research (</w:t>
      </w:r>
      <w:proofErr w:type="spellStart"/>
      <w:r>
        <w:rPr>
          <w:rFonts w:ascii="Times New Roman" w:eastAsia="Times New Roman" w:hAnsi="Times New Roman" w:cs="Times New Roman"/>
          <w:color w:val="000000"/>
          <w:sz w:val="24"/>
          <w:szCs w:val="24"/>
        </w:rPr>
        <w:t>Efron</w:t>
      </w:r>
      <w:proofErr w:type="spellEnd"/>
      <w:r>
        <w:rPr>
          <w:rFonts w:ascii="Times New Roman" w:eastAsia="Times New Roman" w:hAnsi="Times New Roman" w:cs="Times New Roman"/>
          <w:color w:val="000000"/>
          <w:sz w:val="24"/>
          <w:szCs w:val="24"/>
        </w:rPr>
        <w:t>, 2005). The reasoning for this is  having an alpha level set at 0.05. There are an estimated 30,000 genes in the human body (Human Genome Project FAQ, 2013). There are 1,500 genes that could potentially have a  finding that is random with an alpha set at 0.05 (Genetics Home Reference, 2019). However,  very few genetic studies seem to use any controls for false discovery, such as a Bonferroni p-</w:t>
      </w:r>
    </w:p>
    <w:p w14:paraId="7A4C51AD" w14:textId="77777777" w:rsidR="002F6ABF" w:rsidRDefault="007532F0">
      <w:pPr>
        <w:widowControl w:val="0"/>
        <w:pBdr>
          <w:top w:val="nil"/>
          <w:left w:val="nil"/>
          <w:bottom w:val="nil"/>
          <w:right w:val="nil"/>
          <w:between w:val="nil"/>
        </w:pBdr>
        <w:spacing w:before="27" w:line="240" w:lineRule="auto"/>
        <w:ind w:right="4891"/>
        <w:jc w:val="right"/>
        <w:rPr>
          <w:rFonts w:ascii="Calibri" w:eastAsia="Calibri" w:hAnsi="Calibri" w:cs="Calibri"/>
          <w:color w:val="000000"/>
        </w:rPr>
      </w:pPr>
      <w:r>
        <w:rPr>
          <w:rFonts w:ascii="Calibri" w:eastAsia="Calibri" w:hAnsi="Calibri" w:cs="Calibri"/>
          <w:color w:val="000000"/>
        </w:rPr>
        <w:t xml:space="preserve">17 </w:t>
      </w:r>
    </w:p>
    <w:p w14:paraId="5CE64CB6" w14:textId="77777777" w:rsidR="002F6ABF" w:rsidRDefault="007532F0">
      <w:pPr>
        <w:widowControl w:val="0"/>
        <w:pBdr>
          <w:top w:val="nil"/>
          <w:left w:val="nil"/>
          <w:bottom w:val="nil"/>
          <w:right w:val="nil"/>
          <w:between w:val="nil"/>
        </w:pBdr>
        <w:spacing w:line="459" w:lineRule="auto"/>
        <w:ind w:left="618" w:right="2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value correction, and are generally due to lack of quality and quantity of data (</w:t>
      </w:r>
      <w:proofErr w:type="spellStart"/>
      <w:r>
        <w:rPr>
          <w:rFonts w:ascii="Times New Roman" w:eastAsia="Times New Roman" w:hAnsi="Times New Roman" w:cs="Times New Roman"/>
          <w:color w:val="000000"/>
          <w:sz w:val="24"/>
          <w:szCs w:val="24"/>
        </w:rPr>
        <w:t>Dahiru</w:t>
      </w:r>
      <w:proofErr w:type="spellEnd"/>
      <w:r>
        <w:rPr>
          <w:rFonts w:ascii="Times New Roman" w:eastAsia="Times New Roman" w:hAnsi="Times New Roman" w:cs="Times New Roman"/>
          <w:color w:val="000000"/>
          <w:sz w:val="24"/>
          <w:szCs w:val="24"/>
        </w:rPr>
        <w:t xml:space="preserve">, 2011).  This bias should be kept in mind as the primary limitation to this study is quality and quantity of  data. Obtaining genetic data is quite difficult and expensive as the cost of TCGA as of 2015 is  $375 million (“The Future of Cancer Genomics”, 2015). Although gene sequencing is becoming  cheaper and more accurate, a strong argument can be made for keeping alpha at 0.05 with  confidence intervals and not controlling for false discovery (Ulrich, 2016). While objectivity is a  strong goal to maintain in any study and can be difficult to achieve, finding appropriate data in  genetics is also difficult. </w:t>
      </w:r>
    </w:p>
    <w:p w14:paraId="0A19D908" w14:textId="77777777" w:rsidR="002F6ABF" w:rsidRDefault="007532F0">
      <w:pPr>
        <w:widowControl w:val="0"/>
        <w:pBdr>
          <w:top w:val="nil"/>
          <w:left w:val="nil"/>
          <w:bottom w:val="nil"/>
          <w:right w:val="nil"/>
          <w:between w:val="nil"/>
        </w:pBdr>
        <w:spacing w:before="210" w:line="459" w:lineRule="auto"/>
        <w:ind w:left="620" w:right="319" w:firstLine="7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Another argument for not controlling for false discovery are the underlying mechanisms  of collagen which have multiple and various effects on ovarian neoplasms (Xu et al., 2019).  Selecting a subset of specific genes with known effects on a specific neoplastic tissue seems  appropriate. One would not randomly pick a set of genes to investigate where the gene is not  expressed in the tissue being studied. Thus, this strengthens the argument for using alpha at 0.05  and not using a Bonferroni p-value correction. </w:t>
      </w:r>
    </w:p>
    <w:p w14:paraId="1CA7C580" w14:textId="77777777" w:rsidR="002F6ABF" w:rsidRDefault="007532F0">
      <w:pPr>
        <w:widowControl w:val="0"/>
        <w:pBdr>
          <w:top w:val="nil"/>
          <w:left w:val="nil"/>
          <w:bottom w:val="nil"/>
          <w:right w:val="nil"/>
          <w:between w:val="nil"/>
        </w:pBdr>
        <w:spacing w:before="215" w:line="459" w:lineRule="auto"/>
        <w:ind w:left="618" w:right="305"/>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methods for CNV detection with high-throughput sequencing also contribute to false  discovery rates (Jiang et al., 2018). An increase in observations would be appropriate to help  control for this. It is also possible that a combination of TCGA repository and future cancer  databases could be utilized and combined to increase observation numbers, such as the Genotype  Tissue Expression Project (</w:t>
      </w:r>
      <w:proofErr w:type="spellStart"/>
      <w:r>
        <w:rPr>
          <w:rFonts w:ascii="Times New Roman" w:eastAsia="Times New Roman" w:hAnsi="Times New Roman" w:cs="Times New Roman"/>
          <w:color w:val="000000"/>
          <w:sz w:val="24"/>
          <w:szCs w:val="24"/>
        </w:rPr>
        <w:t>GTEx</w:t>
      </w:r>
      <w:proofErr w:type="spellEnd"/>
      <w:r>
        <w:rPr>
          <w:rFonts w:ascii="Times New Roman" w:eastAsia="Times New Roman" w:hAnsi="Times New Roman" w:cs="Times New Roman"/>
          <w:color w:val="000000"/>
          <w:sz w:val="24"/>
          <w:szCs w:val="24"/>
        </w:rPr>
        <w:t xml:space="preserve">) which has been combined with the TCGA recently (Wang et  </w:t>
      </w:r>
      <w:r>
        <w:rPr>
          <w:rFonts w:ascii="Times New Roman" w:eastAsia="Times New Roman" w:hAnsi="Times New Roman" w:cs="Times New Roman"/>
          <w:color w:val="000000"/>
          <w:sz w:val="24"/>
          <w:szCs w:val="24"/>
        </w:rPr>
        <w:lastRenderedPageBreak/>
        <w:t xml:space="preserve">al., 2018). It is possible that this future research structure may not be feasible with technology  advancing in genomics at a fast rate as sequencing methods have been evolving rather quickly (Davis, 2015). However, TCGA is an enormous longitudinal archive of genetic information and </w:t>
      </w:r>
    </w:p>
    <w:p w14:paraId="6B507ED0" w14:textId="77777777" w:rsidR="002F6ABF" w:rsidRDefault="007532F0">
      <w:pPr>
        <w:widowControl w:val="0"/>
        <w:pBdr>
          <w:top w:val="nil"/>
          <w:left w:val="nil"/>
          <w:bottom w:val="nil"/>
          <w:right w:val="nil"/>
          <w:between w:val="nil"/>
        </w:pBdr>
        <w:spacing w:before="734" w:line="240" w:lineRule="auto"/>
        <w:ind w:right="4891"/>
        <w:jc w:val="right"/>
        <w:rPr>
          <w:rFonts w:ascii="Calibri" w:eastAsia="Calibri" w:hAnsi="Calibri" w:cs="Calibri"/>
          <w:color w:val="000000"/>
        </w:rPr>
      </w:pPr>
      <w:r>
        <w:rPr>
          <w:rFonts w:ascii="Calibri" w:eastAsia="Calibri" w:hAnsi="Calibri" w:cs="Calibri"/>
          <w:color w:val="000000"/>
        </w:rPr>
        <w:t xml:space="preserve">18 </w:t>
      </w:r>
    </w:p>
    <w:p w14:paraId="0A1DDE10" w14:textId="77777777" w:rsidR="002F6ABF" w:rsidRDefault="007532F0">
      <w:pPr>
        <w:widowControl w:val="0"/>
        <w:pBdr>
          <w:top w:val="nil"/>
          <w:left w:val="nil"/>
          <w:bottom w:val="nil"/>
          <w:right w:val="nil"/>
          <w:between w:val="nil"/>
        </w:pBdr>
        <w:spacing w:line="459" w:lineRule="auto"/>
        <w:ind w:left="615" w:right="498" w:firstLine="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more CNV survival analysis studies should be performed on other cancer types to help create a  baseline knowledge of CNV and collagen effects on neoplasms. </w:t>
      </w:r>
    </w:p>
    <w:p w14:paraId="36DCBFE3" w14:textId="77777777" w:rsidR="002F6ABF" w:rsidRDefault="007532F0">
      <w:pPr>
        <w:widowControl w:val="0"/>
        <w:pBdr>
          <w:top w:val="nil"/>
          <w:left w:val="nil"/>
          <w:bottom w:val="nil"/>
          <w:right w:val="nil"/>
          <w:between w:val="nil"/>
        </w:pBdr>
        <w:spacing w:before="211" w:line="459" w:lineRule="auto"/>
        <w:ind w:left="615" w:right="404" w:firstLine="7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Another bias worth mentioning is that data collection was done by multiple people at  different locations, as this is secondary data. It is difficult to analyze the integrity of the data in  TCGA. However, care has been taken in the data collection process for use in quantitative  polymerase chain reaction (qPCR) and uses a genetic reference to allow qPCR normalization  which has allowed greater consistency when performing research from the TCGA database  (</w:t>
      </w:r>
      <w:proofErr w:type="spellStart"/>
      <w:r>
        <w:rPr>
          <w:rFonts w:ascii="Times New Roman" w:eastAsia="Times New Roman" w:hAnsi="Times New Roman" w:cs="Times New Roman"/>
          <w:color w:val="000000"/>
          <w:sz w:val="24"/>
          <w:szCs w:val="24"/>
        </w:rPr>
        <w:t>Krasnov</w:t>
      </w:r>
      <w:proofErr w:type="spellEnd"/>
      <w:r>
        <w:rPr>
          <w:rFonts w:ascii="Times New Roman" w:eastAsia="Times New Roman" w:hAnsi="Times New Roman" w:cs="Times New Roman"/>
          <w:color w:val="000000"/>
          <w:sz w:val="24"/>
          <w:szCs w:val="24"/>
        </w:rPr>
        <w:t xml:space="preserve"> et al., 2019). As previously stated, there has even been recent work where the </w:t>
      </w:r>
      <w:proofErr w:type="spellStart"/>
      <w:r>
        <w:rPr>
          <w:rFonts w:ascii="Times New Roman" w:eastAsia="Times New Roman" w:hAnsi="Times New Roman" w:cs="Times New Roman"/>
          <w:color w:val="000000"/>
          <w:sz w:val="24"/>
          <w:szCs w:val="24"/>
        </w:rPr>
        <w:t>GTEx</w:t>
      </w:r>
      <w:proofErr w:type="spellEnd"/>
      <w:r>
        <w:rPr>
          <w:rFonts w:ascii="Times New Roman" w:eastAsia="Times New Roman" w:hAnsi="Times New Roman" w:cs="Times New Roman"/>
          <w:color w:val="000000"/>
          <w:sz w:val="24"/>
          <w:szCs w:val="24"/>
        </w:rPr>
        <w:t xml:space="preserve"> was combined with the TCGA into a pipeline which unifies RNA sequencing data and therefore  allows greater normalization (Wang et al., 2018). </w:t>
      </w:r>
    </w:p>
    <w:p w14:paraId="4DBA4A85" w14:textId="77777777" w:rsidR="002F6ABF" w:rsidRDefault="007532F0">
      <w:pPr>
        <w:widowControl w:val="0"/>
        <w:pBdr>
          <w:top w:val="nil"/>
          <w:left w:val="nil"/>
          <w:bottom w:val="nil"/>
          <w:right w:val="nil"/>
          <w:between w:val="nil"/>
        </w:pBdr>
        <w:spacing w:before="215" w:line="459" w:lineRule="auto"/>
        <w:ind w:left="619" w:right="271" w:firstLine="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Because there are evolutionary artifacts in the TCGA germline based on natural selection,  future CNV research should possibly be performed on a new cancer repository (Webster et al.,  2019). It is most likely that the evolutionary artifacts have not introduced much bias into this  study. However, one should be aware that they exist and that they are not able to be controlled  for in this research, as quantity and quality of data is are limiting factors. Evolutionary artifacts  would most likely not make a difference in treatment options that may arise from research such  as this. </w:t>
      </w:r>
    </w:p>
    <w:p w14:paraId="7EC9AF19" w14:textId="77777777" w:rsidR="002F6ABF" w:rsidRDefault="007532F0">
      <w:pPr>
        <w:widowControl w:val="0"/>
        <w:pBdr>
          <w:top w:val="nil"/>
          <w:left w:val="nil"/>
          <w:bottom w:val="nil"/>
          <w:right w:val="nil"/>
          <w:between w:val="nil"/>
        </w:pBdr>
        <w:spacing w:before="210" w:line="459" w:lineRule="auto"/>
        <w:ind w:left="617" w:right="28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Studies such as this can be considered foundational to future personalized cancer  treatments and target</w:t>
      </w:r>
      <w:ins w:id="79" w:author="Brandee Decker" w:date="2021-06-13T14:59:00Z">
        <w:r w:rsidR="005C1F67">
          <w:rPr>
            <w:rFonts w:ascii="Times New Roman" w:eastAsia="Times New Roman" w:hAnsi="Times New Roman" w:cs="Times New Roman"/>
            <w:color w:val="000000"/>
            <w:sz w:val="24"/>
            <w:szCs w:val="24"/>
          </w:rPr>
          <w:t>ed</w:t>
        </w:r>
      </w:ins>
      <w:r>
        <w:rPr>
          <w:rFonts w:ascii="Times New Roman" w:eastAsia="Times New Roman" w:hAnsi="Times New Roman" w:cs="Times New Roman"/>
          <w:color w:val="000000"/>
          <w:sz w:val="24"/>
          <w:szCs w:val="24"/>
        </w:rPr>
        <w:t xml:space="preserve"> therapy. </w:t>
      </w:r>
      <w:ins w:id="80" w:author="Brandee Decker" w:date="2021-06-13T15:00:00Z">
        <w:r w:rsidR="005C1F67">
          <w:rPr>
            <w:rFonts w:ascii="Times New Roman" w:eastAsia="Times New Roman" w:hAnsi="Times New Roman" w:cs="Times New Roman"/>
            <w:color w:val="000000"/>
            <w:sz w:val="24"/>
            <w:szCs w:val="24"/>
          </w:rPr>
          <w:t xml:space="preserve">Most </w:t>
        </w:r>
      </w:ins>
      <w:del w:id="81" w:author="Brandee Decker" w:date="2021-06-13T15:00:00Z">
        <w:r w:rsidDel="005C1F67">
          <w:rPr>
            <w:rFonts w:ascii="Times New Roman" w:eastAsia="Times New Roman" w:hAnsi="Times New Roman" w:cs="Times New Roman"/>
            <w:color w:val="000000"/>
            <w:sz w:val="24"/>
            <w:szCs w:val="24"/>
          </w:rPr>
          <w:delText xml:space="preserve">However, most </w:delText>
        </w:r>
      </w:del>
      <w:r>
        <w:rPr>
          <w:rFonts w:ascii="Times New Roman" w:eastAsia="Times New Roman" w:hAnsi="Times New Roman" w:cs="Times New Roman"/>
          <w:color w:val="000000"/>
          <w:sz w:val="24"/>
          <w:szCs w:val="24"/>
        </w:rPr>
        <w:t xml:space="preserve">antineoplastic molecules are of a </w:t>
      </w:r>
      <w:commentRangeStart w:id="82"/>
      <w:r>
        <w:rPr>
          <w:rFonts w:ascii="Times New Roman" w:eastAsia="Times New Roman" w:hAnsi="Times New Roman" w:cs="Times New Roman"/>
          <w:color w:val="000000"/>
          <w:sz w:val="24"/>
          <w:szCs w:val="24"/>
        </w:rPr>
        <w:t xml:space="preserve">narrow  therapeutic index </w:t>
      </w:r>
      <w:commentRangeEnd w:id="82"/>
      <w:r w:rsidR="005C1F67">
        <w:rPr>
          <w:rStyle w:val="CommentReference"/>
        </w:rPr>
        <w:commentReference w:id="82"/>
      </w:r>
      <w:r>
        <w:rPr>
          <w:rFonts w:ascii="Times New Roman" w:eastAsia="Times New Roman" w:hAnsi="Times New Roman" w:cs="Times New Roman"/>
          <w:color w:val="000000"/>
          <w:sz w:val="24"/>
          <w:szCs w:val="24"/>
        </w:rPr>
        <w:t xml:space="preserve">and small dose </w:t>
      </w:r>
      <w:r>
        <w:rPr>
          <w:rFonts w:ascii="Times New Roman" w:eastAsia="Times New Roman" w:hAnsi="Times New Roman" w:cs="Times New Roman"/>
          <w:color w:val="000000"/>
          <w:sz w:val="24"/>
          <w:szCs w:val="24"/>
        </w:rPr>
        <w:lastRenderedPageBreak/>
        <w:t xml:space="preserve">alterations may lead to toxicity, thus, chemotherapy dosing changes based on genetics may be unlikely from CNV studies such as this (Eaton &amp; Lyman,  2019). A two to three gene CNV signature test could possibly be implemented from studies such  as this to present information about probability for survival to the patient and physician. This </w:t>
      </w:r>
    </w:p>
    <w:p w14:paraId="1A4F49AC" w14:textId="77777777" w:rsidR="002F6ABF" w:rsidRDefault="007532F0">
      <w:pPr>
        <w:widowControl w:val="0"/>
        <w:pBdr>
          <w:top w:val="nil"/>
          <w:left w:val="nil"/>
          <w:bottom w:val="nil"/>
          <w:right w:val="nil"/>
          <w:between w:val="nil"/>
        </w:pBdr>
        <w:spacing w:before="18" w:line="240" w:lineRule="auto"/>
        <w:ind w:right="4891"/>
        <w:jc w:val="right"/>
        <w:rPr>
          <w:rFonts w:ascii="Calibri" w:eastAsia="Calibri" w:hAnsi="Calibri" w:cs="Calibri"/>
          <w:color w:val="000000"/>
        </w:rPr>
      </w:pPr>
      <w:r>
        <w:rPr>
          <w:rFonts w:ascii="Calibri" w:eastAsia="Calibri" w:hAnsi="Calibri" w:cs="Calibri"/>
          <w:color w:val="000000"/>
        </w:rPr>
        <w:t xml:space="preserve">19 </w:t>
      </w:r>
    </w:p>
    <w:p w14:paraId="6EC9FB10" w14:textId="77777777" w:rsidR="002F6ABF" w:rsidRDefault="007532F0">
      <w:pPr>
        <w:widowControl w:val="0"/>
        <w:pBdr>
          <w:top w:val="nil"/>
          <w:left w:val="nil"/>
          <w:bottom w:val="nil"/>
          <w:right w:val="nil"/>
          <w:between w:val="nil"/>
        </w:pBdr>
        <w:spacing w:line="459" w:lineRule="auto"/>
        <w:ind w:left="618" w:right="55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potential CNV signature could also be assimilated into a gene expression and CNV panel for a  more complete study in predictive power of genetics and proteomics in patient survival.</w:t>
      </w:r>
    </w:p>
    <w:p w14:paraId="55B17BC3" w14:textId="77777777" w:rsidR="002F6ABF" w:rsidRDefault="007532F0">
      <w:pPr>
        <w:widowControl w:val="0"/>
        <w:pBdr>
          <w:top w:val="nil"/>
          <w:left w:val="nil"/>
          <w:bottom w:val="nil"/>
          <w:right w:val="nil"/>
          <w:between w:val="nil"/>
        </w:pBdr>
        <w:spacing w:before="12094" w:line="240" w:lineRule="auto"/>
        <w:ind w:right="4891"/>
        <w:jc w:val="right"/>
        <w:rPr>
          <w:rFonts w:ascii="Calibri" w:eastAsia="Calibri" w:hAnsi="Calibri" w:cs="Calibri"/>
          <w:color w:val="000000"/>
        </w:rPr>
      </w:pPr>
      <w:r>
        <w:rPr>
          <w:rFonts w:ascii="Calibri" w:eastAsia="Calibri" w:hAnsi="Calibri" w:cs="Calibri"/>
          <w:color w:val="000000"/>
        </w:rPr>
        <w:lastRenderedPageBreak/>
        <w:t xml:space="preserve">20 </w:t>
      </w:r>
    </w:p>
    <w:p w14:paraId="14E5D7DC" w14:textId="77777777" w:rsidR="002F6ABF" w:rsidRDefault="007532F0">
      <w:pPr>
        <w:widowControl w:val="0"/>
        <w:pBdr>
          <w:top w:val="nil"/>
          <w:left w:val="nil"/>
          <w:bottom w:val="nil"/>
          <w:right w:val="nil"/>
          <w:between w:val="nil"/>
        </w:pBdr>
        <w:spacing w:line="240" w:lineRule="auto"/>
        <w:ind w:left="6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References </w:t>
      </w:r>
    </w:p>
    <w:p w14:paraId="5096DB9A" w14:textId="77777777" w:rsidR="002F6ABF" w:rsidRDefault="007532F0">
      <w:pPr>
        <w:widowControl w:val="0"/>
        <w:pBdr>
          <w:top w:val="nil"/>
          <w:left w:val="nil"/>
          <w:bottom w:val="nil"/>
          <w:right w:val="nil"/>
          <w:between w:val="nil"/>
        </w:pBdr>
        <w:spacing w:before="469" w:line="229" w:lineRule="auto"/>
        <w:ind w:left="1337" w:right="469" w:hanging="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Bradburn, M. J., Clark, T. G., Love, S. B., &amp; Altman, D. G. (2003). Survival Analysis Part II: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Multivariate data analysis – an introduction to concepts and methods. </w:t>
      </w:r>
      <w:r>
        <w:rPr>
          <w:rFonts w:ascii="Times New Roman" w:eastAsia="Times New Roman" w:hAnsi="Times New Roman" w:cs="Times New Roman"/>
          <w:i/>
          <w:color w:val="000000"/>
          <w:sz w:val="24"/>
          <w:szCs w:val="24"/>
          <w:highlight w:val="white"/>
        </w:rPr>
        <w:t xml:space="preserve">British Journal of </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highlight w:val="white"/>
        </w:rPr>
        <w:t>Cancer</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i/>
          <w:color w:val="000000"/>
          <w:sz w:val="24"/>
          <w:szCs w:val="24"/>
          <w:highlight w:val="white"/>
        </w:rPr>
        <w:t>89</w:t>
      </w:r>
      <w:r>
        <w:rPr>
          <w:rFonts w:ascii="Times New Roman" w:eastAsia="Times New Roman" w:hAnsi="Times New Roman" w:cs="Times New Roman"/>
          <w:color w:val="000000"/>
          <w:sz w:val="24"/>
          <w:szCs w:val="24"/>
          <w:highlight w:val="white"/>
        </w:rPr>
        <w:t>(3), 431–436. https://doi.org/10.1038/sj.bjc.6601119</w:t>
      </w:r>
      <w:r>
        <w:rPr>
          <w:rFonts w:ascii="Times New Roman" w:eastAsia="Times New Roman" w:hAnsi="Times New Roman" w:cs="Times New Roman"/>
          <w:color w:val="000000"/>
          <w:sz w:val="24"/>
          <w:szCs w:val="24"/>
        </w:rPr>
        <w:t xml:space="preserve"> </w:t>
      </w:r>
    </w:p>
    <w:p w14:paraId="46738421" w14:textId="77777777" w:rsidR="002F6ABF" w:rsidRDefault="007532F0">
      <w:pPr>
        <w:widowControl w:val="0"/>
        <w:pBdr>
          <w:top w:val="nil"/>
          <w:left w:val="nil"/>
          <w:bottom w:val="nil"/>
          <w:right w:val="nil"/>
          <w:between w:val="nil"/>
        </w:pBdr>
        <w:spacing w:before="286" w:line="240" w:lineRule="auto"/>
        <w:ind w:left="612"/>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Broad GDAC Firehose</w:t>
      </w:r>
      <w:r>
        <w:rPr>
          <w:rFonts w:ascii="Times New Roman" w:eastAsia="Times New Roman" w:hAnsi="Times New Roman" w:cs="Times New Roman"/>
          <w:color w:val="000000"/>
          <w:sz w:val="24"/>
          <w:szCs w:val="24"/>
        </w:rPr>
        <w:t xml:space="preserve">. (2016). Broadinstitute.Org. http://gdac.broadinstitute.org/ </w:t>
      </w:r>
    </w:p>
    <w:p w14:paraId="58A0B004" w14:textId="77777777" w:rsidR="002F6ABF" w:rsidRDefault="007532F0">
      <w:pPr>
        <w:widowControl w:val="0"/>
        <w:pBdr>
          <w:top w:val="nil"/>
          <w:left w:val="nil"/>
          <w:bottom w:val="nil"/>
          <w:right w:val="nil"/>
          <w:between w:val="nil"/>
        </w:pBdr>
        <w:spacing w:before="277" w:line="229" w:lineRule="auto"/>
        <w:ind w:left="1338" w:right="438" w:hanging="719"/>
        <w:rPr>
          <w:rFonts w:ascii="Times New Roman" w:eastAsia="Times New Roman" w:hAnsi="Times New Roman" w:cs="Times New Roman"/>
          <w:color w:val="0563C1"/>
          <w:sz w:val="24"/>
          <w:szCs w:val="24"/>
        </w:rPr>
      </w:pPr>
      <w:r>
        <w:rPr>
          <w:rFonts w:ascii="Times New Roman" w:eastAsia="Times New Roman" w:hAnsi="Times New Roman" w:cs="Times New Roman"/>
          <w:color w:val="000000"/>
          <w:sz w:val="24"/>
          <w:szCs w:val="24"/>
        </w:rPr>
        <w:t xml:space="preserve">Buckley, A. R., Standish, K. A., </w:t>
      </w:r>
      <w:proofErr w:type="spellStart"/>
      <w:r>
        <w:rPr>
          <w:rFonts w:ascii="Times New Roman" w:eastAsia="Times New Roman" w:hAnsi="Times New Roman" w:cs="Times New Roman"/>
          <w:color w:val="000000"/>
          <w:sz w:val="24"/>
          <w:szCs w:val="24"/>
        </w:rPr>
        <w:t>Bhutani</w:t>
      </w:r>
      <w:proofErr w:type="spellEnd"/>
      <w:r>
        <w:rPr>
          <w:rFonts w:ascii="Times New Roman" w:eastAsia="Times New Roman" w:hAnsi="Times New Roman" w:cs="Times New Roman"/>
          <w:color w:val="000000"/>
          <w:sz w:val="24"/>
          <w:szCs w:val="24"/>
        </w:rPr>
        <w:t xml:space="preserve">, K., </w:t>
      </w:r>
      <w:proofErr w:type="spellStart"/>
      <w:r>
        <w:rPr>
          <w:rFonts w:ascii="Times New Roman" w:eastAsia="Times New Roman" w:hAnsi="Times New Roman" w:cs="Times New Roman"/>
          <w:color w:val="000000"/>
          <w:sz w:val="24"/>
          <w:szCs w:val="24"/>
        </w:rPr>
        <w:t>Ideker</w:t>
      </w:r>
      <w:proofErr w:type="spellEnd"/>
      <w:r>
        <w:rPr>
          <w:rFonts w:ascii="Times New Roman" w:eastAsia="Times New Roman" w:hAnsi="Times New Roman" w:cs="Times New Roman"/>
          <w:color w:val="000000"/>
          <w:sz w:val="24"/>
          <w:szCs w:val="24"/>
        </w:rPr>
        <w:t xml:space="preserve">, T., </w:t>
      </w:r>
      <w:proofErr w:type="spellStart"/>
      <w:r>
        <w:rPr>
          <w:rFonts w:ascii="Times New Roman" w:eastAsia="Times New Roman" w:hAnsi="Times New Roman" w:cs="Times New Roman"/>
          <w:color w:val="000000"/>
          <w:sz w:val="24"/>
          <w:szCs w:val="24"/>
        </w:rPr>
        <w:t>Lasken</w:t>
      </w:r>
      <w:proofErr w:type="spellEnd"/>
      <w:r>
        <w:rPr>
          <w:rFonts w:ascii="Times New Roman" w:eastAsia="Times New Roman" w:hAnsi="Times New Roman" w:cs="Times New Roman"/>
          <w:color w:val="000000"/>
          <w:sz w:val="24"/>
          <w:szCs w:val="24"/>
        </w:rPr>
        <w:t xml:space="preserve">, R. S., Carter, H., </w:t>
      </w:r>
      <w:proofErr w:type="spellStart"/>
      <w:r>
        <w:rPr>
          <w:rFonts w:ascii="Times New Roman" w:eastAsia="Times New Roman" w:hAnsi="Times New Roman" w:cs="Times New Roman"/>
          <w:color w:val="000000"/>
          <w:sz w:val="24"/>
          <w:szCs w:val="24"/>
        </w:rPr>
        <w:t>Harismendy</w:t>
      </w:r>
      <w:proofErr w:type="spellEnd"/>
      <w:r>
        <w:rPr>
          <w:rFonts w:ascii="Times New Roman" w:eastAsia="Times New Roman" w:hAnsi="Times New Roman" w:cs="Times New Roman"/>
          <w:color w:val="000000"/>
          <w:sz w:val="24"/>
          <w:szCs w:val="24"/>
        </w:rPr>
        <w:t xml:space="preserve">,  O., &amp; </w:t>
      </w:r>
      <w:proofErr w:type="spellStart"/>
      <w:r>
        <w:rPr>
          <w:rFonts w:ascii="Times New Roman" w:eastAsia="Times New Roman" w:hAnsi="Times New Roman" w:cs="Times New Roman"/>
          <w:color w:val="000000"/>
          <w:sz w:val="24"/>
          <w:szCs w:val="24"/>
        </w:rPr>
        <w:t>Schork</w:t>
      </w:r>
      <w:proofErr w:type="spellEnd"/>
      <w:r>
        <w:rPr>
          <w:rFonts w:ascii="Times New Roman" w:eastAsia="Times New Roman" w:hAnsi="Times New Roman" w:cs="Times New Roman"/>
          <w:color w:val="000000"/>
          <w:sz w:val="24"/>
          <w:szCs w:val="24"/>
        </w:rPr>
        <w:t xml:space="preserve">, N. J. (2017). Pan-cancer analysis reveals technical artifacts in TCGA  germline variant calls. </w:t>
      </w:r>
      <w:r>
        <w:rPr>
          <w:rFonts w:ascii="Times New Roman" w:eastAsia="Times New Roman" w:hAnsi="Times New Roman" w:cs="Times New Roman"/>
          <w:i/>
          <w:color w:val="000000"/>
          <w:sz w:val="24"/>
          <w:szCs w:val="24"/>
        </w:rPr>
        <w:t>BMC Genomics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18</w:t>
      </w:r>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color w:val="0563C1"/>
          <w:sz w:val="24"/>
          <w:szCs w:val="24"/>
          <w:u w:val="single"/>
        </w:rPr>
        <w:t>https://doi.org/10.1186/s12864-017-3770-</w:t>
      </w:r>
      <w:r>
        <w:rPr>
          <w:rFonts w:ascii="Times New Roman" w:eastAsia="Times New Roman" w:hAnsi="Times New Roman" w:cs="Times New Roman"/>
          <w:color w:val="0563C1"/>
          <w:sz w:val="24"/>
          <w:szCs w:val="24"/>
        </w:rPr>
        <w:t xml:space="preserve"> </w:t>
      </w:r>
      <w:r>
        <w:rPr>
          <w:rFonts w:ascii="Times New Roman" w:eastAsia="Times New Roman" w:hAnsi="Times New Roman" w:cs="Times New Roman"/>
          <w:color w:val="0563C1"/>
          <w:sz w:val="24"/>
          <w:szCs w:val="24"/>
          <w:u w:val="single"/>
        </w:rPr>
        <w:t>y</w:t>
      </w:r>
      <w:r>
        <w:rPr>
          <w:rFonts w:ascii="Times New Roman" w:eastAsia="Times New Roman" w:hAnsi="Times New Roman" w:cs="Times New Roman"/>
          <w:color w:val="0563C1"/>
          <w:sz w:val="24"/>
          <w:szCs w:val="24"/>
        </w:rPr>
        <w:t xml:space="preserve"> </w:t>
      </w:r>
    </w:p>
    <w:p w14:paraId="278D74FA" w14:textId="77777777" w:rsidR="002F6ABF" w:rsidRDefault="007532F0">
      <w:pPr>
        <w:widowControl w:val="0"/>
        <w:pBdr>
          <w:top w:val="nil"/>
          <w:left w:val="nil"/>
          <w:bottom w:val="nil"/>
          <w:right w:val="nil"/>
          <w:between w:val="nil"/>
        </w:pBdr>
        <w:spacing w:before="282" w:line="230" w:lineRule="auto"/>
        <w:ind w:left="1336" w:right="911" w:hanging="715"/>
        <w:rPr>
          <w:rFonts w:ascii="Times New Roman" w:eastAsia="Times New Roman" w:hAnsi="Times New Roman" w:cs="Times New Roman"/>
          <w:color w:val="0563C1"/>
          <w:sz w:val="24"/>
          <w:szCs w:val="24"/>
        </w:rPr>
      </w:pPr>
      <w:r>
        <w:rPr>
          <w:rFonts w:ascii="Times New Roman" w:eastAsia="Times New Roman" w:hAnsi="Times New Roman" w:cs="Times New Roman"/>
          <w:color w:val="000000"/>
          <w:sz w:val="24"/>
          <w:szCs w:val="24"/>
          <w:highlight w:val="white"/>
        </w:rPr>
        <w:t xml:space="preserve">Cancer.org, 2014; Survival Rates of Ovarian cancer. </w:t>
      </w:r>
      <w:r>
        <w:rPr>
          <w:rFonts w:ascii="Times New Roman" w:eastAsia="Times New Roman" w:hAnsi="Times New Roman" w:cs="Times New Roman"/>
          <w:i/>
          <w:color w:val="000000"/>
          <w:sz w:val="24"/>
          <w:szCs w:val="24"/>
          <w:highlight w:val="white"/>
        </w:rPr>
        <w:t xml:space="preserve">American Cancer Society. </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563C1"/>
          <w:sz w:val="24"/>
          <w:szCs w:val="24"/>
          <w:highlight w:val="white"/>
          <w:u w:val="single"/>
        </w:rPr>
        <w:t>https://www.cancer.org/cancer/ovarian-cancer/detection-diagnosis-staging/survival rates.html</w:t>
      </w:r>
      <w:r>
        <w:rPr>
          <w:rFonts w:ascii="Times New Roman" w:eastAsia="Times New Roman" w:hAnsi="Times New Roman" w:cs="Times New Roman"/>
          <w:color w:val="0563C1"/>
          <w:sz w:val="24"/>
          <w:szCs w:val="24"/>
        </w:rPr>
        <w:t xml:space="preserve"> </w:t>
      </w:r>
    </w:p>
    <w:p w14:paraId="78CD6765" w14:textId="77777777" w:rsidR="002F6ABF" w:rsidRDefault="007532F0">
      <w:pPr>
        <w:widowControl w:val="0"/>
        <w:pBdr>
          <w:top w:val="nil"/>
          <w:left w:val="nil"/>
          <w:bottom w:val="nil"/>
          <w:right w:val="nil"/>
          <w:between w:val="nil"/>
        </w:pBdr>
        <w:spacing w:before="281" w:line="229" w:lineRule="auto"/>
        <w:ind w:left="1337" w:right="890" w:hanging="716"/>
        <w:rPr>
          <w:rFonts w:ascii="Times New Roman" w:eastAsia="Times New Roman" w:hAnsi="Times New Roman" w:cs="Times New Roman"/>
          <w:color w:val="0563C1"/>
          <w:sz w:val="24"/>
          <w:szCs w:val="24"/>
        </w:rPr>
      </w:pPr>
      <w:proofErr w:type="spellStart"/>
      <w:r>
        <w:rPr>
          <w:rFonts w:ascii="Times New Roman" w:eastAsia="Times New Roman" w:hAnsi="Times New Roman" w:cs="Times New Roman"/>
          <w:color w:val="000000"/>
          <w:sz w:val="24"/>
          <w:szCs w:val="24"/>
        </w:rPr>
        <w:t>Cheon</w:t>
      </w:r>
      <w:proofErr w:type="spellEnd"/>
      <w:r>
        <w:rPr>
          <w:rFonts w:ascii="Times New Roman" w:eastAsia="Times New Roman" w:hAnsi="Times New Roman" w:cs="Times New Roman"/>
          <w:color w:val="000000"/>
          <w:sz w:val="24"/>
          <w:szCs w:val="24"/>
        </w:rPr>
        <w:t xml:space="preserve">, D.-J., Tong, Y., Sim, M.-S., Dering, J., </w:t>
      </w:r>
      <w:proofErr w:type="spellStart"/>
      <w:r>
        <w:rPr>
          <w:rFonts w:ascii="Times New Roman" w:eastAsia="Times New Roman" w:hAnsi="Times New Roman" w:cs="Times New Roman"/>
          <w:color w:val="000000"/>
          <w:sz w:val="24"/>
          <w:szCs w:val="24"/>
        </w:rPr>
        <w:t>Berel</w:t>
      </w:r>
      <w:proofErr w:type="spellEnd"/>
      <w:r>
        <w:rPr>
          <w:rFonts w:ascii="Times New Roman" w:eastAsia="Times New Roman" w:hAnsi="Times New Roman" w:cs="Times New Roman"/>
          <w:color w:val="000000"/>
          <w:sz w:val="24"/>
          <w:szCs w:val="24"/>
        </w:rPr>
        <w:t xml:space="preserve">, D., Cui, X., Lester, J., Beach, J. A.,  </w:t>
      </w:r>
      <w:proofErr w:type="spellStart"/>
      <w:r>
        <w:rPr>
          <w:rFonts w:ascii="Times New Roman" w:eastAsia="Times New Roman" w:hAnsi="Times New Roman" w:cs="Times New Roman"/>
          <w:color w:val="000000"/>
          <w:sz w:val="24"/>
          <w:szCs w:val="24"/>
        </w:rPr>
        <w:t>Tighiouart</w:t>
      </w:r>
      <w:proofErr w:type="spellEnd"/>
      <w:r>
        <w:rPr>
          <w:rFonts w:ascii="Times New Roman" w:eastAsia="Times New Roman" w:hAnsi="Times New Roman" w:cs="Times New Roman"/>
          <w:color w:val="000000"/>
          <w:sz w:val="24"/>
          <w:szCs w:val="24"/>
        </w:rPr>
        <w:t xml:space="preserve">, M., </w:t>
      </w:r>
      <w:proofErr w:type="spellStart"/>
      <w:r>
        <w:rPr>
          <w:rFonts w:ascii="Times New Roman" w:eastAsia="Times New Roman" w:hAnsi="Times New Roman" w:cs="Times New Roman"/>
          <w:color w:val="000000"/>
          <w:sz w:val="24"/>
          <w:szCs w:val="24"/>
        </w:rPr>
        <w:t>Walts</w:t>
      </w:r>
      <w:proofErr w:type="spellEnd"/>
      <w:r>
        <w:rPr>
          <w:rFonts w:ascii="Times New Roman" w:eastAsia="Times New Roman" w:hAnsi="Times New Roman" w:cs="Times New Roman"/>
          <w:color w:val="000000"/>
          <w:sz w:val="24"/>
          <w:szCs w:val="24"/>
        </w:rPr>
        <w:t xml:space="preserve">, A. E., </w:t>
      </w:r>
      <w:proofErr w:type="spellStart"/>
      <w:r>
        <w:rPr>
          <w:rFonts w:ascii="Times New Roman" w:eastAsia="Times New Roman" w:hAnsi="Times New Roman" w:cs="Times New Roman"/>
          <w:color w:val="000000"/>
          <w:sz w:val="24"/>
          <w:szCs w:val="24"/>
        </w:rPr>
        <w:t>Karlan</w:t>
      </w:r>
      <w:proofErr w:type="spellEnd"/>
      <w:r>
        <w:rPr>
          <w:rFonts w:ascii="Times New Roman" w:eastAsia="Times New Roman" w:hAnsi="Times New Roman" w:cs="Times New Roman"/>
          <w:color w:val="000000"/>
          <w:sz w:val="24"/>
          <w:szCs w:val="24"/>
        </w:rPr>
        <w:t xml:space="preserve">, B. Y., &amp; </w:t>
      </w:r>
      <w:proofErr w:type="spellStart"/>
      <w:r>
        <w:rPr>
          <w:rFonts w:ascii="Times New Roman" w:eastAsia="Times New Roman" w:hAnsi="Times New Roman" w:cs="Times New Roman"/>
          <w:color w:val="000000"/>
          <w:sz w:val="24"/>
          <w:szCs w:val="24"/>
        </w:rPr>
        <w:t>Orsulic</w:t>
      </w:r>
      <w:proofErr w:type="spellEnd"/>
      <w:r>
        <w:rPr>
          <w:rFonts w:ascii="Times New Roman" w:eastAsia="Times New Roman" w:hAnsi="Times New Roman" w:cs="Times New Roman"/>
          <w:color w:val="000000"/>
          <w:sz w:val="24"/>
          <w:szCs w:val="24"/>
        </w:rPr>
        <w:t xml:space="preserve">, S. (2013). A Collagen Remodeling Gene Signature Regulated by TGF-β Signaling Is Associated with  Metastasis and Poor Survival in Serous Ovarian Cancer. </w:t>
      </w:r>
      <w:r>
        <w:rPr>
          <w:rFonts w:ascii="Times New Roman" w:eastAsia="Times New Roman" w:hAnsi="Times New Roman" w:cs="Times New Roman"/>
          <w:i/>
          <w:color w:val="000000"/>
          <w:sz w:val="24"/>
          <w:szCs w:val="24"/>
        </w:rPr>
        <w:t>Clinical Cancer Research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20</w:t>
      </w:r>
      <w:r>
        <w:rPr>
          <w:rFonts w:ascii="Times New Roman" w:eastAsia="Times New Roman" w:hAnsi="Times New Roman" w:cs="Times New Roman"/>
          <w:color w:val="000000"/>
          <w:sz w:val="24"/>
          <w:szCs w:val="24"/>
        </w:rPr>
        <w:t xml:space="preserve">(3), 711–723. </w:t>
      </w:r>
      <w:r>
        <w:rPr>
          <w:rFonts w:ascii="Times New Roman" w:eastAsia="Times New Roman" w:hAnsi="Times New Roman" w:cs="Times New Roman"/>
          <w:color w:val="0563C1"/>
          <w:sz w:val="24"/>
          <w:szCs w:val="24"/>
          <w:u w:val="single"/>
        </w:rPr>
        <w:t>https://doi.org/10.1158/1078-0432.ccr-13-1256</w:t>
      </w:r>
      <w:r>
        <w:rPr>
          <w:rFonts w:ascii="Times New Roman" w:eastAsia="Times New Roman" w:hAnsi="Times New Roman" w:cs="Times New Roman"/>
          <w:color w:val="0563C1"/>
          <w:sz w:val="24"/>
          <w:szCs w:val="24"/>
        </w:rPr>
        <w:t xml:space="preserve"> </w:t>
      </w:r>
    </w:p>
    <w:p w14:paraId="7B047FF4" w14:textId="77777777" w:rsidR="002F6ABF" w:rsidRDefault="007532F0">
      <w:pPr>
        <w:widowControl w:val="0"/>
        <w:pBdr>
          <w:top w:val="nil"/>
          <w:left w:val="nil"/>
          <w:bottom w:val="nil"/>
          <w:right w:val="nil"/>
          <w:between w:val="nil"/>
        </w:pBdr>
        <w:spacing w:before="281" w:line="231" w:lineRule="auto"/>
        <w:ind w:left="1337" w:right="936" w:hanging="715"/>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highlight w:val="white"/>
        </w:rPr>
        <w:t>Chilamkurthy</w:t>
      </w:r>
      <w:proofErr w:type="spellEnd"/>
      <w:r>
        <w:rPr>
          <w:rFonts w:ascii="Times New Roman" w:eastAsia="Times New Roman" w:hAnsi="Times New Roman" w:cs="Times New Roman"/>
          <w:color w:val="000000"/>
          <w:sz w:val="24"/>
          <w:szCs w:val="24"/>
          <w:highlight w:val="white"/>
        </w:rPr>
        <w:t xml:space="preserve">, K. (2020, May 26). </w:t>
      </w:r>
      <w:r>
        <w:rPr>
          <w:rFonts w:ascii="Times New Roman" w:eastAsia="Times New Roman" w:hAnsi="Times New Roman" w:cs="Times New Roman"/>
          <w:i/>
          <w:color w:val="000000"/>
          <w:sz w:val="24"/>
          <w:szCs w:val="24"/>
          <w:highlight w:val="white"/>
        </w:rPr>
        <w:t>The Cox Proportional-Hazards Model</w:t>
      </w:r>
      <w:r>
        <w:rPr>
          <w:rFonts w:ascii="Times New Roman" w:eastAsia="Times New Roman" w:hAnsi="Times New Roman" w:cs="Times New Roman"/>
          <w:color w:val="000000"/>
          <w:sz w:val="24"/>
          <w:szCs w:val="24"/>
          <w:highlight w:val="white"/>
        </w:rPr>
        <w:t xml:space="preserve">. Medium.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https://towardsdatascience.com/the-cox-proportional-hazards-model-da61616e2e50</w:t>
      </w:r>
      <w:r>
        <w:rPr>
          <w:rFonts w:ascii="Times New Roman" w:eastAsia="Times New Roman" w:hAnsi="Times New Roman" w:cs="Times New Roman"/>
          <w:color w:val="000000"/>
          <w:sz w:val="24"/>
          <w:szCs w:val="24"/>
        </w:rPr>
        <w:t xml:space="preserve"> </w:t>
      </w:r>
    </w:p>
    <w:p w14:paraId="76ADB3FD" w14:textId="77777777" w:rsidR="002F6ABF" w:rsidRDefault="007532F0">
      <w:pPr>
        <w:widowControl w:val="0"/>
        <w:pBdr>
          <w:top w:val="nil"/>
          <w:left w:val="nil"/>
          <w:bottom w:val="nil"/>
          <w:right w:val="nil"/>
          <w:between w:val="nil"/>
        </w:pBdr>
        <w:spacing w:before="285" w:line="227" w:lineRule="auto"/>
        <w:ind w:left="1341" w:right="505"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Cho, A., Howell, V. M., &amp; Colvin, E. K. (2015). The Extracellular Matrix in Epithelial Ovarian </w:t>
      </w:r>
      <w:r>
        <w:rPr>
          <w:rFonts w:ascii="Times New Roman" w:eastAsia="Times New Roman" w:hAnsi="Times New Roman" w:cs="Times New Roman"/>
          <w:color w:val="000000"/>
          <w:sz w:val="24"/>
          <w:szCs w:val="24"/>
          <w:highlight w:val="white"/>
        </w:rPr>
        <w:t>Cancer – A Piece of a Puzzle. Frontiers in Oncology, 5.</w:t>
      </w:r>
      <w:r>
        <w:rPr>
          <w:rFonts w:ascii="Times New Roman" w:eastAsia="Times New Roman" w:hAnsi="Times New Roman" w:cs="Times New Roman"/>
          <w:color w:val="000000"/>
          <w:sz w:val="24"/>
          <w:szCs w:val="24"/>
        </w:rPr>
        <w:t xml:space="preserve"> </w:t>
      </w:r>
    </w:p>
    <w:p w14:paraId="00DEF6F6" w14:textId="77777777" w:rsidR="002F6ABF" w:rsidRDefault="007532F0">
      <w:pPr>
        <w:widowControl w:val="0"/>
        <w:pBdr>
          <w:top w:val="nil"/>
          <w:left w:val="nil"/>
          <w:bottom w:val="nil"/>
          <w:right w:val="nil"/>
          <w:between w:val="nil"/>
        </w:pBdr>
        <w:spacing w:before="10" w:line="240" w:lineRule="auto"/>
        <w:ind w:left="1337"/>
        <w:rPr>
          <w:rFonts w:ascii="Times New Roman" w:eastAsia="Times New Roman" w:hAnsi="Times New Roman" w:cs="Times New Roman"/>
          <w:color w:val="0563C1"/>
          <w:sz w:val="24"/>
          <w:szCs w:val="24"/>
        </w:rPr>
      </w:pPr>
      <w:r>
        <w:rPr>
          <w:rFonts w:ascii="Times New Roman" w:eastAsia="Times New Roman" w:hAnsi="Times New Roman" w:cs="Times New Roman"/>
          <w:color w:val="0563C1"/>
          <w:sz w:val="24"/>
          <w:szCs w:val="24"/>
          <w:u w:val="single"/>
        </w:rPr>
        <w:t>https://doi.org/10.3389/fonc.2015.00245</w:t>
      </w:r>
      <w:r>
        <w:rPr>
          <w:rFonts w:ascii="Times New Roman" w:eastAsia="Times New Roman" w:hAnsi="Times New Roman" w:cs="Times New Roman"/>
          <w:color w:val="0563C1"/>
          <w:sz w:val="24"/>
          <w:szCs w:val="24"/>
        </w:rPr>
        <w:t xml:space="preserve"> </w:t>
      </w:r>
    </w:p>
    <w:p w14:paraId="04B4ED33" w14:textId="77777777" w:rsidR="002F6ABF" w:rsidRDefault="007532F0">
      <w:pPr>
        <w:widowControl w:val="0"/>
        <w:pBdr>
          <w:top w:val="nil"/>
          <w:left w:val="nil"/>
          <w:bottom w:val="nil"/>
          <w:right w:val="nil"/>
          <w:between w:val="nil"/>
        </w:pBdr>
        <w:spacing w:before="271" w:line="232" w:lineRule="auto"/>
        <w:ind w:left="1337" w:right="660" w:hanging="716"/>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highlight w:val="white"/>
        </w:rPr>
        <w:t>Collett</w:t>
      </w:r>
      <w:proofErr w:type="spellEnd"/>
      <w:r>
        <w:rPr>
          <w:rFonts w:ascii="Times New Roman" w:eastAsia="Times New Roman" w:hAnsi="Times New Roman" w:cs="Times New Roman"/>
          <w:color w:val="000000"/>
          <w:sz w:val="24"/>
          <w:szCs w:val="24"/>
          <w:highlight w:val="white"/>
        </w:rPr>
        <w:t xml:space="preserve">, D. (2015). </w:t>
      </w:r>
      <w:r>
        <w:rPr>
          <w:rFonts w:ascii="Times New Roman" w:eastAsia="Times New Roman" w:hAnsi="Times New Roman" w:cs="Times New Roman"/>
          <w:i/>
          <w:color w:val="000000"/>
          <w:sz w:val="24"/>
          <w:szCs w:val="24"/>
          <w:highlight w:val="white"/>
        </w:rPr>
        <w:t xml:space="preserve">Modelling survival data in medical research </w:t>
      </w:r>
      <w:r>
        <w:rPr>
          <w:rFonts w:ascii="Times New Roman" w:eastAsia="Times New Roman" w:hAnsi="Times New Roman" w:cs="Times New Roman"/>
          <w:color w:val="000000"/>
          <w:sz w:val="24"/>
          <w:szCs w:val="24"/>
          <w:highlight w:val="white"/>
        </w:rPr>
        <w:t xml:space="preserve">(3rd ed.). </w:t>
      </w:r>
      <w:proofErr w:type="spellStart"/>
      <w:r>
        <w:rPr>
          <w:rFonts w:ascii="Times New Roman" w:eastAsia="Times New Roman" w:hAnsi="Times New Roman" w:cs="Times New Roman"/>
          <w:color w:val="000000"/>
          <w:sz w:val="24"/>
          <w:szCs w:val="24"/>
          <w:highlight w:val="white"/>
        </w:rPr>
        <w:t>Crc</w:t>
      </w:r>
      <w:proofErr w:type="spellEnd"/>
      <w:r>
        <w:rPr>
          <w:rFonts w:ascii="Times New Roman" w:eastAsia="Times New Roman" w:hAnsi="Times New Roman" w:cs="Times New Roman"/>
          <w:color w:val="000000"/>
          <w:sz w:val="24"/>
          <w:szCs w:val="24"/>
          <w:highlight w:val="white"/>
        </w:rPr>
        <w:t xml:space="preserve"> Press Taylor &amp;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Francis Group.</w:t>
      </w:r>
      <w:r>
        <w:rPr>
          <w:rFonts w:ascii="Times New Roman" w:eastAsia="Times New Roman" w:hAnsi="Times New Roman" w:cs="Times New Roman"/>
          <w:color w:val="000000"/>
          <w:sz w:val="24"/>
          <w:szCs w:val="24"/>
        </w:rPr>
        <w:t xml:space="preserve"> </w:t>
      </w:r>
    </w:p>
    <w:p w14:paraId="2BFC68FD" w14:textId="77777777" w:rsidR="002F6ABF" w:rsidRDefault="007532F0">
      <w:pPr>
        <w:widowControl w:val="0"/>
        <w:pBdr>
          <w:top w:val="nil"/>
          <w:left w:val="nil"/>
          <w:bottom w:val="nil"/>
          <w:right w:val="nil"/>
          <w:between w:val="nil"/>
        </w:pBdr>
        <w:spacing w:before="279" w:line="229" w:lineRule="auto"/>
        <w:ind w:left="1339" w:right="399" w:hanging="717"/>
        <w:rPr>
          <w:rFonts w:ascii="Times New Roman" w:eastAsia="Times New Roman" w:hAnsi="Times New Roman" w:cs="Times New Roman"/>
          <w:color w:val="0563C1"/>
          <w:sz w:val="24"/>
          <w:szCs w:val="24"/>
        </w:rPr>
      </w:pPr>
      <w:r>
        <w:rPr>
          <w:rFonts w:ascii="Times New Roman" w:eastAsia="Times New Roman" w:hAnsi="Times New Roman" w:cs="Times New Roman"/>
          <w:color w:val="000000"/>
          <w:sz w:val="24"/>
          <w:szCs w:val="24"/>
          <w:highlight w:val="white"/>
        </w:rPr>
        <w:t xml:space="preserve">Cox, D. R. (1972). Regression Models and Life-Tables. </w:t>
      </w:r>
      <w:r>
        <w:rPr>
          <w:rFonts w:ascii="Times New Roman" w:eastAsia="Times New Roman" w:hAnsi="Times New Roman" w:cs="Times New Roman"/>
          <w:i/>
          <w:color w:val="000000"/>
          <w:sz w:val="24"/>
          <w:szCs w:val="24"/>
          <w:highlight w:val="white"/>
        </w:rPr>
        <w:t xml:space="preserve">Journal of the Royal Statistical Society: </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highlight w:val="white"/>
        </w:rPr>
        <w:t>Series B (Methodological)</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i/>
          <w:color w:val="000000"/>
          <w:sz w:val="24"/>
          <w:szCs w:val="24"/>
          <w:highlight w:val="white"/>
        </w:rPr>
        <w:t>34</w:t>
      </w:r>
      <w:r>
        <w:rPr>
          <w:rFonts w:ascii="Times New Roman" w:eastAsia="Times New Roman" w:hAnsi="Times New Roman" w:cs="Times New Roman"/>
          <w:color w:val="000000"/>
          <w:sz w:val="24"/>
          <w:szCs w:val="24"/>
          <w:highlight w:val="white"/>
        </w:rPr>
        <w:t xml:space="preserve">(2), 187–202. </w:t>
      </w:r>
      <w:r>
        <w:rPr>
          <w:rFonts w:ascii="Times New Roman" w:eastAsia="Times New Roman" w:hAnsi="Times New Roman" w:cs="Times New Roman"/>
          <w:color w:val="0563C1"/>
          <w:sz w:val="24"/>
          <w:szCs w:val="24"/>
          <w:highlight w:val="white"/>
          <w:u w:val="single"/>
        </w:rPr>
        <w:t>https://doi.org/10.1111/j.2517-</w:t>
      </w:r>
      <w:r>
        <w:rPr>
          <w:rFonts w:ascii="Times New Roman" w:eastAsia="Times New Roman" w:hAnsi="Times New Roman" w:cs="Times New Roman"/>
          <w:color w:val="0563C1"/>
          <w:sz w:val="24"/>
          <w:szCs w:val="24"/>
        </w:rPr>
        <w:t xml:space="preserve"> </w:t>
      </w:r>
      <w:r>
        <w:rPr>
          <w:rFonts w:ascii="Times New Roman" w:eastAsia="Times New Roman" w:hAnsi="Times New Roman" w:cs="Times New Roman"/>
          <w:color w:val="0563C1"/>
          <w:sz w:val="24"/>
          <w:szCs w:val="24"/>
          <w:highlight w:val="white"/>
          <w:u w:val="single"/>
        </w:rPr>
        <w:t>6161.1972.tb00899.x</w:t>
      </w:r>
      <w:r>
        <w:rPr>
          <w:rFonts w:ascii="Times New Roman" w:eastAsia="Times New Roman" w:hAnsi="Times New Roman" w:cs="Times New Roman"/>
          <w:color w:val="0563C1"/>
          <w:sz w:val="24"/>
          <w:szCs w:val="24"/>
        </w:rPr>
        <w:t xml:space="preserve"> </w:t>
      </w:r>
    </w:p>
    <w:p w14:paraId="0D547E60" w14:textId="77777777" w:rsidR="002F6ABF" w:rsidRDefault="007532F0">
      <w:pPr>
        <w:widowControl w:val="0"/>
        <w:pBdr>
          <w:top w:val="nil"/>
          <w:left w:val="nil"/>
          <w:bottom w:val="nil"/>
          <w:right w:val="nil"/>
          <w:between w:val="nil"/>
        </w:pBdr>
        <w:spacing w:before="272" w:line="231" w:lineRule="auto"/>
        <w:ind w:left="618" w:right="671"/>
        <w:jc w:val="center"/>
        <w:rPr>
          <w:rFonts w:ascii="Times New Roman" w:eastAsia="Times New Roman" w:hAnsi="Times New Roman" w:cs="Times New Roman"/>
          <w:color w:val="0563C1"/>
          <w:sz w:val="24"/>
          <w:szCs w:val="24"/>
        </w:rPr>
      </w:pPr>
      <w:proofErr w:type="spellStart"/>
      <w:r>
        <w:rPr>
          <w:rFonts w:ascii="Times New Roman" w:eastAsia="Times New Roman" w:hAnsi="Times New Roman" w:cs="Times New Roman"/>
          <w:color w:val="000000"/>
          <w:sz w:val="24"/>
          <w:szCs w:val="24"/>
          <w:highlight w:val="white"/>
        </w:rPr>
        <w:t>Dahiru</w:t>
      </w:r>
      <w:proofErr w:type="spellEnd"/>
      <w:r>
        <w:rPr>
          <w:rFonts w:ascii="Times New Roman" w:eastAsia="Times New Roman" w:hAnsi="Times New Roman" w:cs="Times New Roman"/>
          <w:color w:val="000000"/>
          <w:sz w:val="24"/>
          <w:szCs w:val="24"/>
          <w:highlight w:val="white"/>
        </w:rPr>
        <w:t xml:space="preserve">, T. (2011). P-Value, a true test of statistical significance? a cautionary note. </w:t>
      </w:r>
      <w:r>
        <w:rPr>
          <w:rFonts w:ascii="Times New Roman" w:eastAsia="Times New Roman" w:hAnsi="Times New Roman" w:cs="Times New Roman"/>
          <w:i/>
          <w:color w:val="000000"/>
          <w:sz w:val="24"/>
          <w:szCs w:val="24"/>
          <w:highlight w:val="white"/>
        </w:rPr>
        <w:t xml:space="preserve">Annals of </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highlight w:val="white"/>
        </w:rPr>
        <w:t>Ibadan Postgraduate Medicine</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i/>
          <w:color w:val="000000"/>
          <w:sz w:val="24"/>
          <w:szCs w:val="24"/>
          <w:highlight w:val="white"/>
        </w:rPr>
        <w:t>6</w:t>
      </w:r>
      <w:r>
        <w:rPr>
          <w:rFonts w:ascii="Times New Roman" w:eastAsia="Times New Roman" w:hAnsi="Times New Roman" w:cs="Times New Roman"/>
          <w:color w:val="000000"/>
          <w:sz w:val="24"/>
          <w:szCs w:val="24"/>
          <w:highlight w:val="white"/>
        </w:rPr>
        <w:t xml:space="preserve">(1). </w:t>
      </w:r>
      <w:r>
        <w:rPr>
          <w:rFonts w:ascii="Times New Roman" w:eastAsia="Times New Roman" w:hAnsi="Times New Roman" w:cs="Times New Roman"/>
          <w:color w:val="0563C1"/>
          <w:sz w:val="24"/>
          <w:szCs w:val="24"/>
          <w:highlight w:val="white"/>
          <w:u w:val="single"/>
        </w:rPr>
        <w:t>https://doi.org/10.4314/aipm.v6i1.64038</w:t>
      </w:r>
      <w:r>
        <w:rPr>
          <w:rFonts w:ascii="Times New Roman" w:eastAsia="Times New Roman" w:hAnsi="Times New Roman" w:cs="Times New Roman"/>
          <w:color w:val="0563C1"/>
          <w:sz w:val="24"/>
          <w:szCs w:val="24"/>
        </w:rPr>
        <w:t xml:space="preserve"> </w:t>
      </w:r>
    </w:p>
    <w:p w14:paraId="7D80CF7F" w14:textId="77777777" w:rsidR="002F6ABF" w:rsidRDefault="007532F0">
      <w:pPr>
        <w:widowControl w:val="0"/>
        <w:pBdr>
          <w:top w:val="nil"/>
          <w:left w:val="nil"/>
          <w:bottom w:val="nil"/>
          <w:right w:val="nil"/>
          <w:between w:val="nil"/>
        </w:pBdr>
        <w:spacing w:before="280" w:line="229" w:lineRule="auto"/>
        <w:ind w:left="1330" w:right="416" w:hanging="7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Davis, N. (2015, December 10). The evolution of high-throughput genome sequencing. </w:t>
      </w:r>
      <w:r>
        <w:rPr>
          <w:rFonts w:ascii="Times New Roman" w:eastAsia="Times New Roman" w:hAnsi="Times New Roman" w:cs="Times New Roman"/>
          <w:i/>
          <w:color w:val="000000"/>
          <w:sz w:val="24"/>
          <w:szCs w:val="24"/>
          <w:highlight w:val="white"/>
        </w:rPr>
        <w:t xml:space="preserve">Search </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highlight w:val="white"/>
        </w:rPr>
        <w:t>Magazine</w:t>
      </w:r>
      <w:r>
        <w:rPr>
          <w:rFonts w:ascii="Times New Roman" w:eastAsia="Times New Roman" w:hAnsi="Times New Roman" w:cs="Times New Roman"/>
          <w:color w:val="000000"/>
          <w:sz w:val="24"/>
          <w:szCs w:val="24"/>
          <w:highlight w:val="white"/>
        </w:rPr>
        <w:t>. https://www.jax.org/news-and-insights/2015/december/the-evolution-of-high throughput-genome-sequencing#</w:t>
      </w:r>
      <w:r>
        <w:rPr>
          <w:rFonts w:ascii="Times New Roman" w:eastAsia="Times New Roman" w:hAnsi="Times New Roman" w:cs="Times New Roman"/>
          <w:color w:val="000000"/>
          <w:sz w:val="24"/>
          <w:szCs w:val="24"/>
        </w:rPr>
        <w:t xml:space="preserve"> </w:t>
      </w:r>
    </w:p>
    <w:p w14:paraId="51A5408C" w14:textId="77777777" w:rsidR="002F6ABF" w:rsidRDefault="007532F0">
      <w:pPr>
        <w:widowControl w:val="0"/>
        <w:pBdr>
          <w:top w:val="nil"/>
          <w:left w:val="nil"/>
          <w:bottom w:val="nil"/>
          <w:right w:val="nil"/>
          <w:between w:val="nil"/>
        </w:pBdr>
        <w:spacing w:before="282" w:line="227" w:lineRule="auto"/>
        <w:ind w:left="1341" w:right="464" w:hanging="7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Dillies, M.-A., Rau, A., Aubert, J., </w:t>
      </w:r>
      <w:proofErr w:type="spellStart"/>
      <w:r>
        <w:rPr>
          <w:rFonts w:ascii="Times New Roman" w:eastAsia="Times New Roman" w:hAnsi="Times New Roman" w:cs="Times New Roman"/>
          <w:color w:val="000000"/>
          <w:sz w:val="24"/>
          <w:szCs w:val="24"/>
        </w:rPr>
        <w:t>Hennequet-Antier</w:t>
      </w:r>
      <w:proofErr w:type="spellEnd"/>
      <w:r>
        <w:rPr>
          <w:rFonts w:ascii="Times New Roman" w:eastAsia="Times New Roman" w:hAnsi="Times New Roman" w:cs="Times New Roman"/>
          <w:color w:val="000000"/>
          <w:sz w:val="24"/>
          <w:szCs w:val="24"/>
        </w:rPr>
        <w:t xml:space="preserve">, C., </w:t>
      </w:r>
      <w:proofErr w:type="spellStart"/>
      <w:r>
        <w:rPr>
          <w:rFonts w:ascii="Times New Roman" w:eastAsia="Times New Roman" w:hAnsi="Times New Roman" w:cs="Times New Roman"/>
          <w:color w:val="000000"/>
          <w:sz w:val="24"/>
          <w:szCs w:val="24"/>
        </w:rPr>
        <w:t>Jeanmougin</w:t>
      </w:r>
      <w:proofErr w:type="spellEnd"/>
      <w:r>
        <w:rPr>
          <w:rFonts w:ascii="Times New Roman" w:eastAsia="Times New Roman" w:hAnsi="Times New Roman" w:cs="Times New Roman"/>
          <w:color w:val="000000"/>
          <w:sz w:val="24"/>
          <w:szCs w:val="24"/>
        </w:rPr>
        <w:t xml:space="preserve">, M., Servant, N., </w:t>
      </w:r>
      <w:proofErr w:type="spellStart"/>
      <w:r>
        <w:rPr>
          <w:rFonts w:ascii="Times New Roman" w:eastAsia="Times New Roman" w:hAnsi="Times New Roman" w:cs="Times New Roman"/>
          <w:color w:val="000000"/>
          <w:sz w:val="24"/>
          <w:szCs w:val="24"/>
        </w:rPr>
        <w:t>Keime</w:t>
      </w:r>
      <w:proofErr w:type="spellEnd"/>
      <w:r>
        <w:rPr>
          <w:rFonts w:ascii="Times New Roman" w:eastAsia="Times New Roman" w:hAnsi="Times New Roman" w:cs="Times New Roman"/>
          <w:color w:val="000000"/>
          <w:sz w:val="24"/>
          <w:szCs w:val="24"/>
        </w:rPr>
        <w:t xml:space="preserve">,  C., Marot, G., Castel, D., Estelle, J., </w:t>
      </w:r>
      <w:proofErr w:type="spellStart"/>
      <w:r>
        <w:rPr>
          <w:rFonts w:ascii="Times New Roman" w:eastAsia="Times New Roman" w:hAnsi="Times New Roman" w:cs="Times New Roman"/>
          <w:color w:val="000000"/>
          <w:sz w:val="24"/>
          <w:szCs w:val="24"/>
        </w:rPr>
        <w:t>Guernec</w:t>
      </w:r>
      <w:proofErr w:type="spellEnd"/>
      <w:r>
        <w:rPr>
          <w:rFonts w:ascii="Times New Roman" w:eastAsia="Times New Roman" w:hAnsi="Times New Roman" w:cs="Times New Roman"/>
          <w:color w:val="000000"/>
          <w:sz w:val="24"/>
          <w:szCs w:val="24"/>
        </w:rPr>
        <w:t xml:space="preserve">, G., </w:t>
      </w:r>
      <w:proofErr w:type="spellStart"/>
      <w:r>
        <w:rPr>
          <w:rFonts w:ascii="Times New Roman" w:eastAsia="Times New Roman" w:hAnsi="Times New Roman" w:cs="Times New Roman"/>
          <w:color w:val="000000"/>
          <w:sz w:val="24"/>
          <w:szCs w:val="24"/>
        </w:rPr>
        <w:t>Jagla</w:t>
      </w:r>
      <w:proofErr w:type="spellEnd"/>
      <w:r>
        <w:rPr>
          <w:rFonts w:ascii="Times New Roman" w:eastAsia="Times New Roman" w:hAnsi="Times New Roman" w:cs="Times New Roman"/>
          <w:color w:val="000000"/>
          <w:sz w:val="24"/>
          <w:szCs w:val="24"/>
        </w:rPr>
        <w:t xml:space="preserve">, B., </w:t>
      </w:r>
      <w:proofErr w:type="spellStart"/>
      <w:r>
        <w:rPr>
          <w:rFonts w:ascii="Times New Roman" w:eastAsia="Times New Roman" w:hAnsi="Times New Roman" w:cs="Times New Roman"/>
          <w:color w:val="000000"/>
          <w:sz w:val="24"/>
          <w:szCs w:val="24"/>
        </w:rPr>
        <w:t>Jouneau</w:t>
      </w:r>
      <w:proofErr w:type="spellEnd"/>
      <w:r>
        <w:rPr>
          <w:rFonts w:ascii="Times New Roman" w:eastAsia="Times New Roman" w:hAnsi="Times New Roman" w:cs="Times New Roman"/>
          <w:color w:val="000000"/>
          <w:sz w:val="24"/>
          <w:szCs w:val="24"/>
        </w:rPr>
        <w:t xml:space="preserve">, L., </w:t>
      </w:r>
      <w:proofErr w:type="spellStart"/>
      <w:r>
        <w:rPr>
          <w:rFonts w:ascii="Times New Roman" w:eastAsia="Times New Roman" w:hAnsi="Times New Roman" w:cs="Times New Roman"/>
          <w:color w:val="000000"/>
          <w:sz w:val="24"/>
          <w:szCs w:val="24"/>
        </w:rPr>
        <w:t>Laloe</w:t>
      </w:r>
      <w:proofErr w:type="spellEnd"/>
      <w:r>
        <w:rPr>
          <w:rFonts w:ascii="Times New Roman" w:eastAsia="Times New Roman" w:hAnsi="Times New Roman" w:cs="Times New Roman"/>
          <w:color w:val="000000"/>
          <w:sz w:val="24"/>
          <w:szCs w:val="24"/>
        </w:rPr>
        <w:t xml:space="preserve">, D., Le </w:t>
      </w:r>
    </w:p>
    <w:p w14:paraId="4BAA1167" w14:textId="77777777" w:rsidR="002F6ABF" w:rsidRDefault="007532F0">
      <w:pPr>
        <w:widowControl w:val="0"/>
        <w:pBdr>
          <w:top w:val="nil"/>
          <w:left w:val="nil"/>
          <w:bottom w:val="nil"/>
          <w:right w:val="nil"/>
          <w:between w:val="nil"/>
        </w:pBdr>
        <w:spacing w:before="250" w:line="240" w:lineRule="auto"/>
        <w:ind w:right="4891"/>
        <w:jc w:val="right"/>
        <w:rPr>
          <w:rFonts w:ascii="Calibri" w:eastAsia="Calibri" w:hAnsi="Calibri" w:cs="Calibri"/>
          <w:color w:val="000000"/>
        </w:rPr>
      </w:pPr>
      <w:r>
        <w:rPr>
          <w:rFonts w:ascii="Calibri" w:eastAsia="Calibri" w:hAnsi="Calibri" w:cs="Calibri"/>
          <w:color w:val="000000"/>
        </w:rPr>
        <w:lastRenderedPageBreak/>
        <w:t xml:space="preserve">21 </w:t>
      </w:r>
    </w:p>
    <w:p w14:paraId="566A6E63" w14:textId="77777777" w:rsidR="002F6ABF" w:rsidRDefault="007532F0">
      <w:pPr>
        <w:widowControl w:val="0"/>
        <w:pBdr>
          <w:top w:val="nil"/>
          <w:left w:val="nil"/>
          <w:bottom w:val="nil"/>
          <w:right w:val="nil"/>
          <w:between w:val="nil"/>
        </w:pBdr>
        <w:spacing w:line="229" w:lineRule="auto"/>
        <w:ind w:left="1340" w:right="367" w:firstLine="1"/>
        <w:jc w:val="both"/>
        <w:rPr>
          <w:rFonts w:ascii="Times New Roman" w:eastAsia="Times New Roman" w:hAnsi="Times New Roman" w:cs="Times New Roman"/>
          <w:color w:val="0563C1"/>
          <w:sz w:val="24"/>
          <w:szCs w:val="24"/>
        </w:rPr>
      </w:pPr>
      <w:r>
        <w:rPr>
          <w:rFonts w:ascii="Times New Roman" w:eastAsia="Times New Roman" w:hAnsi="Times New Roman" w:cs="Times New Roman"/>
          <w:color w:val="000000"/>
          <w:sz w:val="24"/>
          <w:szCs w:val="24"/>
        </w:rPr>
        <w:t xml:space="preserve">Gall, C., Schaeffer, B., Le </w:t>
      </w:r>
      <w:proofErr w:type="spellStart"/>
      <w:r>
        <w:rPr>
          <w:rFonts w:ascii="Times New Roman" w:eastAsia="Times New Roman" w:hAnsi="Times New Roman" w:cs="Times New Roman"/>
          <w:color w:val="000000"/>
          <w:sz w:val="24"/>
          <w:szCs w:val="24"/>
        </w:rPr>
        <w:t>Crom</w:t>
      </w:r>
      <w:proofErr w:type="spellEnd"/>
      <w:r>
        <w:rPr>
          <w:rFonts w:ascii="Times New Roman" w:eastAsia="Times New Roman" w:hAnsi="Times New Roman" w:cs="Times New Roman"/>
          <w:color w:val="000000"/>
          <w:sz w:val="24"/>
          <w:szCs w:val="24"/>
        </w:rPr>
        <w:t xml:space="preserve">, S., </w:t>
      </w:r>
      <w:proofErr w:type="spellStart"/>
      <w:r>
        <w:rPr>
          <w:rFonts w:ascii="Times New Roman" w:eastAsia="Times New Roman" w:hAnsi="Times New Roman" w:cs="Times New Roman"/>
          <w:color w:val="000000"/>
          <w:sz w:val="24"/>
          <w:szCs w:val="24"/>
        </w:rPr>
        <w:t>Guedj</w:t>
      </w:r>
      <w:proofErr w:type="spellEnd"/>
      <w:r>
        <w:rPr>
          <w:rFonts w:ascii="Times New Roman" w:eastAsia="Times New Roman" w:hAnsi="Times New Roman" w:cs="Times New Roman"/>
          <w:color w:val="000000"/>
          <w:sz w:val="24"/>
          <w:szCs w:val="24"/>
        </w:rPr>
        <w:t xml:space="preserve">, M., &amp; </w:t>
      </w:r>
      <w:proofErr w:type="spellStart"/>
      <w:r>
        <w:rPr>
          <w:rFonts w:ascii="Times New Roman" w:eastAsia="Times New Roman" w:hAnsi="Times New Roman" w:cs="Times New Roman"/>
          <w:color w:val="000000"/>
          <w:sz w:val="24"/>
          <w:szCs w:val="24"/>
        </w:rPr>
        <w:t>Jaffrezic</w:t>
      </w:r>
      <w:proofErr w:type="spellEnd"/>
      <w:r>
        <w:rPr>
          <w:rFonts w:ascii="Times New Roman" w:eastAsia="Times New Roman" w:hAnsi="Times New Roman" w:cs="Times New Roman"/>
          <w:color w:val="000000"/>
          <w:sz w:val="24"/>
          <w:szCs w:val="24"/>
        </w:rPr>
        <w:t xml:space="preserve">, F. (2012). A comprehensive  evaluation of normalization methods for Illumina high-throughput RNA sequencing data  analysis. </w:t>
      </w:r>
      <w:r>
        <w:rPr>
          <w:rFonts w:ascii="Times New Roman" w:eastAsia="Times New Roman" w:hAnsi="Times New Roman" w:cs="Times New Roman"/>
          <w:i/>
          <w:color w:val="000000"/>
          <w:sz w:val="24"/>
          <w:szCs w:val="24"/>
        </w:rPr>
        <w:t>Briefings in Bioinformatics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14</w:t>
      </w:r>
      <w:r>
        <w:rPr>
          <w:rFonts w:ascii="Times New Roman" w:eastAsia="Times New Roman" w:hAnsi="Times New Roman" w:cs="Times New Roman"/>
          <w:color w:val="000000"/>
          <w:sz w:val="24"/>
          <w:szCs w:val="24"/>
        </w:rPr>
        <w:t xml:space="preserve">(6), 671–683. </w:t>
      </w:r>
      <w:r>
        <w:rPr>
          <w:rFonts w:ascii="Times New Roman" w:eastAsia="Times New Roman" w:hAnsi="Times New Roman" w:cs="Times New Roman"/>
          <w:color w:val="0563C1"/>
          <w:sz w:val="24"/>
          <w:szCs w:val="24"/>
          <w:u w:val="single"/>
        </w:rPr>
        <w:t>https://doi.org/10.1093/bib/bbs046</w:t>
      </w:r>
      <w:r>
        <w:rPr>
          <w:rFonts w:ascii="Times New Roman" w:eastAsia="Times New Roman" w:hAnsi="Times New Roman" w:cs="Times New Roman"/>
          <w:color w:val="0563C1"/>
          <w:sz w:val="24"/>
          <w:szCs w:val="24"/>
        </w:rPr>
        <w:t xml:space="preserve"> </w:t>
      </w:r>
    </w:p>
    <w:p w14:paraId="4C19C13A" w14:textId="77777777" w:rsidR="002F6ABF" w:rsidRDefault="007532F0">
      <w:pPr>
        <w:widowControl w:val="0"/>
        <w:pBdr>
          <w:top w:val="nil"/>
          <w:left w:val="nil"/>
          <w:bottom w:val="nil"/>
          <w:right w:val="nil"/>
          <w:between w:val="nil"/>
        </w:pBdr>
        <w:spacing w:before="282" w:line="229" w:lineRule="auto"/>
        <w:ind w:left="1337" w:right="1220" w:hanging="719"/>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highlight w:val="white"/>
        </w:rPr>
        <w:t>Dipiro</w:t>
      </w:r>
      <w:proofErr w:type="spellEnd"/>
      <w:r>
        <w:rPr>
          <w:rFonts w:ascii="Times New Roman" w:eastAsia="Times New Roman" w:hAnsi="Times New Roman" w:cs="Times New Roman"/>
          <w:color w:val="000000"/>
          <w:sz w:val="24"/>
          <w:szCs w:val="24"/>
          <w:highlight w:val="white"/>
        </w:rPr>
        <w:t>, J. T., Talbert, R., Yee, G., Matzke, G., Wells, B., &amp; Posey, L. M. (2017).</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Pharmacotherapy-- a pathophysiologic approach (10th ed., p. 917). </w:t>
      </w:r>
      <w:proofErr w:type="spellStart"/>
      <w:r>
        <w:rPr>
          <w:rFonts w:ascii="Times New Roman" w:eastAsia="Times New Roman" w:hAnsi="Times New Roman" w:cs="Times New Roman"/>
          <w:color w:val="000000"/>
          <w:sz w:val="24"/>
          <w:szCs w:val="24"/>
          <w:highlight w:val="white"/>
        </w:rPr>
        <w:t>Mcgraw-Hill</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Education.</w:t>
      </w:r>
      <w:r>
        <w:rPr>
          <w:rFonts w:ascii="Times New Roman" w:eastAsia="Times New Roman" w:hAnsi="Times New Roman" w:cs="Times New Roman"/>
          <w:color w:val="000000"/>
          <w:sz w:val="24"/>
          <w:szCs w:val="24"/>
        </w:rPr>
        <w:t xml:space="preserve"> </w:t>
      </w:r>
    </w:p>
    <w:p w14:paraId="1316B22D" w14:textId="77777777" w:rsidR="002F6ABF" w:rsidRDefault="007532F0">
      <w:pPr>
        <w:widowControl w:val="0"/>
        <w:pBdr>
          <w:top w:val="nil"/>
          <w:left w:val="nil"/>
          <w:bottom w:val="nil"/>
          <w:right w:val="nil"/>
          <w:between w:val="nil"/>
        </w:pBdr>
        <w:spacing w:before="282" w:line="228" w:lineRule="auto"/>
        <w:ind w:left="1337" w:right="1740" w:hanging="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Eaton, K., &amp; Lyman, G. (2019). Dosing of anticancer agents in adults. </w:t>
      </w:r>
      <w:r>
        <w:rPr>
          <w:rFonts w:ascii="Times New Roman" w:eastAsia="Times New Roman" w:hAnsi="Times New Roman" w:cs="Times New Roman"/>
          <w:i/>
          <w:color w:val="000000"/>
          <w:sz w:val="24"/>
          <w:szCs w:val="24"/>
          <w:highlight w:val="white"/>
        </w:rPr>
        <w:t>UpToDate</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https://www.uptodate.com/contents/dosing-of-anticancer-agents-in-adults</w:t>
      </w:r>
      <w:r>
        <w:rPr>
          <w:rFonts w:ascii="Times New Roman" w:eastAsia="Times New Roman" w:hAnsi="Times New Roman" w:cs="Times New Roman"/>
          <w:color w:val="000000"/>
          <w:sz w:val="24"/>
          <w:szCs w:val="24"/>
        </w:rPr>
        <w:t xml:space="preserve"> </w:t>
      </w:r>
    </w:p>
    <w:p w14:paraId="68BE3599" w14:textId="77777777" w:rsidR="002F6ABF" w:rsidRDefault="007532F0">
      <w:pPr>
        <w:widowControl w:val="0"/>
        <w:pBdr>
          <w:top w:val="nil"/>
          <w:left w:val="nil"/>
          <w:bottom w:val="nil"/>
          <w:right w:val="nil"/>
          <w:between w:val="nil"/>
        </w:pBdr>
        <w:spacing w:before="293" w:line="231" w:lineRule="auto"/>
        <w:ind w:left="617" w:right="785"/>
        <w:jc w:val="center"/>
        <w:rPr>
          <w:rFonts w:ascii="Times New Roman" w:eastAsia="Times New Roman" w:hAnsi="Times New Roman" w:cs="Times New Roman"/>
          <w:color w:val="0563C1"/>
          <w:sz w:val="24"/>
          <w:szCs w:val="24"/>
        </w:rPr>
      </w:pPr>
      <w:proofErr w:type="spellStart"/>
      <w:r>
        <w:rPr>
          <w:rFonts w:ascii="Times New Roman" w:eastAsia="Times New Roman" w:hAnsi="Times New Roman" w:cs="Times New Roman"/>
          <w:color w:val="000000"/>
          <w:sz w:val="24"/>
          <w:szCs w:val="24"/>
        </w:rPr>
        <w:t>Efron</w:t>
      </w:r>
      <w:proofErr w:type="spellEnd"/>
      <w:r>
        <w:rPr>
          <w:rFonts w:ascii="Times New Roman" w:eastAsia="Times New Roman" w:hAnsi="Times New Roman" w:cs="Times New Roman"/>
          <w:color w:val="000000"/>
          <w:sz w:val="24"/>
          <w:szCs w:val="24"/>
        </w:rPr>
        <w:t xml:space="preserve">, B. (2005). Bayesians, Frequentists, and Scientists. </w:t>
      </w:r>
      <w:r>
        <w:rPr>
          <w:rFonts w:ascii="Times New Roman" w:eastAsia="Times New Roman" w:hAnsi="Times New Roman" w:cs="Times New Roman"/>
          <w:i/>
          <w:color w:val="000000"/>
          <w:sz w:val="24"/>
          <w:szCs w:val="24"/>
        </w:rPr>
        <w:t>Journal of the American Statistical Association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100</w:t>
      </w:r>
      <w:r>
        <w:rPr>
          <w:rFonts w:ascii="Times New Roman" w:eastAsia="Times New Roman" w:hAnsi="Times New Roman" w:cs="Times New Roman"/>
          <w:color w:val="000000"/>
          <w:sz w:val="24"/>
          <w:szCs w:val="24"/>
        </w:rPr>
        <w:t xml:space="preserve">(469), 1–5. </w:t>
      </w:r>
      <w:r>
        <w:rPr>
          <w:rFonts w:ascii="Times New Roman" w:eastAsia="Times New Roman" w:hAnsi="Times New Roman" w:cs="Times New Roman"/>
          <w:color w:val="0563C1"/>
          <w:sz w:val="24"/>
          <w:szCs w:val="24"/>
          <w:u w:val="single"/>
        </w:rPr>
        <w:t>https://doi.org/10.1198/016214505000000033</w:t>
      </w:r>
      <w:r>
        <w:rPr>
          <w:rFonts w:ascii="Times New Roman" w:eastAsia="Times New Roman" w:hAnsi="Times New Roman" w:cs="Times New Roman"/>
          <w:color w:val="0563C1"/>
          <w:sz w:val="24"/>
          <w:szCs w:val="24"/>
        </w:rPr>
        <w:t xml:space="preserve"> </w:t>
      </w:r>
    </w:p>
    <w:p w14:paraId="641B12D6" w14:textId="77777777" w:rsidR="002F6ABF" w:rsidRDefault="007532F0">
      <w:pPr>
        <w:widowControl w:val="0"/>
        <w:pBdr>
          <w:top w:val="nil"/>
          <w:left w:val="nil"/>
          <w:bottom w:val="nil"/>
          <w:right w:val="nil"/>
          <w:between w:val="nil"/>
        </w:pBdr>
        <w:spacing w:before="280" w:line="228" w:lineRule="auto"/>
        <w:ind w:left="1337" w:right="2030" w:hanging="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Fischer, R. (1925). </w:t>
      </w:r>
      <w:proofErr w:type="spellStart"/>
      <w:r>
        <w:rPr>
          <w:rFonts w:ascii="Times New Roman" w:eastAsia="Times New Roman" w:hAnsi="Times New Roman" w:cs="Times New Roman"/>
          <w:i/>
          <w:color w:val="000000"/>
          <w:sz w:val="24"/>
          <w:szCs w:val="24"/>
          <w:highlight w:val="white"/>
        </w:rPr>
        <w:t>Statisical</w:t>
      </w:r>
      <w:proofErr w:type="spellEnd"/>
      <w:r>
        <w:rPr>
          <w:rFonts w:ascii="Times New Roman" w:eastAsia="Times New Roman" w:hAnsi="Times New Roman" w:cs="Times New Roman"/>
          <w:i/>
          <w:color w:val="000000"/>
          <w:sz w:val="24"/>
          <w:szCs w:val="24"/>
          <w:highlight w:val="white"/>
        </w:rPr>
        <w:t xml:space="preserve"> Methods for Research Workers</w:t>
      </w:r>
      <w:r>
        <w:rPr>
          <w:rFonts w:ascii="Times New Roman" w:eastAsia="Times New Roman" w:hAnsi="Times New Roman" w:cs="Times New Roman"/>
          <w:color w:val="000000"/>
          <w:sz w:val="24"/>
          <w:szCs w:val="24"/>
          <w:highlight w:val="white"/>
        </w:rPr>
        <w:t xml:space="preserve">. Oliver and Boyd.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http://psychclassics.yorku.ca/Fisher/Methods/</w:t>
      </w:r>
      <w:r>
        <w:rPr>
          <w:rFonts w:ascii="Times New Roman" w:eastAsia="Times New Roman" w:hAnsi="Times New Roman" w:cs="Times New Roman"/>
          <w:color w:val="000000"/>
          <w:sz w:val="24"/>
          <w:szCs w:val="24"/>
        </w:rPr>
        <w:t xml:space="preserve"> </w:t>
      </w:r>
    </w:p>
    <w:p w14:paraId="7DAE76ED" w14:textId="77777777" w:rsidR="002F6ABF" w:rsidRDefault="007532F0">
      <w:pPr>
        <w:widowControl w:val="0"/>
        <w:pBdr>
          <w:top w:val="nil"/>
          <w:left w:val="nil"/>
          <w:bottom w:val="nil"/>
          <w:right w:val="nil"/>
          <w:between w:val="nil"/>
        </w:pBdr>
        <w:spacing w:before="278" w:line="229" w:lineRule="auto"/>
        <w:ind w:left="1337" w:right="391" w:hanging="715"/>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highlight w:val="white"/>
        </w:rPr>
        <w:t>Gamazon</w:t>
      </w:r>
      <w:proofErr w:type="spellEnd"/>
      <w:r>
        <w:rPr>
          <w:rFonts w:ascii="Times New Roman" w:eastAsia="Times New Roman" w:hAnsi="Times New Roman" w:cs="Times New Roman"/>
          <w:color w:val="000000"/>
          <w:sz w:val="24"/>
          <w:szCs w:val="24"/>
          <w:highlight w:val="white"/>
        </w:rPr>
        <w:t xml:space="preserve">, E. R., &amp; Stranger, B. E. (2015). The impact of human copy number variation on gene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expression: Figure 1. </w:t>
      </w:r>
      <w:r>
        <w:rPr>
          <w:rFonts w:ascii="Times New Roman" w:eastAsia="Times New Roman" w:hAnsi="Times New Roman" w:cs="Times New Roman"/>
          <w:i/>
          <w:color w:val="000000"/>
          <w:sz w:val="24"/>
          <w:szCs w:val="24"/>
          <w:highlight w:val="white"/>
        </w:rPr>
        <w:t>Briefings in Functional Genomics</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i/>
          <w:color w:val="000000"/>
          <w:sz w:val="24"/>
          <w:szCs w:val="24"/>
          <w:highlight w:val="white"/>
        </w:rPr>
        <w:t>14</w:t>
      </w:r>
      <w:r>
        <w:rPr>
          <w:rFonts w:ascii="Times New Roman" w:eastAsia="Times New Roman" w:hAnsi="Times New Roman" w:cs="Times New Roman"/>
          <w:color w:val="000000"/>
          <w:sz w:val="24"/>
          <w:szCs w:val="24"/>
          <w:highlight w:val="white"/>
        </w:rPr>
        <w:t xml:space="preserve">(5), 352–357.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https://doi.org/10.1093/bfgp/elv017</w:t>
      </w:r>
      <w:r>
        <w:rPr>
          <w:rFonts w:ascii="Times New Roman" w:eastAsia="Times New Roman" w:hAnsi="Times New Roman" w:cs="Times New Roman"/>
          <w:color w:val="000000"/>
          <w:sz w:val="24"/>
          <w:szCs w:val="24"/>
        </w:rPr>
        <w:t xml:space="preserve"> </w:t>
      </w:r>
    </w:p>
    <w:p w14:paraId="29156479" w14:textId="77777777" w:rsidR="002F6ABF" w:rsidRDefault="007532F0">
      <w:pPr>
        <w:widowControl w:val="0"/>
        <w:pBdr>
          <w:top w:val="nil"/>
          <w:left w:val="nil"/>
          <w:bottom w:val="nil"/>
          <w:right w:val="nil"/>
          <w:between w:val="nil"/>
        </w:pBdr>
        <w:spacing w:before="287" w:line="230" w:lineRule="auto"/>
        <w:ind w:left="622" w:right="334"/>
        <w:jc w:val="center"/>
        <w:rPr>
          <w:rFonts w:ascii="Times New Roman" w:eastAsia="Times New Roman" w:hAnsi="Times New Roman" w:cs="Times New Roman"/>
          <w:color w:val="0563C1"/>
          <w:sz w:val="24"/>
          <w:szCs w:val="24"/>
        </w:rPr>
      </w:pPr>
      <w:r>
        <w:rPr>
          <w:rFonts w:ascii="Times New Roman" w:eastAsia="Times New Roman" w:hAnsi="Times New Roman" w:cs="Times New Roman"/>
          <w:color w:val="000000"/>
          <w:sz w:val="24"/>
          <w:szCs w:val="24"/>
        </w:rPr>
        <w:t xml:space="preserve">Ganapathi, M. K., Jones, W. D., </w:t>
      </w:r>
      <w:proofErr w:type="spellStart"/>
      <w:r>
        <w:rPr>
          <w:rFonts w:ascii="Times New Roman" w:eastAsia="Times New Roman" w:hAnsi="Times New Roman" w:cs="Times New Roman"/>
          <w:color w:val="000000"/>
          <w:sz w:val="24"/>
          <w:szCs w:val="24"/>
        </w:rPr>
        <w:t>Sehouli</w:t>
      </w:r>
      <w:proofErr w:type="spellEnd"/>
      <w:r>
        <w:rPr>
          <w:rFonts w:ascii="Times New Roman" w:eastAsia="Times New Roman" w:hAnsi="Times New Roman" w:cs="Times New Roman"/>
          <w:color w:val="000000"/>
          <w:sz w:val="24"/>
          <w:szCs w:val="24"/>
        </w:rPr>
        <w:t xml:space="preserve">, J., Michener, C. M., </w:t>
      </w:r>
      <w:proofErr w:type="spellStart"/>
      <w:r>
        <w:rPr>
          <w:rFonts w:ascii="Times New Roman" w:eastAsia="Times New Roman" w:hAnsi="Times New Roman" w:cs="Times New Roman"/>
          <w:color w:val="000000"/>
          <w:sz w:val="24"/>
          <w:szCs w:val="24"/>
        </w:rPr>
        <w:t>Braicu</w:t>
      </w:r>
      <w:proofErr w:type="spellEnd"/>
      <w:r>
        <w:rPr>
          <w:rFonts w:ascii="Times New Roman" w:eastAsia="Times New Roman" w:hAnsi="Times New Roman" w:cs="Times New Roman"/>
          <w:color w:val="000000"/>
          <w:sz w:val="24"/>
          <w:szCs w:val="24"/>
        </w:rPr>
        <w:t xml:space="preserve">, I. E., Norris, E. J., Biscotti, </w:t>
      </w:r>
      <w:r>
        <w:rPr>
          <w:rFonts w:ascii="Times New Roman" w:eastAsia="Times New Roman" w:hAnsi="Times New Roman" w:cs="Times New Roman"/>
          <w:color w:val="000000"/>
          <w:sz w:val="24"/>
          <w:szCs w:val="24"/>
          <w:highlight w:val="white"/>
        </w:rPr>
        <w:t xml:space="preserve">C. V., </w:t>
      </w:r>
      <w:proofErr w:type="spellStart"/>
      <w:r>
        <w:rPr>
          <w:rFonts w:ascii="Times New Roman" w:eastAsia="Times New Roman" w:hAnsi="Times New Roman" w:cs="Times New Roman"/>
          <w:color w:val="000000"/>
          <w:sz w:val="24"/>
          <w:szCs w:val="24"/>
          <w:highlight w:val="white"/>
        </w:rPr>
        <w:t>Vaziri</w:t>
      </w:r>
      <w:proofErr w:type="spellEnd"/>
      <w:r>
        <w:rPr>
          <w:rFonts w:ascii="Times New Roman" w:eastAsia="Times New Roman" w:hAnsi="Times New Roman" w:cs="Times New Roman"/>
          <w:color w:val="000000"/>
          <w:sz w:val="24"/>
          <w:szCs w:val="24"/>
          <w:highlight w:val="white"/>
        </w:rPr>
        <w:t>, S. A. J., &amp; Ganapathi, R. N. (2015). Expression profile of COL2A1 and the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pseudogene SLC6A10P predicts tumor recurrence in high-grade serous ovarian cancer.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International Journal of Cancer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138</w:t>
      </w:r>
      <w:r>
        <w:rPr>
          <w:rFonts w:ascii="Times New Roman" w:eastAsia="Times New Roman" w:hAnsi="Times New Roman" w:cs="Times New Roman"/>
          <w:color w:val="000000"/>
          <w:sz w:val="24"/>
          <w:szCs w:val="24"/>
        </w:rPr>
        <w:t xml:space="preserve">(3), 679–688. </w:t>
      </w:r>
      <w:r>
        <w:rPr>
          <w:rFonts w:ascii="Times New Roman" w:eastAsia="Times New Roman" w:hAnsi="Times New Roman" w:cs="Times New Roman"/>
          <w:color w:val="0563C1"/>
          <w:sz w:val="24"/>
          <w:szCs w:val="24"/>
          <w:u w:val="single"/>
        </w:rPr>
        <w:t>https://doi.org/10.1002/ijc.29815</w:t>
      </w:r>
      <w:r>
        <w:rPr>
          <w:rFonts w:ascii="Times New Roman" w:eastAsia="Times New Roman" w:hAnsi="Times New Roman" w:cs="Times New Roman"/>
          <w:color w:val="0563C1"/>
          <w:sz w:val="24"/>
          <w:szCs w:val="24"/>
        </w:rPr>
        <w:t xml:space="preserve"> </w:t>
      </w:r>
    </w:p>
    <w:p w14:paraId="34BC51E5" w14:textId="77777777" w:rsidR="002F6ABF" w:rsidRDefault="007532F0">
      <w:pPr>
        <w:widowControl w:val="0"/>
        <w:pBdr>
          <w:top w:val="nil"/>
          <w:left w:val="nil"/>
          <w:bottom w:val="nil"/>
          <w:right w:val="nil"/>
          <w:between w:val="nil"/>
        </w:pBdr>
        <w:spacing w:before="281" w:line="229" w:lineRule="auto"/>
        <w:ind w:left="1338" w:right="296" w:hanging="7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Gao, G. F., Parker, J. S., Reynolds, S. M., Silva, T. C., Wang, L.-B., Zhou, W., </w:t>
      </w:r>
      <w:proofErr w:type="spellStart"/>
      <w:r>
        <w:rPr>
          <w:rFonts w:ascii="Times New Roman" w:eastAsia="Times New Roman" w:hAnsi="Times New Roman" w:cs="Times New Roman"/>
          <w:color w:val="000000"/>
          <w:sz w:val="24"/>
          <w:szCs w:val="24"/>
          <w:highlight w:val="white"/>
        </w:rPr>
        <w:t>Akbani</w:t>
      </w:r>
      <w:proofErr w:type="spellEnd"/>
      <w:r>
        <w:rPr>
          <w:rFonts w:ascii="Times New Roman" w:eastAsia="Times New Roman" w:hAnsi="Times New Roman" w:cs="Times New Roman"/>
          <w:color w:val="000000"/>
          <w:sz w:val="24"/>
          <w:szCs w:val="24"/>
          <w:highlight w:val="white"/>
        </w:rPr>
        <w:t xml:space="preserve">, R.,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Bailey, M., </w:t>
      </w:r>
      <w:proofErr w:type="spellStart"/>
      <w:r>
        <w:rPr>
          <w:rFonts w:ascii="Times New Roman" w:eastAsia="Times New Roman" w:hAnsi="Times New Roman" w:cs="Times New Roman"/>
          <w:color w:val="000000"/>
          <w:sz w:val="24"/>
          <w:szCs w:val="24"/>
          <w:highlight w:val="white"/>
        </w:rPr>
        <w:t>Balu</w:t>
      </w:r>
      <w:proofErr w:type="spellEnd"/>
      <w:r>
        <w:rPr>
          <w:rFonts w:ascii="Times New Roman" w:eastAsia="Times New Roman" w:hAnsi="Times New Roman" w:cs="Times New Roman"/>
          <w:color w:val="000000"/>
          <w:sz w:val="24"/>
          <w:szCs w:val="24"/>
          <w:highlight w:val="white"/>
        </w:rPr>
        <w:t xml:space="preserve">, S., Berman, B. P., Brooks, D., Chen, H., </w:t>
      </w:r>
      <w:proofErr w:type="spellStart"/>
      <w:r>
        <w:rPr>
          <w:rFonts w:ascii="Times New Roman" w:eastAsia="Times New Roman" w:hAnsi="Times New Roman" w:cs="Times New Roman"/>
          <w:color w:val="000000"/>
          <w:sz w:val="24"/>
          <w:szCs w:val="24"/>
          <w:highlight w:val="white"/>
        </w:rPr>
        <w:t>Cherniack</w:t>
      </w:r>
      <w:proofErr w:type="spellEnd"/>
      <w:r>
        <w:rPr>
          <w:rFonts w:ascii="Times New Roman" w:eastAsia="Times New Roman" w:hAnsi="Times New Roman" w:cs="Times New Roman"/>
          <w:color w:val="000000"/>
          <w:sz w:val="24"/>
          <w:szCs w:val="24"/>
          <w:highlight w:val="white"/>
        </w:rPr>
        <w:t xml:space="preserve">, A. D., </w:t>
      </w:r>
      <w:proofErr w:type="spellStart"/>
      <w:r>
        <w:rPr>
          <w:rFonts w:ascii="Times New Roman" w:eastAsia="Times New Roman" w:hAnsi="Times New Roman" w:cs="Times New Roman"/>
          <w:color w:val="000000"/>
          <w:sz w:val="24"/>
          <w:szCs w:val="24"/>
          <w:highlight w:val="white"/>
        </w:rPr>
        <w:t>Demchok</w:t>
      </w:r>
      <w:proofErr w:type="spellEnd"/>
      <w:r>
        <w:rPr>
          <w:rFonts w:ascii="Times New Roman" w:eastAsia="Times New Roman" w:hAnsi="Times New Roman" w:cs="Times New Roman"/>
          <w:color w:val="000000"/>
          <w:sz w:val="24"/>
          <w:szCs w:val="24"/>
          <w:highlight w:val="white"/>
        </w:rPr>
        <w:t xml:space="preserve">, J.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A., Ding, L., </w:t>
      </w:r>
      <w:proofErr w:type="spellStart"/>
      <w:r>
        <w:rPr>
          <w:rFonts w:ascii="Times New Roman" w:eastAsia="Times New Roman" w:hAnsi="Times New Roman" w:cs="Times New Roman"/>
          <w:color w:val="000000"/>
          <w:sz w:val="24"/>
          <w:szCs w:val="24"/>
          <w:highlight w:val="white"/>
        </w:rPr>
        <w:t>Felau</w:t>
      </w:r>
      <w:proofErr w:type="spellEnd"/>
      <w:r>
        <w:rPr>
          <w:rFonts w:ascii="Times New Roman" w:eastAsia="Times New Roman" w:hAnsi="Times New Roman" w:cs="Times New Roman"/>
          <w:color w:val="000000"/>
          <w:sz w:val="24"/>
          <w:szCs w:val="24"/>
          <w:highlight w:val="white"/>
        </w:rPr>
        <w:t xml:space="preserve">, I., </w:t>
      </w:r>
      <w:proofErr w:type="spellStart"/>
      <w:r>
        <w:rPr>
          <w:rFonts w:ascii="Times New Roman" w:eastAsia="Times New Roman" w:hAnsi="Times New Roman" w:cs="Times New Roman"/>
          <w:color w:val="000000"/>
          <w:sz w:val="24"/>
          <w:szCs w:val="24"/>
          <w:highlight w:val="white"/>
        </w:rPr>
        <w:t>Gaheen</w:t>
      </w:r>
      <w:proofErr w:type="spellEnd"/>
      <w:r>
        <w:rPr>
          <w:rFonts w:ascii="Times New Roman" w:eastAsia="Times New Roman" w:hAnsi="Times New Roman" w:cs="Times New Roman"/>
          <w:color w:val="000000"/>
          <w:sz w:val="24"/>
          <w:szCs w:val="24"/>
          <w:highlight w:val="white"/>
        </w:rPr>
        <w:t xml:space="preserve">, S., Gerhard, D. S., Heiman, D. I., &amp; Hernandez, K. M.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(2019). Before and After: Comparison of Legacy and Harmonized TCGA Genomic Data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Commons’ Data. </w:t>
      </w:r>
      <w:r>
        <w:rPr>
          <w:rFonts w:ascii="Times New Roman" w:eastAsia="Times New Roman" w:hAnsi="Times New Roman" w:cs="Times New Roman"/>
          <w:i/>
          <w:color w:val="000000"/>
          <w:sz w:val="24"/>
          <w:szCs w:val="24"/>
          <w:highlight w:val="white"/>
        </w:rPr>
        <w:t>Cell Systems</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i/>
          <w:color w:val="000000"/>
          <w:sz w:val="24"/>
          <w:szCs w:val="24"/>
          <w:highlight w:val="white"/>
        </w:rPr>
        <w:t>9</w:t>
      </w:r>
      <w:r>
        <w:rPr>
          <w:rFonts w:ascii="Times New Roman" w:eastAsia="Times New Roman" w:hAnsi="Times New Roman" w:cs="Times New Roman"/>
          <w:color w:val="000000"/>
          <w:sz w:val="24"/>
          <w:szCs w:val="24"/>
          <w:highlight w:val="white"/>
        </w:rPr>
        <w:t xml:space="preserve">(1), 24-34.e10. </w:t>
      </w:r>
      <w:r>
        <w:rPr>
          <w:rFonts w:ascii="Times New Roman" w:eastAsia="Times New Roman" w:hAnsi="Times New Roman" w:cs="Times New Roman"/>
          <w:color w:val="000000"/>
          <w:sz w:val="24"/>
          <w:szCs w:val="24"/>
        </w:rPr>
        <w:t xml:space="preserve"> </w:t>
      </w:r>
    </w:p>
    <w:p w14:paraId="379E9329" w14:textId="77777777" w:rsidR="002F6ABF" w:rsidRDefault="007532F0">
      <w:pPr>
        <w:widowControl w:val="0"/>
        <w:pBdr>
          <w:top w:val="nil"/>
          <w:left w:val="nil"/>
          <w:bottom w:val="nil"/>
          <w:right w:val="nil"/>
          <w:between w:val="nil"/>
        </w:pBdr>
        <w:spacing w:before="3" w:line="240" w:lineRule="auto"/>
        <w:ind w:left="13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https://doi.org/10.1016/j.cels.2019.06.006</w:t>
      </w:r>
      <w:r>
        <w:rPr>
          <w:rFonts w:ascii="Times New Roman" w:eastAsia="Times New Roman" w:hAnsi="Times New Roman" w:cs="Times New Roman"/>
          <w:color w:val="000000"/>
          <w:sz w:val="24"/>
          <w:szCs w:val="24"/>
        </w:rPr>
        <w:t xml:space="preserve"> </w:t>
      </w:r>
    </w:p>
    <w:p w14:paraId="598064FC" w14:textId="77777777" w:rsidR="002F6ABF" w:rsidRDefault="007532F0">
      <w:pPr>
        <w:widowControl w:val="0"/>
        <w:pBdr>
          <w:top w:val="nil"/>
          <w:left w:val="nil"/>
          <w:bottom w:val="nil"/>
          <w:right w:val="nil"/>
          <w:between w:val="nil"/>
        </w:pBdr>
        <w:spacing w:before="267" w:line="227" w:lineRule="auto"/>
        <w:ind w:left="622" w:right="958"/>
        <w:jc w:val="center"/>
        <w:rPr>
          <w:rFonts w:ascii="Times New Roman" w:eastAsia="Times New Roman" w:hAnsi="Times New Roman" w:cs="Times New Roman"/>
          <w:color w:val="0563C1"/>
          <w:sz w:val="24"/>
          <w:szCs w:val="24"/>
        </w:rPr>
      </w:pPr>
      <w:r>
        <w:rPr>
          <w:rFonts w:ascii="Times New Roman" w:eastAsia="Times New Roman" w:hAnsi="Times New Roman" w:cs="Times New Roman"/>
          <w:color w:val="000000"/>
          <w:sz w:val="24"/>
          <w:szCs w:val="24"/>
          <w:highlight w:val="white"/>
        </w:rPr>
        <w:t xml:space="preserve">Garber, J. E., &amp; Offit, K. (2005). Hereditary Cancer Predisposition Syndromes. </w:t>
      </w:r>
      <w:r>
        <w:rPr>
          <w:rFonts w:ascii="Times New Roman" w:eastAsia="Times New Roman" w:hAnsi="Times New Roman" w:cs="Times New Roman"/>
          <w:i/>
          <w:color w:val="000000"/>
          <w:sz w:val="24"/>
          <w:szCs w:val="24"/>
          <w:highlight w:val="white"/>
        </w:rPr>
        <w:t xml:space="preserve">Journal of </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highlight w:val="white"/>
        </w:rPr>
        <w:t>Clinical Oncology</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i/>
          <w:color w:val="000000"/>
          <w:sz w:val="24"/>
          <w:szCs w:val="24"/>
          <w:highlight w:val="white"/>
        </w:rPr>
        <w:t>23</w:t>
      </w:r>
      <w:r>
        <w:rPr>
          <w:rFonts w:ascii="Times New Roman" w:eastAsia="Times New Roman" w:hAnsi="Times New Roman" w:cs="Times New Roman"/>
          <w:color w:val="000000"/>
          <w:sz w:val="24"/>
          <w:szCs w:val="24"/>
          <w:highlight w:val="white"/>
        </w:rPr>
        <w:t xml:space="preserve">(2), 276–292. </w:t>
      </w:r>
      <w:r>
        <w:rPr>
          <w:rFonts w:ascii="Times New Roman" w:eastAsia="Times New Roman" w:hAnsi="Times New Roman" w:cs="Times New Roman"/>
          <w:color w:val="0563C1"/>
          <w:sz w:val="24"/>
          <w:szCs w:val="24"/>
          <w:highlight w:val="white"/>
          <w:u w:val="single"/>
        </w:rPr>
        <w:t>https://doi.org/10.1200/jco.2005.10.042</w:t>
      </w:r>
      <w:r>
        <w:rPr>
          <w:rFonts w:ascii="Times New Roman" w:eastAsia="Times New Roman" w:hAnsi="Times New Roman" w:cs="Times New Roman"/>
          <w:color w:val="0563C1"/>
          <w:sz w:val="24"/>
          <w:szCs w:val="24"/>
        </w:rPr>
        <w:t xml:space="preserve"> </w:t>
      </w:r>
    </w:p>
    <w:p w14:paraId="2DAEF043" w14:textId="77777777" w:rsidR="002F6ABF" w:rsidRDefault="007532F0">
      <w:pPr>
        <w:widowControl w:val="0"/>
        <w:pBdr>
          <w:top w:val="nil"/>
          <w:left w:val="nil"/>
          <w:bottom w:val="nil"/>
          <w:right w:val="nil"/>
          <w:between w:val="nil"/>
        </w:pBdr>
        <w:spacing w:before="279" w:line="227" w:lineRule="auto"/>
        <w:ind w:left="1337" w:right="2045" w:hanging="715"/>
        <w:rPr>
          <w:rFonts w:ascii="Times New Roman" w:eastAsia="Times New Roman" w:hAnsi="Times New Roman" w:cs="Times New Roman"/>
          <w:color w:val="0563C1"/>
          <w:sz w:val="24"/>
          <w:szCs w:val="24"/>
        </w:rPr>
      </w:pPr>
      <w:r>
        <w:rPr>
          <w:rFonts w:ascii="Times New Roman" w:eastAsia="Times New Roman" w:hAnsi="Times New Roman" w:cs="Times New Roman"/>
          <w:color w:val="000000"/>
          <w:sz w:val="24"/>
          <w:szCs w:val="24"/>
          <w:highlight w:val="white"/>
        </w:rPr>
        <w:t xml:space="preserve">Genetics Home Reference. (2019). </w:t>
      </w:r>
      <w:r>
        <w:rPr>
          <w:rFonts w:ascii="Times New Roman" w:eastAsia="Times New Roman" w:hAnsi="Times New Roman" w:cs="Times New Roman"/>
          <w:i/>
          <w:color w:val="000000"/>
          <w:sz w:val="24"/>
          <w:szCs w:val="24"/>
          <w:highlight w:val="white"/>
        </w:rPr>
        <w:t xml:space="preserve">What is a gene? </w:t>
      </w:r>
      <w:r>
        <w:rPr>
          <w:rFonts w:ascii="Times New Roman" w:eastAsia="Times New Roman" w:hAnsi="Times New Roman" w:cs="Times New Roman"/>
          <w:color w:val="000000"/>
          <w:sz w:val="24"/>
          <w:szCs w:val="24"/>
          <w:highlight w:val="white"/>
        </w:rPr>
        <w:t xml:space="preserve">Genetics Home Reference.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563C1"/>
          <w:sz w:val="24"/>
          <w:szCs w:val="24"/>
          <w:highlight w:val="white"/>
          <w:u w:val="single"/>
        </w:rPr>
        <w:t>https://ghr.nlm.nih.gov/primer/basics/gene</w:t>
      </w:r>
      <w:r>
        <w:rPr>
          <w:rFonts w:ascii="Times New Roman" w:eastAsia="Times New Roman" w:hAnsi="Times New Roman" w:cs="Times New Roman"/>
          <w:color w:val="0563C1"/>
          <w:sz w:val="24"/>
          <w:szCs w:val="24"/>
        </w:rPr>
        <w:t xml:space="preserve"> </w:t>
      </w:r>
    </w:p>
    <w:p w14:paraId="2B441694" w14:textId="77777777" w:rsidR="002F6ABF" w:rsidRDefault="007532F0">
      <w:pPr>
        <w:widowControl w:val="0"/>
        <w:pBdr>
          <w:top w:val="nil"/>
          <w:left w:val="nil"/>
          <w:bottom w:val="nil"/>
          <w:right w:val="nil"/>
          <w:between w:val="nil"/>
        </w:pBdr>
        <w:spacing w:before="284" w:line="240" w:lineRule="auto"/>
        <w:ind w:left="62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highlight w:val="white"/>
        </w:rPr>
        <w:t>Gosset</w:t>
      </w:r>
      <w:proofErr w:type="spellEnd"/>
      <w:r>
        <w:rPr>
          <w:rFonts w:ascii="Times New Roman" w:eastAsia="Times New Roman" w:hAnsi="Times New Roman" w:cs="Times New Roman"/>
          <w:color w:val="000000"/>
          <w:sz w:val="24"/>
          <w:szCs w:val="24"/>
          <w:highlight w:val="white"/>
        </w:rPr>
        <w:t xml:space="preserve">, W. S. (1908). The Probable Error of a Mean. </w:t>
      </w:r>
      <w:proofErr w:type="spellStart"/>
      <w:r>
        <w:rPr>
          <w:rFonts w:ascii="Times New Roman" w:eastAsia="Times New Roman" w:hAnsi="Times New Roman" w:cs="Times New Roman"/>
          <w:i/>
          <w:color w:val="000000"/>
          <w:sz w:val="24"/>
          <w:szCs w:val="24"/>
          <w:highlight w:val="white"/>
        </w:rPr>
        <w:t>Biometrika</w:t>
      </w:r>
      <w:proofErr w:type="spellEnd"/>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i/>
          <w:color w:val="000000"/>
          <w:sz w:val="24"/>
          <w:szCs w:val="24"/>
          <w:highlight w:val="white"/>
        </w:rPr>
        <w:t>6</w:t>
      </w:r>
      <w:r>
        <w:rPr>
          <w:rFonts w:ascii="Times New Roman" w:eastAsia="Times New Roman" w:hAnsi="Times New Roman" w:cs="Times New Roman"/>
          <w:color w:val="000000"/>
          <w:sz w:val="24"/>
          <w:szCs w:val="24"/>
          <w:highlight w:val="white"/>
        </w:rPr>
        <w:t>(1</w:t>
      </w:r>
      <w:proofErr w:type="gramStart"/>
      <w:r>
        <w:rPr>
          <w:rFonts w:ascii="Times New Roman" w:eastAsia="Times New Roman" w:hAnsi="Times New Roman" w:cs="Times New Roman"/>
          <w:color w:val="000000"/>
          <w:sz w:val="24"/>
          <w:szCs w:val="24"/>
          <w:highlight w:val="white"/>
        </w:rPr>
        <w:t>),.</w:t>
      </w:r>
      <w:proofErr w:type="gramEnd"/>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rPr>
        <w:t xml:space="preserve"> </w:t>
      </w:r>
    </w:p>
    <w:p w14:paraId="6E22F63E" w14:textId="77777777" w:rsidR="002F6ABF" w:rsidRDefault="007532F0">
      <w:pPr>
        <w:widowControl w:val="0"/>
        <w:pBdr>
          <w:top w:val="nil"/>
          <w:left w:val="nil"/>
          <w:bottom w:val="nil"/>
          <w:right w:val="nil"/>
          <w:between w:val="nil"/>
        </w:pBdr>
        <w:spacing w:line="240" w:lineRule="auto"/>
        <w:ind w:left="13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https://doi.org/10.2307/2331554</w:t>
      </w:r>
      <w:r>
        <w:rPr>
          <w:rFonts w:ascii="Times New Roman" w:eastAsia="Times New Roman" w:hAnsi="Times New Roman" w:cs="Times New Roman"/>
          <w:color w:val="000000"/>
          <w:sz w:val="24"/>
          <w:szCs w:val="24"/>
        </w:rPr>
        <w:t xml:space="preserve"> </w:t>
      </w:r>
    </w:p>
    <w:p w14:paraId="4E4D977E" w14:textId="77777777" w:rsidR="002F6ABF" w:rsidRDefault="007532F0">
      <w:pPr>
        <w:widowControl w:val="0"/>
        <w:pBdr>
          <w:top w:val="nil"/>
          <w:left w:val="nil"/>
          <w:bottom w:val="nil"/>
          <w:right w:val="nil"/>
          <w:between w:val="nil"/>
        </w:pBdr>
        <w:spacing w:before="271" w:line="228" w:lineRule="auto"/>
        <w:ind w:left="1343" w:right="392" w:hanging="721"/>
        <w:rPr>
          <w:rFonts w:ascii="Times New Roman" w:eastAsia="Times New Roman" w:hAnsi="Times New Roman" w:cs="Times New Roman"/>
          <w:color w:val="0563C1"/>
          <w:sz w:val="24"/>
          <w:szCs w:val="24"/>
          <w:highlight w:val="white"/>
          <w:u w:val="single"/>
        </w:rPr>
      </w:pPr>
      <w:r>
        <w:rPr>
          <w:rFonts w:ascii="Times New Roman" w:eastAsia="Times New Roman" w:hAnsi="Times New Roman" w:cs="Times New Roman"/>
          <w:color w:val="000000"/>
          <w:sz w:val="24"/>
          <w:szCs w:val="24"/>
          <w:highlight w:val="white"/>
        </w:rPr>
        <w:t xml:space="preserve">Grace-Martin, K. (2018, August 6). </w:t>
      </w:r>
      <w:r>
        <w:rPr>
          <w:rFonts w:ascii="Times New Roman" w:eastAsia="Times New Roman" w:hAnsi="Times New Roman" w:cs="Times New Roman"/>
          <w:i/>
          <w:color w:val="000000"/>
          <w:sz w:val="24"/>
          <w:szCs w:val="24"/>
          <w:highlight w:val="white"/>
        </w:rPr>
        <w:t xml:space="preserve">Six Types of Survival Analysis and Challenges in Learning </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highlight w:val="white"/>
        </w:rPr>
        <w:t>Them</w:t>
      </w:r>
      <w:r>
        <w:rPr>
          <w:rFonts w:ascii="Times New Roman" w:eastAsia="Times New Roman" w:hAnsi="Times New Roman" w:cs="Times New Roman"/>
          <w:color w:val="000000"/>
          <w:sz w:val="24"/>
          <w:szCs w:val="24"/>
          <w:highlight w:val="white"/>
        </w:rPr>
        <w:t xml:space="preserve">. The Analysis Factor. </w:t>
      </w:r>
      <w:r>
        <w:rPr>
          <w:rFonts w:ascii="Times New Roman" w:eastAsia="Times New Roman" w:hAnsi="Times New Roman" w:cs="Times New Roman"/>
          <w:color w:val="0563C1"/>
          <w:sz w:val="24"/>
          <w:szCs w:val="24"/>
          <w:highlight w:val="white"/>
          <w:u w:val="single"/>
        </w:rPr>
        <w:t>https://www.theanalysisfactor.com/the-six-types-of-survival analysis-and-challenges-in-learning-them/</w:t>
      </w:r>
    </w:p>
    <w:p w14:paraId="11B99711" w14:textId="77777777" w:rsidR="002F6ABF" w:rsidRDefault="007532F0">
      <w:pPr>
        <w:widowControl w:val="0"/>
        <w:pBdr>
          <w:top w:val="nil"/>
          <w:left w:val="nil"/>
          <w:bottom w:val="nil"/>
          <w:right w:val="nil"/>
          <w:between w:val="nil"/>
        </w:pBdr>
        <w:spacing w:before="744" w:line="240" w:lineRule="auto"/>
        <w:ind w:right="4891"/>
        <w:jc w:val="right"/>
        <w:rPr>
          <w:rFonts w:ascii="Calibri" w:eastAsia="Calibri" w:hAnsi="Calibri" w:cs="Calibri"/>
          <w:color w:val="000000"/>
        </w:rPr>
      </w:pPr>
      <w:r>
        <w:rPr>
          <w:rFonts w:ascii="Calibri" w:eastAsia="Calibri" w:hAnsi="Calibri" w:cs="Calibri"/>
          <w:color w:val="000000"/>
        </w:rPr>
        <w:t xml:space="preserve">22 </w:t>
      </w:r>
    </w:p>
    <w:p w14:paraId="17E515EF" w14:textId="77777777" w:rsidR="002F6ABF" w:rsidRDefault="007532F0">
      <w:pPr>
        <w:widowControl w:val="0"/>
        <w:pBdr>
          <w:top w:val="nil"/>
          <w:left w:val="nil"/>
          <w:bottom w:val="nil"/>
          <w:right w:val="nil"/>
          <w:between w:val="nil"/>
        </w:pBdr>
        <w:spacing w:line="240" w:lineRule="auto"/>
        <w:ind w:left="626"/>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highlight w:val="white"/>
        </w:rPr>
        <w:lastRenderedPageBreak/>
        <w:t>GRCh37 - hg19 - Genome</w:t>
      </w:r>
      <w:r>
        <w:rPr>
          <w:rFonts w:ascii="Times New Roman" w:eastAsia="Times New Roman" w:hAnsi="Times New Roman" w:cs="Times New Roman"/>
          <w:color w:val="000000"/>
          <w:sz w:val="24"/>
          <w:szCs w:val="24"/>
          <w:highlight w:val="white"/>
        </w:rPr>
        <w:t xml:space="preserve">. (2009). Nih.gov. </w:t>
      </w:r>
      <w:r>
        <w:rPr>
          <w:rFonts w:ascii="Times New Roman" w:eastAsia="Times New Roman" w:hAnsi="Times New Roman" w:cs="Times New Roman"/>
          <w:color w:val="000000"/>
          <w:sz w:val="24"/>
          <w:szCs w:val="24"/>
        </w:rPr>
        <w:t xml:space="preserve"> </w:t>
      </w:r>
    </w:p>
    <w:p w14:paraId="4A87327D" w14:textId="77777777" w:rsidR="002F6ABF" w:rsidRDefault="007532F0">
      <w:pPr>
        <w:widowControl w:val="0"/>
        <w:pBdr>
          <w:top w:val="nil"/>
          <w:left w:val="nil"/>
          <w:bottom w:val="nil"/>
          <w:right w:val="nil"/>
          <w:between w:val="nil"/>
        </w:pBdr>
        <w:spacing w:line="240" w:lineRule="auto"/>
        <w:ind w:left="13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https://www.ncbi.nlm.nih.gov/assembly/GCF_000001405.13/</w:t>
      </w:r>
      <w:r>
        <w:rPr>
          <w:rFonts w:ascii="Times New Roman" w:eastAsia="Times New Roman" w:hAnsi="Times New Roman" w:cs="Times New Roman"/>
          <w:color w:val="000000"/>
          <w:sz w:val="24"/>
          <w:szCs w:val="24"/>
        </w:rPr>
        <w:t xml:space="preserve"> </w:t>
      </w:r>
    </w:p>
    <w:p w14:paraId="3FA8B5E2" w14:textId="77777777" w:rsidR="002F6ABF" w:rsidRDefault="007532F0">
      <w:pPr>
        <w:widowControl w:val="0"/>
        <w:pBdr>
          <w:top w:val="nil"/>
          <w:left w:val="nil"/>
          <w:bottom w:val="nil"/>
          <w:right w:val="nil"/>
          <w:between w:val="nil"/>
        </w:pBdr>
        <w:spacing w:before="272" w:line="229" w:lineRule="auto"/>
        <w:ind w:left="1336" w:right="847" w:hanging="717"/>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highlight w:val="white"/>
        </w:rPr>
        <w:t>Holohan</w:t>
      </w:r>
      <w:proofErr w:type="spellEnd"/>
      <w:r>
        <w:rPr>
          <w:rFonts w:ascii="Times New Roman" w:eastAsia="Times New Roman" w:hAnsi="Times New Roman" w:cs="Times New Roman"/>
          <w:color w:val="000000"/>
          <w:sz w:val="24"/>
          <w:szCs w:val="24"/>
          <w:highlight w:val="white"/>
        </w:rPr>
        <w:t xml:space="preserve">, C., Van </w:t>
      </w:r>
      <w:proofErr w:type="spellStart"/>
      <w:r>
        <w:rPr>
          <w:rFonts w:ascii="Times New Roman" w:eastAsia="Times New Roman" w:hAnsi="Times New Roman" w:cs="Times New Roman"/>
          <w:color w:val="000000"/>
          <w:sz w:val="24"/>
          <w:szCs w:val="24"/>
          <w:highlight w:val="white"/>
        </w:rPr>
        <w:t>Schaeybroeck</w:t>
      </w:r>
      <w:proofErr w:type="spellEnd"/>
      <w:r>
        <w:rPr>
          <w:rFonts w:ascii="Times New Roman" w:eastAsia="Times New Roman" w:hAnsi="Times New Roman" w:cs="Times New Roman"/>
          <w:color w:val="000000"/>
          <w:sz w:val="24"/>
          <w:szCs w:val="24"/>
          <w:highlight w:val="white"/>
        </w:rPr>
        <w:t xml:space="preserve">, S., Longley, D. B., &amp; Johnston, P. G. (2013). Cancer drug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resistance: an evolving paradigm. </w:t>
      </w:r>
      <w:r>
        <w:rPr>
          <w:rFonts w:ascii="Times New Roman" w:eastAsia="Times New Roman" w:hAnsi="Times New Roman" w:cs="Times New Roman"/>
          <w:i/>
          <w:color w:val="000000"/>
          <w:sz w:val="24"/>
          <w:szCs w:val="24"/>
          <w:highlight w:val="white"/>
        </w:rPr>
        <w:t>Nature Reviews Cancer</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i/>
          <w:color w:val="000000"/>
          <w:sz w:val="24"/>
          <w:szCs w:val="24"/>
          <w:highlight w:val="white"/>
        </w:rPr>
        <w:t>13</w:t>
      </w:r>
      <w:r>
        <w:rPr>
          <w:rFonts w:ascii="Times New Roman" w:eastAsia="Times New Roman" w:hAnsi="Times New Roman" w:cs="Times New Roman"/>
          <w:color w:val="000000"/>
          <w:sz w:val="24"/>
          <w:szCs w:val="24"/>
          <w:highlight w:val="white"/>
        </w:rPr>
        <w:t xml:space="preserve">(10), 714–726.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https://doi.org/10.1038/nrc3599</w:t>
      </w:r>
      <w:r>
        <w:rPr>
          <w:rFonts w:ascii="Times New Roman" w:eastAsia="Times New Roman" w:hAnsi="Times New Roman" w:cs="Times New Roman"/>
          <w:color w:val="000000"/>
          <w:sz w:val="24"/>
          <w:szCs w:val="24"/>
        </w:rPr>
        <w:t xml:space="preserve"> </w:t>
      </w:r>
    </w:p>
    <w:p w14:paraId="46567C16" w14:textId="77777777" w:rsidR="002F6ABF" w:rsidRDefault="007532F0">
      <w:pPr>
        <w:widowControl w:val="0"/>
        <w:pBdr>
          <w:top w:val="nil"/>
          <w:left w:val="nil"/>
          <w:bottom w:val="nil"/>
          <w:right w:val="nil"/>
          <w:between w:val="nil"/>
        </w:pBdr>
        <w:spacing w:before="291" w:line="231" w:lineRule="auto"/>
        <w:ind w:left="1336" w:right="552" w:hanging="723"/>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Human Genome Project FAQ</w:t>
      </w:r>
      <w:r>
        <w:rPr>
          <w:rFonts w:ascii="Times New Roman" w:eastAsia="Times New Roman" w:hAnsi="Times New Roman" w:cs="Times New Roman"/>
          <w:color w:val="000000"/>
          <w:sz w:val="24"/>
          <w:szCs w:val="24"/>
        </w:rPr>
        <w:t xml:space="preserve">. (2013). Genome.Gov. </w:t>
      </w:r>
      <w:r>
        <w:rPr>
          <w:rFonts w:ascii="Times New Roman" w:eastAsia="Times New Roman" w:hAnsi="Times New Roman" w:cs="Times New Roman"/>
          <w:color w:val="0563C1"/>
          <w:sz w:val="24"/>
          <w:szCs w:val="24"/>
          <w:u w:val="single"/>
        </w:rPr>
        <w:t>https://www.genome.gov/human-genome</w:t>
      </w:r>
      <w:r>
        <w:rPr>
          <w:rFonts w:ascii="Times New Roman" w:eastAsia="Times New Roman" w:hAnsi="Times New Roman" w:cs="Times New Roman"/>
          <w:color w:val="0563C1"/>
          <w:sz w:val="24"/>
          <w:szCs w:val="24"/>
        </w:rPr>
        <w:t xml:space="preserve"> </w:t>
      </w:r>
      <w:r>
        <w:rPr>
          <w:rFonts w:ascii="Times New Roman" w:eastAsia="Times New Roman" w:hAnsi="Times New Roman" w:cs="Times New Roman"/>
          <w:color w:val="000000"/>
          <w:sz w:val="24"/>
          <w:szCs w:val="24"/>
        </w:rPr>
        <w:t xml:space="preserve">project/Completion-FAQ </w:t>
      </w:r>
    </w:p>
    <w:p w14:paraId="7EE341CA" w14:textId="77777777" w:rsidR="002F6ABF" w:rsidRDefault="007532F0">
      <w:pPr>
        <w:widowControl w:val="0"/>
        <w:pBdr>
          <w:top w:val="nil"/>
          <w:left w:val="nil"/>
          <w:bottom w:val="nil"/>
          <w:right w:val="nil"/>
          <w:between w:val="nil"/>
        </w:pBdr>
        <w:spacing w:before="280" w:line="230" w:lineRule="auto"/>
        <w:ind w:left="1337" w:right="526" w:hanging="717"/>
        <w:rPr>
          <w:rFonts w:ascii="Times New Roman" w:eastAsia="Times New Roman" w:hAnsi="Times New Roman" w:cs="Times New Roman"/>
          <w:color w:val="0563C1"/>
          <w:sz w:val="24"/>
          <w:szCs w:val="24"/>
        </w:rPr>
      </w:pPr>
      <w:proofErr w:type="spellStart"/>
      <w:r>
        <w:rPr>
          <w:rFonts w:ascii="Times New Roman" w:eastAsia="Times New Roman" w:hAnsi="Times New Roman" w:cs="Times New Roman"/>
          <w:color w:val="000000"/>
          <w:sz w:val="24"/>
          <w:szCs w:val="24"/>
          <w:highlight w:val="white"/>
        </w:rPr>
        <w:t>Januchowski</w:t>
      </w:r>
      <w:proofErr w:type="spellEnd"/>
      <w:r>
        <w:rPr>
          <w:rFonts w:ascii="Times New Roman" w:eastAsia="Times New Roman" w:hAnsi="Times New Roman" w:cs="Times New Roman"/>
          <w:color w:val="000000"/>
          <w:sz w:val="24"/>
          <w:szCs w:val="24"/>
          <w:highlight w:val="white"/>
        </w:rPr>
        <w:t xml:space="preserve">, R., </w:t>
      </w:r>
      <w:proofErr w:type="spellStart"/>
      <w:r>
        <w:rPr>
          <w:rFonts w:ascii="Times New Roman" w:eastAsia="Times New Roman" w:hAnsi="Times New Roman" w:cs="Times New Roman"/>
          <w:color w:val="000000"/>
          <w:sz w:val="24"/>
          <w:szCs w:val="24"/>
          <w:highlight w:val="white"/>
        </w:rPr>
        <w:t>Świerczewska</w:t>
      </w:r>
      <w:proofErr w:type="spellEnd"/>
      <w:r>
        <w:rPr>
          <w:rFonts w:ascii="Times New Roman" w:eastAsia="Times New Roman" w:hAnsi="Times New Roman" w:cs="Times New Roman"/>
          <w:color w:val="000000"/>
          <w:sz w:val="24"/>
          <w:szCs w:val="24"/>
          <w:highlight w:val="white"/>
        </w:rPr>
        <w:t xml:space="preserve">, M., </w:t>
      </w:r>
      <w:proofErr w:type="spellStart"/>
      <w:r>
        <w:rPr>
          <w:rFonts w:ascii="Times New Roman" w:eastAsia="Times New Roman" w:hAnsi="Times New Roman" w:cs="Times New Roman"/>
          <w:color w:val="000000"/>
          <w:sz w:val="24"/>
          <w:szCs w:val="24"/>
          <w:highlight w:val="white"/>
        </w:rPr>
        <w:t>Sterzyńska</w:t>
      </w:r>
      <w:proofErr w:type="spellEnd"/>
      <w:r>
        <w:rPr>
          <w:rFonts w:ascii="Times New Roman" w:eastAsia="Times New Roman" w:hAnsi="Times New Roman" w:cs="Times New Roman"/>
          <w:color w:val="000000"/>
          <w:sz w:val="24"/>
          <w:szCs w:val="24"/>
          <w:highlight w:val="white"/>
        </w:rPr>
        <w:t xml:space="preserve">, K., </w:t>
      </w:r>
      <w:proofErr w:type="spellStart"/>
      <w:r>
        <w:rPr>
          <w:rFonts w:ascii="Times New Roman" w:eastAsia="Times New Roman" w:hAnsi="Times New Roman" w:cs="Times New Roman"/>
          <w:color w:val="000000"/>
          <w:sz w:val="24"/>
          <w:szCs w:val="24"/>
          <w:highlight w:val="white"/>
        </w:rPr>
        <w:t>Wojtowicz</w:t>
      </w:r>
      <w:proofErr w:type="spellEnd"/>
      <w:r>
        <w:rPr>
          <w:rFonts w:ascii="Times New Roman" w:eastAsia="Times New Roman" w:hAnsi="Times New Roman" w:cs="Times New Roman"/>
          <w:color w:val="000000"/>
          <w:sz w:val="24"/>
          <w:szCs w:val="24"/>
          <w:highlight w:val="white"/>
        </w:rPr>
        <w:t>, K., Nowicki, M., &amp; Zabel, M.</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(2016). Increased Expression of Several Collagen Genes is Associated with Drug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Resistance in Ovarian Cancer Cell Lines. </w:t>
      </w:r>
      <w:r>
        <w:rPr>
          <w:rFonts w:ascii="Times New Roman" w:eastAsia="Times New Roman" w:hAnsi="Times New Roman" w:cs="Times New Roman"/>
          <w:i/>
          <w:color w:val="000000"/>
          <w:sz w:val="24"/>
          <w:szCs w:val="24"/>
          <w:highlight w:val="white"/>
        </w:rPr>
        <w:t>Journal of Cancer</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i/>
          <w:color w:val="000000"/>
          <w:sz w:val="24"/>
          <w:szCs w:val="24"/>
          <w:highlight w:val="white"/>
        </w:rPr>
        <w:t>7</w:t>
      </w:r>
      <w:r>
        <w:rPr>
          <w:rFonts w:ascii="Times New Roman" w:eastAsia="Times New Roman" w:hAnsi="Times New Roman" w:cs="Times New Roman"/>
          <w:color w:val="000000"/>
          <w:sz w:val="24"/>
          <w:szCs w:val="24"/>
          <w:highlight w:val="white"/>
        </w:rPr>
        <w:t>(10), 1295–1310.</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563C1"/>
          <w:sz w:val="24"/>
          <w:szCs w:val="24"/>
          <w:u w:val="single"/>
        </w:rPr>
        <w:t>https://doi.org/10.7150/jca.15371</w:t>
      </w:r>
      <w:r>
        <w:rPr>
          <w:rFonts w:ascii="Times New Roman" w:eastAsia="Times New Roman" w:hAnsi="Times New Roman" w:cs="Times New Roman"/>
          <w:color w:val="0563C1"/>
          <w:sz w:val="24"/>
          <w:szCs w:val="24"/>
        </w:rPr>
        <w:t xml:space="preserve"> </w:t>
      </w:r>
    </w:p>
    <w:p w14:paraId="6F5FCE80" w14:textId="77777777" w:rsidR="002F6ABF" w:rsidRDefault="007532F0">
      <w:pPr>
        <w:widowControl w:val="0"/>
        <w:pBdr>
          <w:top w:val="nil"/>
          <w:left w:val="nil"/>
          <w:bottom w:val="nil"/>
          <w:right w:val="nil"/>
          <w:between w:val="nil"/>
        </w:pBdr>
        <w:spacing w:before="281" w:line="229" w:lineRule="auto"/>
        <w:ind w:left="616" w:right="527"/>
        <w:jc w:val="center"/>
        <w:rPr>
          <w:rFonts w:ascii="Times New Roman" w:eastAsia="Times New Roman" w:hAnsi="Times New Roman" w:cs="Times New Roman"/>
          <w:color w:val="0563C1"/>
          <w:sz w:val="24"/>
          <w:szCs w:val="24"/>
        </w:rPr>
      </w:pPr>
      <w:r>
        <w:rPr>
          <w:rFonts w:ascii="Times New Roman" w:eastAsia="Times New Roman" w:hAnsi="Times New Roman" w:cs="Times New Roman"/>
          <w:color w:val="000000"/>
          <w:sz w:val="24"/>
          <w:szCs w:val="24"/>
          <w:highlight w:val="white"/>
        </w:rPr>
        <w:t xml:space="preserve">Jiang, Y., Wang, R., Urrutia, E., </w:t>
      </w:r>
      <w:proofErr w:type="spellStart"/>
      <w:r>
        <w:rPr>
          <w:rFonts w:ascii="Times New Roman" w:eastAsia="Times New Roman" w:hAnsi="Times New Roman" w:cs="Times New Roman"/>
          <w:color w:val="000000"/>
          <w:sz w:val="24"/>
          <w:szCs w:val="24"/>
          <w:highlight w:val="white"/>
        </w:rPr>
        <w:t>Anastopoulos</w:t>
      </w:r>
      <w:proofErr w:type="spellEnd"/>
      <w:r>
        <w:rPr>
          <w:rFonts w:ascii="Times New Roman" w:eastAsia="Times New Roman" w:hAnsi="Times New Roman" w:cs="Times New Roman"/>
          <w:color w:val="000000"/>
          <w:sz w:val="24"/>
          <w:szCs w:val="24"/>
          <w:highlight w:val="white"/>
        </w:rPr>
        <w:t>, I. N., Nathanson, K. L., &amp; Zhang, N. R. (2018).</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CODEX2: full-spectrum copy number variation detection by high-throughput DNA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sequencing. </w:t>
      </w:r>
      <w:r>
        <w:rPr>
          <w:rFonts w:ascii="Times New Roman" w:eastAsia="Times New Roman" w:hAnsi="Times New Roman" w:cs="Times New Roman"/>
          <w:i/>
          <w:color w:val="000000"/>
          <w:sz w:val="24"/>
          <w:szCs w:val="24"/>
          <w:highlight w:val="white"/>
        </w:rPr>
        <w:t>Genome Biology</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i/>
          <w:color w:val="000000"/>
          <w:sz w:val="24"/>
          <w:szCs w:val="24"/>
          <w:highlight w:val="white"/>
        </w:rPr>
        <w:t>19</w:t>
      </w:r>
      <w:r>
        <w:rPr>
          <w:rFonts w:ascii="Times New Roman" w:eastAsia="Times New Roman" w:hAnsi="Times New Roman" w:cs="Times New Roman"/>
          <w:color w:val="000000"/>
          <w:sz w:val="24"/>
          <w:szCs w:val="24"/>
          <w:highlight w:val="white"/>
        </w:rPr>
        <w:t xml:space="preserve">(1). </w:t>
      </w:r>
      <w:r>
        <w:rPr>
          <w:rFonts w:ascii="Times New Roman" w:eastAsia="Times New Roman" w:hAnsi="Times New Roman" w:cs="Times New Roman"/>
          <w:color w:val="0563C1"/>
          <w:sz w:val="24"/>
          <w:szCs w:val="24"/>
          <w:highlight w:val="white"/>
          <w:u w:val="single"/>
        </w:rPr>
        <w:t>https://doi.org/10.1186/s13059-018-1578-y</w:t>
      </w:r>
      <w:r>
        <w:rPr>
          <w:rFonts w:ascii="Times New Roman" w:eastAsia="Times New Roman" w:hAnsi="Times New Roman" w:cs="Times New Roman"/>
          <w:color w:val="0563C1"/>
          <w:sz w:val="24"/>
          <w:szCs w:val="24"/>
        </w:rPr>
        <w:t xml:space="preserve"> </w:t>
      </w:r>
    </w:p>
    <w:p w14:paraId="498208E6" w14:textId="77777777" w:rsidR="002F6ABF" w:rsidRDefault="007532F0">
      <w:pPr>
        <w:widowControl w:val="0"/>
        <w:pBdr>
          <w:top w:val="nil"/>
          <w:left w:val="nil"/>
          <w:bottom w:val="nil"/>
          <w:right w:val="nil"/>
          <w:between w:val="nil"/>
        </w:pBdr>
        <w:spacing w:before="282" w:line="228" w:lineRule="auto"/>
        <w:ind w:left="622" w:right="67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Kaplan, E. L., &amp; Meier, P. (1958). Nonparametric Estimation from Incomplete Observations.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highlight w:val="white"/>
        </w:rPr>
        <w:t>Journal of the American Statistical Association</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i/>
          <w:color w:val="000000"/>
          <w:sz w:val="24"/>
          <w:szCs w:val="24"/>
          <w:highlight w:val="white"/>
        </w:rPr>
        <w:t>53</w:t>
      </w:r>
      <w:r>
        <w:rPr>
          <w:rFonts w:ascii="Times New Roman" w:eastAsia="Times New Roman" w:hAnsi="Times New Roman" w:cs="Times New Roman"/>
          <w:color w:val="000000"/>
          <w:sz w:val="24"/>
          <w:szCs w:val="24"/>
          <w:highlight w:val="white"/>
        </w:rPr>
        <w:t xml:space="preserve">(282), 457–481. </w:t>
      </w:r>
      <w:r>
        <w:rPr>
          <w:rFonts w:ascii="Times New Roman" w:eastAsia="Times New Roman" w:hAnsi="Times New Roman" w:cs="Times New Roman"/>
          <w:color w:val="000000"/>
          <w:sz w:val="24"/>
          <w:szCs w:val="24"/>
        </w:rPr>
        <w:t xml:space="preserve"> </w:t>
      </w:r>
    </w:p>
    <w:p w14:paraId="1C9C37E6" w14:textId="77777777" w:rsidR="002F6ABF" w:rsidRDefault="007532F0">
      <w:pPr>
        <w:widowControl w:val="0"/>
        <w:pBdr>
          <w:top w:val="nil"/>
          <w:left w:val="nil"/>
          <w:bottom w:val="nil"/>
          <w:right w:val="nil"/>
          <w:between w:val="nil"/>
        </w:pBdr>
        <w:spacing w:before="10" w:line="240" w:lineRule="auto"/>
        <w:ind w:left="1337"/>
        <w:rPr>
          <w:rFonts w:ascii="Times New Roman" w:eastAsia="Times New Roman" w:hAnsi="Times New Roman" w:cs="Times New Roman"/>
          <w:color w:val="0563C1"/>
          <w:sz w:val="24"/>
          <w:szCs w:val="24"/>
        </w:rPr>
      </w:pPr>
      <w:r>
        <w:rPr>
          <w:rFonts w:ascii="Times New Roman" w:eastAsia="Times New Roman" w:hAnsi="Times New Roman" w:cs="Times New Roman"/>
          <w:color w:val="0563C1"/>
          <w:sz w:val="24"/>
          <w:szCs w:val="24"/>
          <w:highlight w:val="white"/>
          <w:u w:val="single"/>
        </w:rPr>
        <w:t>https://doi.org/10.1080/01621459.1958.10501452</w:t>
      </w:r>
      <w:r>
        <w:rPr>
          <w:rFonts w:ascii="Times New Roman" w:eastAsia="Times New Roman" w:hAnsi="Times New Roman" w:cs="Times New Roman"/>
          <w:color w:val="0563C1"/>
          <w:sz w:val="24"/>
          <w:szCs w:val="24"/>
        </w:rPr>
        <w:t xml:space="preserve"> </w:t>
      </w:r>
    </w:p>
    <w:p w14:paraId="30192BF3" w14:textId="77777777" w:rsidR="002F6ABF" w:rsidRDefault="007532F0">
      <w:pPr>
        <w:widowControl w:val="0"/>
        <w:pBdr>
          <w:top w:val="nil"/>
          <w:left w:val="nil"/>
          <w:bottom w:val="nil"/>
          <w:right w:val="nil"/>
          <w:between w:val="nil"/>
        </w:pBdr>
        <w:spacing w:before="271" w:line="227" w:lineRule="auto"/>
        <w:ind w:left="622" w:right="688"/>
        <w:jc w:val="center"/>
        <w:rPr>
          <w:rFonts w:ascii="Times New Roman" w:eastAsia="Times New Roman" w:hAnsi="Times New Roman" w:cs="Times New Roman"/>
          <w:color w:val="0563C1"/>
          <w:sz w:val="24"/>
          <w:szCs w:val="24"/>
        </w:rPr>
      </w:pPr>
      <w:r>
        <w:rPr>
          <w:rFonts w:ascii="Times New Roman" w:eastAsia="Times New Roman" w:hAnsi="Times New Roman" w:cs="Times New Roman"/>
          <w:color w:val="000000"/>
          <w:sz w:val="24"/>
          <w:szCs w:val="24"/>
          <w:highlight w:val="white"/>
        </w:rPr>
        <w:t xml:space="preserve">Kennedy, M. C. (2019). Survival Analysis | Statistics for Applied Epidemiology | Tutorial 11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[YouTube Video]. In </w:t>
      </w:r>
      <w:r>
        <w:rPr>
          <w:rFonts w:ascii="Times New Roman" w:eastAsia="Times New Roman" w:hAnsi="Times New Roman" w:cs="Times New Roman"/>
          <w:i/>
          <w:color w:val="000000"/>
          <w:sz w:val="24"/>
          <w:szCs w:val="24"/>
          <w:highlight w:val="white"/>
        </w:rPr>
        <w:t>YouTube</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563C1"/>
          <w:sz w:val="24"/>
          <w:szCs w:val="24"/>
          <w:highlight w:val="white"/>
          <w:u w:val="single"/>
        </w:rPr>
        <w:t>https://www.youtube.com/watch?v=sJPti8Yh4k4</w:t>
      </w:r>
      <w:r>
        <w:rPr>
          <w:rFonts w:ascii="Times New Roman" w:eastAsia="Times New Roman" w:hAnsi="Times New Roman" w:cs="Times New Roman"/>
          <w:color w:val="0563C1"/>
          <w:sz w:val="24"/>
          <w:szCs w:val="24"/>
        </w:rPr>
        <w:t xml:space="preserve"> </w:t>
      </w:r>
    </w:p>
    <w:p w14:paraId="50B7E85C" w14:textId="77777777" w:rsidR="002F6ABF" w:rsidRDefault="007532F0">
      <w:pPr>
        <w:widowControl w:val="0"/>
        <w:pBdr>
          <w:top w:val="nil"/>
          <w:left w:val="nil"/>
          <w:bottom w:val="nil"/>
          <w:right w:val="nil"/>
          <w:between w:val="nil"/>
        </w:pBdr>
        <w:spacing w:before="284" w:line="229" w:lineRule="auto"/>
        <w:ind w:left="1338" w:right="439" w:hanging="715"/>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highlight w:val="white"/>
        </w:rPr>
        <w:t>Kerkhof</w:t>
      </w:r>
      <w:proofErr w:type="spellEnd"/>
      <w:r>
        <w:rPr>
          <w:rFonts w:ascii="Times New Roman" w:eastAsia="Times New Roman" w:hAnsi="Times New Roman" w:cs="Times New Roman"/>
          <w:color w:val="000000"/>
          <w:sz w:val="24"/>
          <w:szCs w:val="24"/>
          <w:highlight w:val="white"/>
        </w:rPr>
        <w:t xml:space="preserve">, J., Schenkel, L. C., Reilly, J., McRobbie, S., </w:t>
      </w:r>
      <w:proofErr w:type="spellStart"/>
      <w:r>
        <w:rPr>
          <w:rFonts w:ascii="Times New Roman" w:eastAsia="Times New Roman" w:hAnsi="Times New Roman" w:cs="Times New Roman"/>
          <w:color w:val="000000"/>
          <w:sz w:val="24"/>
          <w:szCs w:val="24"/>
          <w:highlight w:val="white"/>
        </w:rPr>
        <w:t>Aref-Eshghi</w:t>
      </w:r>
      <w:proofErr w:type="spellEnd"/>
      <w:r>
        <w:rPr>
          <w:rFonts w:ascii="Times New Roman" w:eastAsia="Times New Roman" w:hAnsi="Times New Roman" w:cs="Times New Roman"/>
          <w:color w:val="000000"/>
          <w:sz w:val="24"/>
          <w:szCs w:val="24"/>
          <w:highlight w:val="white"/>
        </w:rPr>
        <w:t xml:space="preserve">, E., Stuart, A., Rupar, C. A.,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Adams, P., </w:t>
      </w:r>
      <w:proofErr w:type="spellStart"/>
      <w:r>
        <w:rPr>
          <w:rFonts w:ascii="Times New Roman" w:eastAsia="Times New Roman" w:hAnsi="Times New Roman" w:cs="Times New Roman"/>
          <w:color w:val="000000"/>
          <w:sz w:val="24"/>
          <w:szCs w:val="24"/>
          <w:highlight w:val="white"/>
        </w:rPr>
        <w:t>Hegele</w:t>
      </w:r>
      <w:proofErr w:type="spellEnd"/>
      <w:r>
        <w:rPr>
          <w:rFonts w:ascii="Times New Roman" w:eastAsia="Times New Roman" w:hAnsi="Times New Roman" w:cs="Times New Roman"/>
          <w:color w:val="000000"/>
          <w:sz w:val="24"/>
          <w:szCs w:val="24"/>
          <w:highlight w:val="white"/>
        </w:rPr>
        <w:t xml:space="preserve">, R. A., Lin, H., </w:t>
      </w:r>
      <w:proofErr w:type="spellStart"/>
      <w:r>
        <w:rPr>
          <w:rFonts w:ascii="Times New Roman" w:eastAsia="Times New Roman" w:hAnsi="Times New Roman" w:cs="Times New Roman"/>
          <w:color w:val="000000"/>
          <w:sz w:val="24"/>
          <w:szCs w:val="24"/>
          <w:highlight w:val="white"/>
        </w:rPr>
        <w:t>Rodenhiser</w:t>
      </w:r>
      <w:proofErr w:type="spellEnd"/>
      <w:r>
        <w:rPr>
          <w:rFonts w:ascii="Times New Roman" w:eastAsia="Times New Roman" w:hAnsi="Times New Roman" w:cs="Times New Roman"/>
          <w:color w:val="000000"/>
          <w:sz w:val="24"/>
          <w:szCs w:val="24"/>
          <w:highlight w:val="white"/>
        </w:rPr>
        <w:t xml:space="preserve">, D., Knoll, J., Ainsworth, P. J., &amp; </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highlight w:val="white"/>
        </w:rPr>
        <w:t>Sadikovic</w:t>
      </w:r>
      <w:proofErr w:type="spellEnd"/>
      <w:r>
        <w:rPr>
          <w:rFonts w:ascii="Times New Roman" w:eastAsia="Times New Roman" w:hAnsi="Times New Roman" w:cs="Times New Roman"/>
          <w:color w:val="000000"/>
          <w:sz w:val="24"/>
          <w:szCs w:val="24"/>
          <w:highlight w:val="white"/>
        </w:rPr>
        <w:t xml:space="preserve">, B. (2017). Clinical Validation of Copy Number Variant Detection from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Targeted Next-Generation Sequencing Panels. </w:t>
      </w:r>
      <w:r>
        <w:rPr>
          <w:rFonts w:ascii="Times New Roman" w:eastAsia="Times New Roman" w:hAnsi="Times New Roman" w:cs="Times New Roman"/>
          <w:i/>
          <w:color w:val="000000"/>
          <w:sz w:val="24"/>
          <w:szCs w:val="24"/>
          <w:highlight w:val="white"/>
        </w:rPr>
        <w:t>The Journal of Molecular Diagnostics</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highlight w:val="white"/>
        </w:rPr>
        <w:t>19</w:t>
      </w:r>
      <w:r>
        <w:rPr>
          <w:rFonts w:ascii="Times New Roman" w:eastAsia="Times New Roman" w:hAnsi="Times New Roman" w:cs="Times New Roman"/>
          <w:color w:val="000000"/>
          <w:sz w:val="24"/>
          <w:szCs w:val="24"/>
          <w:highlight w:val="white"/>
        </w:rPr>
        <w:t>(6), 905–920. https://doi.org/10.1016/j.jmoldx.2017.07.004</w:t>
      </w:r>
      <w:r>
        <w:rPr>
          <w:rFonts w:ascii="Times New Roman" w:eastAsia="Times New Roman" w:hAnsi="Times New Roman" w:cs="Times New Roman"/>
          <w:color w:val="000000"/>
          <w:sz w:val="24"/>
          <w:szCs w:val="24"/>
        </w:rPr>
        <w:t xml:space="preserve"> </w:t>
      </w:r>
    </w:p>
    <w:p w14:paraId="3A59FE85" w14:textId="77777777" w:rsidR="002F6ABF" w:rsidRDefault="007532F0">
      <w:pPr>
        <w:widowControl w:val="0"/>
        <w:pBdr>
          <w:top w:val="nil"/>
          <w:left w:val="nil"/>
          <w:bottom w:val="nil"/>
          <w:right w:val="nil"/>
          <w:between w:val="nil"/>
        </w:pBdr>
        <w:spacing w:before="282" w:line="240" w:lineRule="auto"/>
        <w:ind w:right="504"/>
        <w:jc w:val="right"/>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highlight w:val="white"/>
        </w:rPr>
        <w:t>Kleinbaum</w:t>
      </w:r>
      <w:proofErr w:type="spellEnd"/>
      <w:r>
        <w:rPr>
          <w:rFonts w:ascii="Times New Roman" w:eastAsia="Times New Roman" w:hAnsi="Times New Roman" w:cs="Times New Roman"/>
          <w:color w:val="000000"/>
          <w:sz w:val="24"/>
          <w:szCs w:val="24"/>
          <w:highlight w:val="white"/>
        </w:rPr>
        <w:t xml:space="preserve">, D. G., &amp; Klein, M. (2012). </w:t>
      </w:r>
      <w:r>
        <w:rPr>
          <w:rFonts w:ascii="Times New Roman" w:eastAsia="Times New Roman" w:hAnsi="Times New Roman" w:cs="Times New Roman"/>
          <w:i/>
          <w:color w:val="000000"/>
          <w:sz w:val="24"/>
          <w:szCs w:val="24"/>
          <w:highlight w:val="white"/>
        </w:rPr>
        <w:t xml:space="preserve">Survival analysis : a self-learning text </w:t>
      </w:r>
      <w:r>
        <w:rPr>
          <w:rFonts w:ascii="Times New Roman" w:eastAsia="Times New Roman" w:hAnsi="Times New Roman" w:cs="Times New Roman"/>
          <w:color w:val="000000"/>
          <w:sz w:val="24"/>
          <w:szCs w:val="24"/>
          <w:highlight w:val="white"/>
        </w:rPr>
        <w:t>(p. 54). Springer.</w:t>
      </w:r>
      <w:r>
        <w:rPr>
          <w:rFonts w:ascii="Times New Roman" w:eastAsia="Times New Roman" w:hAnsi="Times New Roman" w:cs="Times New Roman"/>
          <w:color w:val="000000"/>
          <w:sz w:val="24"/>
          <w:szCs w:val="24"/>
        </w:rPr>
        <w:t xml:space="preserve"> </w:t>
      </w:r>
    </w:p>
    <w:p w14:paraId="2985F9C7" w14:textId="77777777" w:rsidR="002F6ABF" w:rsidRDefault="007532F0">
      <w:pPr>
        <w:widowControl w:val="0"/>
        <w:pBdr>
          <w:top w:val="nil"/>
          <w:left w:val="nil"/>
          <w:bottom w:val="nil"/>
          <w:right w:val="nil"/>
          <w:between w:val="nil"/>
        </w:pBdr>
        <w:spacing w:before="271" w:line="230" w:lineRule="auto"/>
        <w:ind w:left="1337" w:right="616" w:hanging="715"/>
        <w:rPr>
          <w:rFonts w:ascii="Times New Roman" w:eastAsia="Times New Roman" w:hAnsi="Times New Roman" w:cs="Times New Roman"/>
          <w:color w:val="0563C1"/>
          <w:sz w:val="24"/>
          <w:szCs w:val="24"/>
        </w:rPr>
      </w:pPr>
      <w:proofErr w:type="spellStart"/>
      <w:r>
        <w:rPr>
          <w:rFonts w:ascii="Times New Roman" w:eastAsia="Times New Roman" w:hAnsi="Times New Roman" w:cs="Times New Roman"/>
          <w:color w:val="000000"/>
          <w:sz w:val="24"/>
          <w:szCs w:val="24"/>
          <w:highlight w:val="white"/>
        </w:rPr>
        <w:t>Krasnov</w:t>
      </w:r>
      <w:proofErr w:type="spellEnd"/>
      <w:r>
        <w:rPr>
          <w:rFonts w:ascii="Times New Roman" w:eastAsia="Times New Roman" w:hAnsi="Times New Roman" w:cs="Times New Roman"/>
          <w:color w:val="000000"/>
          <w:sz w:val="24"/>
          <w:szCs w:val="24"/>
          <w:highlight w:val="white"/>
        </w:rPr>
        <w:t xml:space="preserve">, G. S., </w:t>
      </w:r>
      <w:proofErr w:type="spellStart"/>
      <w:r>
        <w:rPr>
          <w:rFonts w:ascii="Times New Roman" w:eastAsia="Times New Roman" w:hAnsi="Times New Roman" w:cs="Times New Roman"/>
          <w:color w:val="000000"/>
          <w:sz w:val="24"/>
          <w:szCs w:val="24"/>
          <w:highlight w:val="white"/>
        </w:rPr>
        <w:t>Kudryavtseva</w:t>
      </w:r>
      <w:proofErr w:type="spellEnd"/>
      <w:r>
        <w:rPr>
          <w:rFonts w:ascii="Times New Roman" w:eastAsia="Times New Roman" w:hAnsi="Times New Roman" w:cs="Times New Roman"/>
          <w:color w:val="000000"/>
          <w:sz w:val="24"/>
          <w:szCs w:val="24"/>
          <w:highlight w:val="white"/>
        </w:rPr>
        <w:t xml:space="preserve">, A. V., </w:t>
      </w:r>
      <w:proofErr w:type="spellStart"/>
      <w:r>
        <w:rPr>
          <w:rFonts w:ascii="Times New Roman" w:eastAsia="Times New Roman" w:hAnsi="Times New Roman" w:cs="Times New Roman"/>
          <w:color w:val="000000"/>
          <w:sz w:val="24"/>
          <w:szCs w:val="24"/>
          <w:highlight w:val="white"/>
        </w:rPr>
        <w:t>Snezhkina</w:t>
      </w:r>
      <w:proofErr w:type="spellEnd"/>
      <w:r>
        <w:rPr>
          <w:rFonts w:ascii="Times New Roman" w:eastAsia="Times New Roman" w:hAnsi="Times New Roman" w:cs="Times New Roman"/>
          <w:color w:val="000000"/>
          <w:sz w:val="24"/>
          <w:szCs w:val="24"/>
          <w:highlight w:val="white"/>
        </w:rPr>
        <w:t xml:space="preserve">, A. V., </w:t>
      </w:r>
      <w:proofErr w:type="spellStart"/>
      <w:r>
        <w:rPr>
          <w:rFonts w:ascii="Times New Roman" w:eastAsia="Times New Roman" w:hAnsi="Times New Roman" w:cs="Times New Roman"/>
          <w:color w:val="000000"/>
          <w:sz w:val="24"/>
          <w:szCs w:val="24"/>
          <w:highlight w:val="white"/>
        </w:rPr>
        <w:t>Lakunina</w:t>
      </w:r>
      <w:proofErr w:type="spellEnd"/>
      <w:r>
        <w:rPr>
          <w:rFonts w:ascii="Times New Roman" w:eastAsia="Times New Roman" w:hAnsi="Times New Roman" w:cs="Times New Roman"/>
          <w:color w:val="000000"/>
          <w:sz w:val="24"/>
          <w:szCs w:val="24"/>
          <w:highlight w:val="white"/>
        </w:rPr>
        <w:t xml:space="preserve">, V. A., </w:t>
      </w:r>
      <w:proofErr w:type="spellStart"/>
      <w:r>
        <w:rPr>
          <w:rFonts w:ascii="Times New Roman" w:eastAsia="Times New Roman" w:hAnsi="Times New Roman" w:cs="Times New Roman"/>
          <w:color w:val="000000"/>
          <w:sz w:val="24"/>
          <w:szCs w:val="24"/>
          <w:highlight w:val="white"/>
        </w:rPr>
        <w:t>Beniaminov</w:t>
      </w:r>
      <w:proofErr w:type="spellEnd"/>
      <w:r>
        <w:rPr>
          <w:rFonts w:ascii="Times New Roman" w:eastAsia="Times New Roman" w:hAnsi="Times New Roman" w:cs="Times New Roman"/>
          <w:color w:val="000000"/>
          <w:sz w:val="24"/>
          <w:szCs w:val="24"/>
          <w:highlight w:val="white"/>
        </w:rPr>
        <w:t xml:space="preserve">, A. D., </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highlight w:val="white"/>
        </w:rPr>
        <w:t>Melnikova</w:t>
      </w:r>
      <w:proofErr w:type="spellEnd"/>
      <w:r>
        <w:rPr>
          <w:rFonts w:ascii="Times New Roman" w:eastAsia="Times New Roman" w:hAnsi="Times New Roman" w:cs="Times New Roman"/>
          <w:color w:val="000000"/>
          <w:sz w:val="24"/>
          <w:szCs w:val="24"/>
          <w:highlight w:val="white"/>
        </w:rPr>
        <w:t xml:space="preserve">, N. V., &amp; </w:t>
      </w:r>
      <w:proofErr w:type="spellStart"/>
      <w:r>
        <w:rPr>
          <w:rFonts w:ascii="Times New Roman" w:eastAsia="Times New Roman" w:hAnsi="Times New Roman" w:cs="Times New Roman"/>
          <w:color w:val="000000"/>
          <w:sz w:val="24"/>
          <w:szCs w:val="24"/>
          <w:highlight w:val="white"/>
        </w:rPr>
        <w:t>Dmitriev</w:t>
      </w:r>
      <w:proofErr w:type="spellEnd"/>
      <w:r>
        <w:rPr>
          <w:rFonts w:ascii="Times New Roman" w:eastAsia="Times New Roman" w:hAnsi="Times New Roman" w:cs="Times New Roman"/>
          <w:color w:val="000000"/>
          <w:sz w:val="24"/>
          <w:szCs w:val="24"/>
          <w:highlight w:val="white"/>
        </w:rPr>
        <w:t xml:space="preserve">, A. A. (2019). Pan-Cancer Analysis of TCGA Data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Revealed Promising Reference Genes for qPCR Normalization. </w:t>
      </w:r>
      <w:r>
        <w:rPr>
          <w:rFonts w:ascii="Times New Roman" w:eastAsia="Times New Roman" w:hAnsi="Times New Roman" w:cs="Times New Roman"/>
          <w:i/>
          <w:color w:val="000000"/>
          <w:sz w:val="24"/>
          <w:szCs w:val="24"/>
          <w:highlight w:val="white"/>
        </w:rPr>
        <w:t>Frontiers in Genetics</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highlight w:val="white"/>
        </w:rPr>
        <w:t>10</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563C1"/>
          <w:sz w:val="24"/>
          <w:szCs w:val="24"/>
          <w:highlight w:val="white"/>
          <w:u w:val="single"/>
        </w:rPr>
        <w:t>https://doi.org/10.3389/fgene.2019.00097</w:t>
      </w:r>
      <w:r>
        <w:rPr>
          <w:rFonts w:ascii="Times New Roman" w:eastAsia="Times New Roman" w:hAnsi="Times New Roman" w:cs="Times New Roman"/>
          <w:color w:val="0563C1"/>
          <w:sz w:val="24"/>
          <w:szCs w:val="24"/>
        </w:rPr>
        <w:t xml:space="preserve"> </w:t>
      </w:r>
    </w:p>
    <w:p w14:paraId="13CC0962" w14:textId="77777777" w:rsidR="002F6ABF" w:rsidRDefault="007532F0">
      <w:pPr>
        <w:widowControl w:val="0"/>
        <w:pBdr>
          <w:top w:val="nil"/>
          <w:left w:val="nil"/>
          <w:bottom w:val="nil"/>
          <w:right w:val="nil"/>
          <w:between w:val="nil"/>
        </w:pBdr>
        <w:spacing w:before="281" w:line="227" w:lineRule="auto"/>
        <w:ind w:left="1345" w:right="673" w:hanging="727"/>
        <w:rPr>
          <w:rFonts w:ascii="Times New Roman" w:eastAsia="Times New Roman" w:hAnsi="Times New Roman" w:cs="Times New Roman"/>
          <w:color w:val="000000"/>
          <w:sz w:val="24"/>
          <w:szCs w:val="24"/>
          <w:highlight w:val="white"/>
        </w:rPr>
      </w:pPr>
      <w:proofErr w:type="spellStart"/>
      <w:r>
        <w:rPr>
          <w:rFonts w:ascii="Times New Roman" w:eastAsia="Times New Roman" w:hAnsi="Times New Roman" w:cs="Times New Roman"/>
          <w:color w:val="000000"/>
          <w:sz w:val="24"/>
          <w:szCs w:val="24"/>
          <w:highlight w:val="white"/>
        </w:rPr>
        <w:t>LaMorte</w:t>
      </w:r>
      <w:proofErr w:type="spellEnd"/>
      <w:r>
        <w:rPr>
          <w:rFonts w:ascii="Times New Roman" w:eastAsia="Times New Roman" w:hAnsi="Times New Roman" w:cs="Times New Roman"/>
          <w:color w:val="000000"/>
          <w:sz w:val="24"/>
          <w:szCs w:val="24"/>
          <w:highlight w:val="white"/>
        </w:rPr>
        <w:t xml:space="preserve">, W. (2016). </w:t>
      </w:r>
      <w:r>
        <w:rPr>
          <w:rFonts w:ascii="Times New Roman" w:eastAsia="Times New Roman" w:hAnsi="Times New Roman" w:cs="Times New Roman"/>
          <w:i/>
          <w:color w:val="000000"/>
          <w:sz w:val="24"/>
          <w:szCs w:val="24"/>
          <w:highlight w:val="white"/>
        </w:rPr>
        <w:t>Comparing Survival Curves</w:t>
      </w:r>
      <w:r>
        <w:rPr>
          <w:rFonts w:ascii="Times New Roman" w:eastAsia="Times New Roman" w:hAnsi="Times New Roman" w:cs="Times New Roman"/>
          <w:color w:val="000000"/>
          <w:sz w:val="24"/>
          <w:szCs w:val="24"/>
          <w:highlight w:val="white"/>
        </w:rPr>
        <w:t xml:space="preserve">. Sphweb.Bumc.Bu.Edu; Boston University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School of Public Health. https://sphweb.bumc.bu.edu/otlt/mph </w:t>
      </w:r>
    </w:p>
    <w:p w14:paraId="1590B006" w14:textId="77777777" w:rsidR="002F6ABF" w:rsidRDefault="007532F0">
      <w:pPr>
        <w:widowControl w:val="0"/>
        <w:pBdr>
          <w:top w:val="nil"/>
          <w:left w:val="nil"/>
          <w:bottom w:val="nil"/>
          <w:right w:val="nil"/>
          <w:between w:val="nil"/>
        </w:pBdr>
        <w:spacing w:before="10" w:line="240" w:lineRule="auto"/>
        <w:ind w:left="13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modules/</w:t>
      </w:r>
      <w:proofErr w:type="spellStart"/>
      <w:r>
        <w:rPr>
          <w:rFonts w:ascii="Times New Roman" w:eastAsia="Times New Roman" w:hAnsi="Times New Roman" w:cs="Times New Roman"/>
          <w:color w:val="000000"/>
          <w:sz w:val="24"/>
          <w:szCs w:val="24"/>
          <w:highlight w:val="white"/>
        </w:rPr>
        <w:t>bs</w:t>
      </w:r>
      <w:proofErr w:type="spellEnd"/>
      <w:r>
        <w:rPr>
          <w:rFonts w:ascii="Times New Roman" w:eastAsia="Times New Roman" w:hAnsi="Times New Roman" w:cs="Times New Roman"/>
          <w:color w:val="000000"/>
          <w:sz w:val="24"/>
          <w:szCs w:val="24"/>
          <w:highlight w:val="white"/>
        </w:rPr>
        <w:t>/bs704_survival/BS704_Survival5.html</w:t>
      </w:r>
      <w:r>
        <w:rPr>
          <w:rFonts w:ascii="Times New Roman" w:eastAsia="Times New Roman" w:hAnsi="Times New Roman" w:cs="Times New Roman"/>
          <w:color w:val="000000"/>
          <w:sz w:val="24"/>
          <w:szCs w:val="24"/>
        </w:rPr>
        <w:t xml:space="preserve"> </w:t>
      </w:r>
    </w:p>
    <w:p w14:paraId="6ABD8B3A" w14:textId="77777777" w:rsidR="002F6ABF" w:rsidRDefault="007532F0">
      <w:pPr>
        <w:widowControl w:val="0"/>
        <w:pBdr>
          <w:top w:val="nil"/>
          <w:left w:val="nil"/>
          <w:bottom w:val="nil"/>
          <w:right w:val="nil"/>
          <w:between w:val="nil"/>
        </w:pBdr>
        <w:spacing w:before="271" w:line="230" w:lineRule="auto"/>
        <w:ind w:left="1337" w:right="292" w:hanging="7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Lee, A. J. X., </w:t>
      </w:r>
      <w:proofErr w:type="spellStart"/>
      <w:r>
        <w:rPr>
          <w:rFonts w:ascii="Times New Roman" w:eastAsia="Times New Roman" w:hAnsi="Times New Roman" w:cs="Times New Roman"/>
          <w:color w:val="000000"/>
          <w:sz w:val="24"/>
          <w:szCs w:val="24"/>
          <w:highlight w:val="white"/>
        </w:rPr>
        <w:t>Roylance</w:t>
      </w:r>
      <w:proofErr w:type="spellEnd"/>
      <w:r>
        <w:rPr>
          <w:rFonts w:ascii="Times New Roman" w:eastAsia="Times New Roman" w:hAnsi="Times New Roman" w:cs="Times New Roman"/>
          <w:color w:val="000000"/>
          <w:sz w:val="24"/>
          <w:szCs w:val="24"/>
          <w:highlight w:val="white"/>
        </w:rPr>
        <w:t xml:space="preserve">, R., Sander, J., Gorman, P., </w:t>
      </w:r>
      <w:proofErr w:type="spellStart"/>
      <w:r>
        <w:rPr>
          <w:rFonts w:ascii="Times New Roman" w:eastAsia="Times New Roman" w:hAnsi="Times New Roman" w:cs="Times New Roman"/>
          <w:color w:val="000000"/>
          <w:sz w:val="24"/>
          <w:szCs w:val="24"/>
          <w:highlight w:val="white"/>
        </w:rPr>
        <w:t>Endesfelder</w:t>
      </w:r>
      <w:proofErr w:type="spellEnd"/>
      <w:r>
        <w:rPr>
          <w:rFonts w:ascii="Times New Roman" w:eastAsia="Times New Roman" w:hAnsi="Times New Roman" w:cs="Times New Roman"/>
          <w:color w:val="000000"/>
          <w:sz w:val="24"/>
          <w:szCs w:val="24"/>
          <w:highlight w:val="white"/>
        </w:rPr>
        <w:t xml:space="preserve">, D., </w:t>
      </w:r>
      <w:proofErr w:type="spellStart"/>
      <w:r>
        <w:rPr>
          <w:rFonts w:ascii="Times New Roman" w:eastAsia="Times New Roman" w:hAnsi="Times New Roman" w:cs="Times New Roman"/>
          <w:color w:val="000000"/>
          <w:sz w:val="24"/>
          <w:szCs w:val="24"/>
          <w:highlight w:val="white"/>
        </w:rPr>
        <w:t>Kschischo</w:t>
      </w:r>
      <w:proofErr w:type="spellEnd"/>
      <w:r>
        <w:rPr>
          <w:rFonts w:ascii="Times New Roman" w:eastAsia="Times New Roman" w:hAnsi="Times New Roman" w:cs="Times New Roman"/>
          <w:color w:val="000000"/>
          <w:sz w:val="24"/>
          <w:szCs w:val="24"/>
          <w:highlight w:val="white"/>
        </w:rPr>
        <w:t xml:space="preserve">, M., Jones, N. P.,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East, P., </w:t>
      </w:r>
      <w:proofErr w:type="spellStart"/>
      <w:r>
        <w:rPr>
          <w:rFonts w:ascii="Times New Roman" w:eastAsia="Times New Roman" w:hAnsi="Times New Roman" w:cs="Times New Roman"/>
          <w:color w:val="000000"/>
          <w:sz w:val="24"/>
          <w:szCs w:val="24"/>
          <w:highlight w:val="white"/>
        </w:rPr>
        <w:t>Nicke</w:t>
      </w:r>
      <w:proofErr w:type="spellEnd"/>
      <w:r>
        <w:rPr>
          <w:rFonts w:ascii="Times New Roman" w:eastAsia="Times New Roman" w:hAnsi="Times New Roman" w:cs="Times New Roman"/>
          <w:color w:val="000000"/>
          <w:sz w:val="24"/>
          <w:szCs w:val="24"/>
          <w:highlight w:val="white"/>
        </w:rPr>
        <w:t xml:space="preserve">, B., </w:t>
      </w:r>
      <w:proofErr w:type="spellStart"/>
      <w:r>
        <w:rPr>
          <w:rFonts w:ascii="Times New Roman" w:eastAsia="Times New Roman" w:hAnsi="Times New Roman" w:cs="Times New Roman"/>
          <w:color w:val="000000"/>
          <w:sz w:val="24"/>
          <w:szCs w:val="24"/>
          <w:highlight w:val="white"/>
        </w:rPr>
        <w:t>Spassieva</w:t>
      </w:r>
      <w:proofErr w:type="spellEnd"/>
      <w:r>
        <w:rPr>
          <w:rFonts w:ascii="Times New Roman" w:eastAsia="Times New Roman" w:hAnsi="Times New Roman" w:cs="Times New Roman"/>
          <w:color w:val="000000"/>
          <w:sz w:val="24"/>
          <w:szCs w:val="24"/>
          <w:highlight w:val="white"/>
        </w:rPr>
        <w:t xml:space="preserve">, S., Obeid, L. M., </w:t>
      </w:r>
      <w:proofErr w:type="spellStart"/>
      <w:r>
        <w:rPr>
          <w:rFonts w:ascii="Times New Roman" w:eastAsia="Times New Roman" w:hAnsi="Times New Roman" w:cs="Times New Roman"/>
          <w:color w:val="000000"/>
          <w:sz w:val="24"/>
          <w:szCs w:val="24"/>
          <w:highlight w:val="white"/>
        </w:rPr>
        <w:t>Birkbak</w:t>
      </w:r>
      <w:proofErr w:type="spellEnd"/>
      <w:r>
        <w:rPr>
          <w:rFonts w:ascii="Times New Roman" w:eastAsia="Times New Roman" w:hAnsi="Times New Roman" w:cs="Times New Roman"/>
          <w:color w:val="000000"/>
          <w:sz w:val="24"/>
          <w:szCs w:val="24"/>
          <w:highlight w:val="white"/>
        </w:rPr>
        <w:t xml:space="preserve">, N. J., </w:t>
      </w:r>
      <w:proofErr w:type="spellStart"/>
      <w:r>
        <w:rPr>
          <w:rFonts w:ascii="Times New Roman" w:eastAsia="Times New Roman" w:hAnsi="Times New Roman" w:cs="Times New Roman"/>
          <w:color w:val="000000"/>
          <w:sz w:val="24"/>
          <w:szCs w:val="24"/>
          <w:highlight w:val="white"/>
        </w:rPr>
        <w:t>Szallasi</w:t>
      </w:r>
      <w:proofErr w:type="spellEnd"/>
      <w:r>
        <w:rPr>
          <w:rFonts w:ascii="Times New Roman" w:eastAsia="Times New Roman" w:hAnsi="Times New Roman" w:cs="Times New Roman"/>
          <w:color w:val="000000"/>
          <w:sz w:val="24"/>
          <w:szCs w:val="24"/>
          <w:highlight w:val="white"/>
        </w:rPr>
        <w:t xml:space="preserve">, Z., McKnight, N.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C., Rowan, A. J., Speirs, V., </w:t>
      </w:r>
      <w:proofErr w:type="spellStart"/>
      <w:r>
        <w:rPr>
          <w:rFonts w:ascii="Times New Roman" w:eastAsia="Times New Roman" w:hAnsi="Times New Roman" w:cs="Times New Roman"/>
          <w:color w:val="000000"/>
          <w:sz w:val="24"/>
          <w:szCs w:val="24"/>
          <w:highlight w:val="white"/>
        </w:rPr>
        <w:t>Hanby</w:t>
      </w:r>
      <w:proofErr w:type="spellEnd"/>
      <w:r>
        <w:rPr>
          <w:rFonts w:ascii="Times New Roman" w:eastAsia="Times New Roman" w:hAnsi="Times New Roman" w:cs="Times New Roman"/>
          <w:color w:val="000000"/>
          <w:sz w:val="24"/>
          <w:szCs w:val="24"/>
          <w:highlight w:val="white"/>
        </w:rPr>
        <w:t xml:space="preserve">, A. M., Downward, J., </w:t>
      </w:r>
      <w:proofErr w:type="spellStart"/>
      <w:r>
        <w:rPr>
          <w:rFonts w:ascii="Times New Roman" w:eastAsia="Times New Roman" w:hAnsi="Times New Roman" w:cs="Times New Roman"/>
          <w:color w:val="000000"/>
          <w:sz w:val="24"/>
          <w:szCs w:val="24"/>
          <w:highlight w:val="white"/>
        </w:rPr>
        <w:t>Tooze</w:t>
      </w:r>
      <w:proofErr w:type="spellEnd"/>
      <w:r>
        <w:rPr>
          <w:rFonts w:ascii="Times New Roman" w:eastAsia="Times New Roman" w:hAnsi="Times New Roman" w:cs="Times New Roman"/>
          <w:color w:val="000000"/>
          <w:sz w:val="24"/>
          <w:szCs w:val="24"/>
          <w:highlight w:val="white"/>
        </w:rPr>
        <w:t xml:space="preserve">, S. A., &amp; Swanton, C. </w:t>
      </w:r>
    </w:p>
    <w:p w14:paraId="049320FE" w14:textId="77777777" w:rsidR="002F6ABF" w:rsidRDefault="007532F0">
      <w:pPr>
        <w:widowControl w:val="0"/>
        <w:pBdr>
          <w:top w:val="nil"/>
          <w:left w:val="nil"/>
          <w:bottom w:val="nil"/>
          <w:right w:val="nil"/>
          <w:between w:val="nil"/>
        </w:pBdr>
        <w:spacing w:before="444" w:line="240" w:lineRule="auto"/>
        <w:ind w:right="4891"/>
        <w:jc w:val="right"/>
        <w:rPr>
          <w:rFonts w:ascii="Calibri" w:eastAsia="Calibri" w:hAnsi="Calibri" w:cs="Calibri"/>
          <w:color w:val="000000"/>
        </w:rPr>
      </w:pPr>
      <w:r>
        <w:rPr>
          <w:rFonts w:ascii="Calibri" w:eastAsia="Calibri" w:hAnsi="Calibri" w:cs="Calibri"/>
          <w:color w:val="000000"/>
        </w:rPr>
        <w:t xml:space="preserve">23 </w:t>
      </w:r>
    </w:p>
    <w:p w14:paraId="1B65597D" w14:textId="77777777" w:rsidR="002F6ABF" w:rsidRDefault="007532F0">
      <w:pPr>
        <w:widowControl w:val="0"/>
        <w:pBdr>
          <w:top w:val="nil"/>
          <w:left w:val="nil"/>
          <w:bottom w:val="nil"/>
          <w:right w:val="nil"/>
          <w:between w:val="nil"/>
        </w:pBdr>
        <w:spacing w:line="229" w:lineRule="auto"/>
        <w:ind w:left="1334" w:right="930" w:firstLine="11"/>
        <w:rPr>
          <w:rFonts w:ascii="Times New Roman" w:eastAsia="Times New Roman" w:hAnsi="Times New Roman" w:cs="Times New Roman"/>
          <w:color w:val="0563C1"/>
          <w:sz w:val="24"/>
          <w:szCs w:val="24"/>
        </w:rPr>
      </w:pPr>
      <w:r>
        <w:rPr>
          <w:rFonts w:ascii="Times New Roman" w:eastAsia="Times New Roman" w:hAnsi="Times New Roman" w:cs="Times New Roman"/>
          <w:color w:val="000000"/>
          <w:sz w:val="24"/>
          <w:szCs w:val="24"/>
          <w:highlight w:val="white"/>
        </w:rPr>
        <w:t xml:space="preserve">(2011). CERT depletion predicts chemotherapy benefit and mediates cytotoxic and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lastRenderedPageBreak/>
        <w:t xml:space="preserve">polyploid-specific cancer cell death through autophagy induction. </w:t>
      </w:r>
      <w:r>
        <w:rPr>
          <w:rFonts w:ascii="Times New Roman" w:eastAsia="Times New Roman" w:hAnsi="Times New Roman" w:cs="Times New Roman"/>
          <w:i/>
          <w:color w:val="000000"/>
          <w:sz w:val="24"/>
          <w:szCs w:val="24"/>
          <w:highlight w:val="white"/>
        </w:rPr>
        <w:t xml:space="preserve">The Journal of </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highlight w:val="white"/>
        </w:rPr>
        <w:t>Pathology</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i/>
          <w:color w:val="000000"/>
          <w:sz w:val="24"/>
          <w:szCs w:val="24"/>
          <w:highlight w:val="white"/>
        </w:rPr>
        <w:t>226</w:t>
      </w:r>
      <w:r>
        <w:rPr>
          <w:rFonts w:ascii="Times New Roman" w:eastAsia="Times New Roman" w:hAnsi="Times New Roman" w:cs="Times New Roman"/>
          <w:color w:val="000000"/>
          <w:sz w:val="24"/>
          <w:szCs w:val="24"/>
          <w:highlight w:val="white"/>
        </w:rPr>
        <w:t xml:space="preserve">(3), 482–494. </w:t>
      </w:r>
      <w:r>
        <w:rPr>
          <w:rFonts w:ascii="Times New Roman" w:eastAsia="Times New Roman" w:hAnsi="Times New Roman" w:cs="Times New Roman"/>
          <w:color w:val="0563C1"/>
          <w:sz w:val="24"/>
          <w:szCs w:val="24"/>
          <w:highlight w:val="white"/>
          <w:u w:val="single"/>
        </w:rPr>
        <w:t>https://doi.org/10.1002/path.2998</w:t>
      </w:r>
      <w:r>
        <w:rPr>
          <w:rFonts w:ascii="Times New Roman" w:eastAsia="Times New Roman" w:hAnsi="Times New Roman" w:cs="Times New Roman"/>
          <w:color w:val="0563C1"/>
          <w:sz w:val="24"/>
          <w:szCs w:val="24"/>
        </w:rPr>
        <w:t xml:space="preserve"> </w:t>
      </w:r>
    </w:p>
    <w:p w14:paraId="1A26C024" w14:textId="77777777" w:rsidR="002F6ABF" w:rsidRDefault="007532F0">
      <w:pPr>
        <w:widowControl w:val="0"/>
        <w:pBdr>
          <w:top w:val="nil"/>
          <w:left w:val="nil"/>
          <w:bottom w:val="nil"/>
          <w:right w:val="nil"/>
          <w:between w:val="nil"/>
        </w:pBdr>
        <w:spacing w:before="282" w:line="229" w:lineRule="auto"/>
        <w:ind w:left="1337" w:right="358" w:hanging="719"/>
        <w:rPr>
          <w:rFonts w:ascii="Times New Roman" w:eastAsia="Times New Roman" w:hAnsi="Times New Roman" w:cs="Times New Roman"/>
          <w:color w:val="0563C1"/>
          <w:sz w:val="24"/>
          <w:szCs w:val="24"/>
        </w:rPr>
      </w:pPr>
      <w:r>
        <w:rPr>
          <w:rFonts w:ascii="Times New Roman" w:eastAsia="Times New Roman" w:hAnsi="Times New Roman" w:cs="Times New Roman"/>
          <w:color w:val="000000"/>
          <w:sz w:val="24"/>
          <w:szCs w:val="24"/>
        </w:rPr>
        <w:t xml:space="preserve">Liu, J., Lichtenberg, T., Hoadley, K. A., Poisson, L. M., Lazar, A. J., </w:t>
      </w:r>
      <w:proofErr w:type="spellStart"/>
      <w:r>
        <w:rPr>
          <w:rFonts w:ascii="Times New Roman" w:eastAsia="Times New Roman" w:hAnsi="Times New Roman" w:cs="Times New Roman"/>
          <w:color w:val="000000"/>
          <w:sz w:val="24"/>
          <w:szCs w:val="24"/>
        </w:rPr>
        <w:t>Cherniack</w:t>
      </w:r>
      <w:proofErr w:type="spellEnd"/>
      <w:r>
        <w:rPr>
          <w:rFonts w:ascii="Times New Roman" w:eastAsia="Times New Roman" w:hAnsi="Times New Roman" w:cs="Times New Roman"/>
          <w:color w:val="000000"/>
          <w:sz w:val="24"/>
          <w:szCs w:val="24"/>
        </w:rPr>
        <w:t xml:space="preserve">, A. D.,  </w:t>
      </w:r>
      <w:proofErr w:type="spellStart"/>
      <w:r>
        <w:rPr>
          <w:rFonts w:ascii="Times New Roman" w:eastAsia="Times New Roman" w:hAnsi="Times New Roman" w:cs="Times New Roman"/>
          <w:color w:val="000000"/>
          <w:sz w:val="24"/>
          <w:szCs w:val="24"/>
        </w:rPr>
        <w:t>Kovatich</w:t>
      </w:r>
      <w:proofErr w:type="spellEnd"/>
      <w:r>
        <w:rPr>
          <w:rFonts w:ascii="Times New Roman" w:eastAsia="Times New Roman" w:hAnsi="Times New Roman" w:cs="Times New Roman"/>
          <w:color w:val="000000"/>
          <w:sz w:val="24"/>
          <w:szCs w:val="24"/>
        </w:rPr>
        <w:t xml:space="preserve">, A. J., Benz, C. C., Levine, D. A., Lee, A. V., </w:t>
      </w:r>
      <w:proofErr w:type="spellStart"/>
      <w:r>
        <w:rPr>
          <w:rFonts w:ascii="Times New Roman" w:eastAsia="Times New Roman" w:hAnsi="Times New Roman" w:cs="Times New Roman"/>
          <w:color w:val="000000"/>
          <w:sz w:val="24"/>
          <w:szCs w:val="24"/>
        </w:rPr>
        <w:t>Omberg</w:t>
      </w:r>
      <w:proofErr w:type="spellEnd"/>
      <w:r>
        <w:rPr>
          <w:rFonts w:ascii="Times New Roman" w:eastAsia="Times New Roman" w:hAnsi="Times New Roman" w:cs="Times New Roman"/>
          <w:color w:val="000000"/>
          <w:sz w:val="24"/>
          <w:szCs w:val="24"/>
        </w:rPr>
        <w:t xml:space="preserve">, L., Wolf, D. M.,  Shriver, C. D., </w:t>
      </w:r>
      <w:proofErr w:type="spellStart"/>
      <w:r>
        <w:rPr>
          <w:rFonts w:ascii="Times New Roman" w:eastAsia="Times New Roman" w:hAnsi="Times New Roman" w:cs="Times New Roman"/>
          <w:color w:val="000000"/>
          <w:sz w:val="24"/>
          <w:szCs w:val="24"/>
        </w:rPr>
        <w:t>Thorsson</w:t>
      </w:r>
      <w:proofErr w:type="spellEnd"/>
      <w:r>
        <w:rPr>
          <w:rFonts w:ascii="Times New Roman" w:eastAsia="Times New Roman" w:hAnsi="Times New Roman" w:cs="Times New Roman"/>
          <w:color w:val="000000"/>
          <w:sz w:val="24"/>
          <w:szCs w:val="24"/>
        </w:rPr>
        <w:t xml:space="preserve">, V., Hu, H., Caesar-Johnson, S. J., </w:t>
      </w:r>
      <w:proofErr w:type="spellStart"/>
      <w:r>
        <w:rPr>
          <w:rFonts w:ascii="Times New Roman" w:eastAsia="Times New Roman" w:hAnsi="Times New Roman" w:cs="Times New Roman"/>
          <w:color w:val="000000"/>
          <w:sz w:val="24"/>
          <w:szCs w:val="24"/>
        </w:rPr>
        <w:t>Demchok</w:t>
      </w:r>
      <w:proofErr w:type="spellEnd"/>
      <w:r>
        <w:rPr>
          <w:rFonts w:ascii="Times New Roman" w:eastAsia="Times New Roman" w:hAnsi="Times New Roman" w:cs="Times New Roman"/>
          <w:color w:val="000000"/>
          <w:sz w:val="24"/>
          <w:szCs w:val="24"/>
        </w:rPr>
        <w:t xml:space="preserve">, J. A., </w:t>
      </w:r>
      <w:proofErr w:type="spellStart"/>
      <w:r>
        <w:rPr>
          <w:rFonts w:ascii="Times New Roman" w:eastAsia="Times New Roman" w:hAnsi="Times New Roman" w:cs="Times New Roman"/>
          <w:color w:val="000000"/>
          <w:sz w:val="24"/>
          <w:szCs w:val="24"/>
        </w:rPr>
        <w:t>Felau</w:t>
      </w:r>
      <w:proofErr w:type="spellEnd"/>
      <w:r>
        <w:rPr>
          <w:rFonts w:ascii="Times New Roman" w:eastAsia="Times New Roman" w:hAnsi="Times New Roman" w:cs="Times New Roman"/>
          <w:color w:val="000000"/>
          <w:sz w:val="24"/>
          <w:szCs w:val="24"/>
        </w:rPr>
        <w:t xml:space="preserve">, I.,  </w:t>
      </w:r>
      <w:proofErr w:type="spellStart"/>
      <w:r>
        <w:rPr>
          <w:rFonts w:ascii="Times New Roman" w:eastAsia="Times New Roman" w:hAnsi="Times New Roman" w:cs="Times New Roman"/>
          <w:color w:val="000000"/>
          <w:sz w:val="24"/>
          <w:szCs w:val="24"/>
        </w:rPr>
        <w:t>Kasapi</w:t>
      </w:r>
      <w:proofErr w:type="spellEnd"/>
      <w:r>
        <w:rPr>
          <w:rFonts w:ascii="Times New Roman" w:eastAsia="Times New Roman" w:hAnsi="Times New Roman" w:cs="Times New Roman"/>
          <w:color w:val="000000"/>
          <w:sz w:val="24"/>
          <w:szCs w:val="24"/>
        </w:rPr>
        <w:t xml:space="preserve">, M., … </w:t>
      </w:r>
      <w:proofErr w:type="spellStart"/>
      <w:r>
        <w:rPr>
          <w:rFonts w:ascii="Times New Roman" w:eastAsia="Times New Roman" w:hAnsi="Times New Roman" w:cs="Times New Roman"/>
          <w:color w:val="000000"/>
          <w:sz w:val="24"/>
          <w:szCs w:val="24"/>
        </w:rPr>
        <w:t>Mariamidze</w:t>
      </w:r>
      <w:proofErr w:type="spellEnd"/>
      <w:r>
        <w:rPr>
          <w:rFonts w:ascii="Times New Roman" w:eastAsia="Times New Roman" w:hAnsi="Times New Roman" w:cs="Times New Roman"/>
          <w:color w:val="000000"/>
          <w:sz w:val="24"/>
          <w:szCs w:val="24"/>
        </w:rPr>
        <w:t xml:space="preserve">, A. (2018). An Integrated TCGA Pan-Cancer Clinical Data  Resource to Drive High-Quality Survival Outcome Analytics. </w:t>
      </w:r>
      <w:r>
        <w:rPr>
          <w:rFonts w:ascii="Times New Roman" w:eastAsia="Times New Roman" w:hAnsi="Times New Roman" w:cs="Times New Roman"/>
          <w:i/>
          <w:color w:val="000000"/>
          <w:sz w:val="24"/>
          <w:szCs w:val="24"/>
        </w:rPr>
        <w:t>Cell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173</w:t>
      </w:r>
      <w:r>
        <w:rPr>
          <w:rFonts w:ascii="Times New Roman" w:eastAsia="Times New Roman" w:hAnsi="Times New Roman" w:cs="Times New Roman"/>
          <w:color w:val="000000"/>
          <w:sz w:val="24"/>
          <w:szCs w:val="24"/>
        </w:rPr>
        <w:t xml:space="preserve">(2), 400-416.e11.  </w:t>
      </w:r>
      <w:r>
        <w:rPr>
          <w:rFonts w:ascii="Times New Roman" w:eastAsia="Times New Roman" w:hAnsi="Times New Roman" w:cs="Times New Roman"/>
          <w:color w:val="0563C1"/>
          <w:sz w:val="24"/>
          <w:szCs w:val="24"/>
          <w:u w:val="single"/>
        </w:rPr>
        <w:t>https://doi.org/10.1016/j.cell.2018.02.052</w:t>
      </w:r>
      <w:r>
        <w:rPr>
          <w:rFonts w:ascii="Times New Roman" w:eastAsia="Times New Roman" w:hAnsi="Times New Roman" w:cs="Times New Roman"/>
          <w:color w:val="0563C1"/>
          <w:sz w:val="24"/>
          <w:szCs w:val="24"/>
        </w:rPr>
        <w:t xml:space="preserve"> </w:t>
      </w:r>
    </w:p>
    <w:p w14:paraId="5BA5F39A" w14:textId="77777777" w:rsidR="002F6ABF" w:rsidRDefault="007532F0">
      <w:pPr>
        <w:widowControl w:val="0"/>
        <w:pBdr>
          <w:top w:val="nil"/>
          <w:left w:val="nil"/>
          <w:bottom w:val="nil"/>
          <w:right w:val="nil"/>
          <w:between w:val="nil"/>
        </w:pBdr>
        <w:spacing w:before="282" w:line="229" w:lineRule="auto"/>
        <w:ind w:left="1339" w:right="583" w:hanging="7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Mantel, N., &amp; </w:t>
      </w:r>
      <w:proofErr w:type="spellStart"/>
      <w:r>
        <w:rPr>
          <w:rFonts w:ascii="Times New Roman" w:eastAsia="Times New Roman" w:hAnsi="Times New Roman" w:cs="Times New Roman"/>
          <w:color w:val="000000"/>
          <w:sz w:val="24"/>
          <w:szCs w:val="24"/>
          <w:highlight w:val="white"/>
        </w:rPr>
        <w:t>Haenszel</w:t>
      </w:r>
      <w:proofErr w:type="spellEnd"/>
      <w:r>
        <w:rPr>
          <w:rFonts w:ascii="Times New Roman" w:eastAsia="Times New Roman" w:hAnsi="Times New Roman" w:cs="Times New Roman"/>
          <w:color w:val="000000"/>
          <w:sz w:val="24"/>
          <w:szCs w:val="24"/>
          <w:highlight w:val="white"/>
        </w:rPr>
        <w:t xml:space="preserve">, W. (1959). Statistical Aspects of the Analysis of Data </w:t>
      </w:r>
      <w:proofErr w:type="gramStart"/>
      <w:r>
        <w:rPr>
          <w:rFonts w:ascii="Times New Roman" w:eastAsia="Times New Roman" w:hAnsi="Times New Roman" w:cs="Times New Roman"/>
          <w:color w:val="000000"/>
          <w:sz w:val="24"/>
          <w:szCs w:val="24"/>
          <w:highlight w:val="white"/>
        </w:rPr>
        <w:t>From</w:t>
      </w:r>
      <w:proofErr w:type="gramEnd"/>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Retrospective Studies of Disease. </w:t>
      </w:r>
      <w:r>
        <w:rPr>
          <w:rFonts w:ascii="Times New Roman" w:eastAsia="Times New Roman" w:hAnsi="Times New Roman" w:cs="Times New Roman"/>
          <w:i/>
          <w:color w:val="000000"/>
          <w:sz w:val="24"/>
          <w:szCs w:val="24"/>
          <w:highlight w:val="white"/>
        </w:rPr>
        <w:t>Journal of the National Cancer Institute</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i/>
          <w:color w:val="000000"/>
          <w:sz w:val="24"/>
          <w:szCs w:val="24"/>
          <w:highlight w:val="white"/>
        </w:rPr>
        <w:t>22</w:t>
      </w:r>
      <w:r>
        <w:rPr>
          <w:rFonts w:ascii="Times New Roman" w:eastAsia="Times New Roman" w:hAnsi="Times New Roman" w:cs="Times New Roman"/>
          <w:color w:val="000000"/>
          <w:sz w:val="24"/>
          <w:szCs w:val="24"/>
          <w:highlight w:val="white"/>
        </w:rPr>
        <w:t>(4), 719–</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745. https://doi.org/10.1093/jnci/22.4.719</w:t>
      </w:r>
      <w:r>
        <w:rPr>
          <w:rFonts w:ascii="Times New Roman" w:eastAsia="Times New Roman" w:hAnsi="Times New Roman" w:cs="Times New Roman"/>
          <w:color w:val="000000"/>
          <w:sz w:val="24"/>
          <w:szCs w:val="24"/>
        </w:rPr>
        <w:t xml:space="preserve"> </w:t>
      </w:r>
    </w:p>
    <w:p w14:paraId="087F4293" w14:textId="77777777" w:rsidR="002F6ABF" w:rsidRDefault="007532F0">
      <w:pPr>
        <w:widowControl w:val="0"/>
        <w:pBdr>
          <w:top w:val="nil"/>
          <w:left w:val="nil"/>
          <w:bottom w:val="nil"/>
          <w:right w:val="nil"/>
          <w:between w:val="nil"/>
        </w:pBdr>
        <w:spacing w:before="282" w:line="231" w:lineRule="auto"/>
        <w:ind w:left="1337" w:right="2595" w:hanging="727"/>
        <w:rPr>
          <w:rFonts w:ascii="Times New Roman" w:eastAsia="Times New Roman" w:hAnsi="Times New Roman" w:cs="Times New Roman"/>
          <w:color w:val="0563C1"/>
          <w:sz w:val="24"/>
          <w:szCs w:val="24"/>
        </w:rPr>
      </w:pPr>
      <w:r>
        <w:rPr>
          <w:rFonts w:ascii="Times New Roman" w:eastAsia="Times New Roman" w:hAnsi="Times New Roman" w:cs="Times New Roman"/>
          <w:i/>
          <w:color w:val="000000"/>
          <w:sz w:val="24"/>
          <w:szCs w:val="24"/>
          <w:highlight w:val="white"/>
        </w:rPr>
        <w:t>NCBI - COL12A1</w:t>
      </w:r>
      <w:r>
        <w:rPr>
          <w:rFonts w:ascii="Times New Roman" w:eastAsia="Times New Roman" w:hAnsi="Times New Roman" w:cs="Times New Roman"/>
          <w:color w:val="000000"/>
          <w:sz w:val="24"/>
          <w:szCs w:val="24"/>
          <w:highlight w:val="white"/>
        </w:rPr>
        <w:t xml:space="preserve">. (2020, October 25). Www.Ncbi.Nlm.Nih.Gov; NCBI.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563C1"/>
          <w:sz w:val="24"/>
          <w:szCs w:val="24"/>
          <w:highlight w:val="white"/>
          <w:u w:val="single"/>
        </w:rPr>
        <w:t>https://www.ncbi.nlm.nih.gov/gene/1303</w:t>
      </w:r>
      <w:r>
        <w:rPr>
          <w:rFonts w:ascii="Times New Roman" w:eastAsia="Times New Roman" w:hAnsi="Times New Roman" w:cs="Times New Roman"/>
          <w:color w:val="0563C1"/>
          <w:sz w:val="24"/>
          <w:szCs w:val="24"/>
        </w:rPr>
        <w:t xml:space="preserve"> </w:t>
      </w:r>
    </w:p>
    <w:p w14:paraId="1529BCE6" w14:textId="77777777" w:rsidR="002F6ABF" w:rsidRDefault="007532F0">
      <w:pPr>
        <w:widowControl w:val="0"/>
        <w:pBdr>
          <w:top w:val="nil"/>
          <w:left w:val="nil"/>
          <w:bottom w:val="nil"/>
          <w:right w:val="nil"/>
          <w:between w:val="nil"/>
        </w:pBdr>
        <w:spacing w:before="280" w:line="229" w:lineRule="auto"/>
        <w:ind w:left="1337" w:right="311" w:hanging="718"/>
        <w:rPr>
          <w:rFonts w:ascii="Times New Roman" w:eastAsia="Times New Roman" w:hAnsi="Times New Roman" w:cs="Times New Roman"/>
          <w:color w:val="0563C1"/>
          <w:sz w:val="24"/>
          <w:szCs w:val="24"/>
        </w:rPr>
      </w:pPr>
      <w:r>
        <w:rPr>
          <w:rFonts w:ascii="Times New Roman" w:eastAsia="Times New Roman" w:hAnsi="Times New Roman" w:cs="Times New Roman"/>
          <w:color w:val="000000"/>
          <w:sz w:val="24"/>
          <w:szCs w:val="24"/>
          <w:highlight w:val="white"/>
        </w:rPr>
        <w:t xml:space="preserve">Pearson, K. (1900). On the criterion that a given system of deviations from the probable in the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case of a correlated system of variables is such that it can be reasonably supposed to have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arisen from random sampling. </w:t>
      </w:r>
      <w:r>
        <w:rPr>
          <w:rFonts w:ascii="Times New Roman" w:eastAsia="Times New Roman" w:hAnsi="Times New Roman" w:cs="Times New Roman"/>
          <w:i/>
          <w:color w:val="000000"/>
          <w:sz w:val="24"/>
          <w:szCs w:val="24"/>
          <w:highlight w:val="white"/>
        </w:rPr>
        <w:t>Philosophical Magazine Series</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i/>
          <w:color w:val="000000"/>
          <w:sz w:val="24"/>
          <w:szCs w:val="24"/>
          <w:highlight w:val="white"/>
        </w:rPr>
        <w:t>5</w:t>
      </w:r>
      <w:r>
        <w:rPr>
          <w:rFonts w:ascii="Times New Roman" w:eastAsia="Times New Roman" w:hAnsi="Times New Roman" w:cs="Times New Roman"/>
          <w:color w:val="000000"/>
          <w:sz w:val="24"/>
          <w:szCs w:val="24"/>
          <w:highlight w:val="white"/>
        </w:rPr>
        <w:t xml:space="preserve">(50), 157–175.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563C1"/>
          <w:sz w:val="24"/>
          <w:szCs w:val="24"/>
          <w:highlight w:val="white"/>
          <w:u w:val="single"/>
        </w:rPr>
        <w:t>http://www.economics.soton.ac.uk/staff/aldrich/1900.pdf</w:t>
      </w:r>
      <w:r>
        <w:rPr>
          <w:rFonts w:ascii="Times New Roman" w:eastAsia="Times New Roman" w:hAnsi="Times New Roman" w:cs="Times New Roman"/>
          <w:color w:val="0563C1"/>
          <w:sz w:val="24"/>
          <w:szCs w:val="24"/>
        </w:rPr>
        <w:t xml:space="preserve"> </w:t>
      </w:r>
    </w:p>
    <w:p w14:paraId="7D407F92" w14:textId="77777777" w:rsidR="002F6ABF" w:rsidRDefault="007532F0">
      <w:pPr>
        <w:widowControl w:val="0"/>
        <w:pBdr>
          <w:top w:val="nil"/>
          <w:left w:val="nil"/>
          <w:bottom w:val="nil"/>
          <w:right w:val="nil"/>
          <w:between w:val="nil"/>
        </w:pBdr>
        <w:spacing w:before="8" w:line="227" w:lineRule="auto"/>
        <w:ind w:left="618" w:right="97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Perry, G. H. (2008). The evolutionary significance of copy number variation in the human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genome. </w:t>
      </w:r>
      <w:r>
        <w:rPr>
          <w:rFonts w:ascii="Times New Roman" w:eastAsia="Times New Roman" w:hAnsi="Times New Roman" w:cs="Times New Roman"/>
          <w:i/>
          <w:color w:val="000000"/>
          <w:sz w:val="24"/>
          <w:szCs w:val="24"/>
          <w:highlight w:val="white"/>
        </w:rPr>
        <w:t>Cytogenetic and Genome Research</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i/>
          <w:color w:val="000000"/>
          <w:sz w:val="24"/>
          <w:szCs w:val="24"/>
          <w:highlight w:val="white"/>
        </w:rPr>
        <w:t>123</w:t>
      </w:r>
      <w:r>
        <w:rPr>
          <w:rFonts w:ascii="Times New Roman" w:eastAsia="Times New Roman" w:hAnsi="Times New Roman" w:cs="Times New Roman"/>
          <w:color w:val="000000"/>
          <w:sz w:val="24"/>
          <w:szCs w:val="24"/>
          <w:highlight w:val="white"/>
        </w:rPr>
        <w:t xml:space="preserve">(1-4), 283–287. </w:t>
      </w:r>
      <w:r>
        <w:rPr>
          <w:rFonts w:ascii="Times New Roman" w:eastAsia="Times New Roman" w:hAnsi="Times New Roman" w:cs="Times New Roman"/>
          <w:color w:val="000000"/>
          <w:sz w:val="24"/>
          <w:szCs w:val="24"/>
        </w:rPr>
        <w:t xml:space="preserve"> </w:t>
      </w:r>
    </w:p>
    <w:p w14:paraId="2E6AF0D6" w14:textId="77777777" w:rsidR="002F6ABF" w:rsidRDefault="007532F0">
      <w:pPr>
        <w:widowControl w:val="0"/>
        <w:pBdr>
          <w:top w:val="nil"/>
          <w:left w:val="nil"/>
          <w:bottom w:val="nil"/>
          <w:right w:val="nil"/>
          <w:between w:val="nil"/>
        </w:pBdr>
        <w:spacing w:before="10" w:line="240" w:lineRule="auto"/>
        <w:ind w:left="13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https://doi.org/10.1159/000184719</w:t>
      </w:r>
      <w:r>
        <w:rPr>
          <w:rFonts w:ascii="Times New Roman" w:eastAsia="Times New Roman" w:hAnsi="Times New Roman" w:cs="Times New Roman"/>
          <w:color w:val="000000"/>
          <w:sz w:val="24"/>
          <w:szCs w:val="24"/>
        </w:rPr>
        <w:t xml:space="preserve"> </w:t>
      </w:r>
    </w:p>
    <w:p w14:paraId="57A611B1" w14:textId="77777777" w:rsidR="002F6ABF" w:rsidRDefault="007532F0">
      <w:pPr>
        <w:widowControl w:val="0"/>
        <w:pBdr>
          <w:top w:val="nil"/>
          <w:left w:val="nil"/>
          <w:bottom w:val="nil"/>
          <w:right w:val="nil"/>
          <w:between w:val="nil"/>
        </w:pBdr>
        <w:spacing w:before="272" w:line="229" w:lineRule="auto"/>
        <w:ind w:left="1333" w:right="641" w:hanging="715"/>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highlight w:val="white"/>
        </w:rPr>
        <w:t>Prinja</w:t>
      </w:r>
      <w:proofErr w:type="spellEnd"/>
      <w:r>
        <w:rPr>
          <w:rFonts w:ascii="Times New Roman" w:eastAsia="Times New Roman" w:hAnsi="Times New Roman" w:cs="Times New Roman"/>
          <w:color w:val="000000"/>
          <w:sz w:val="24"/>
          <w:szCs w:val="24"/>
          <w:highlight w:val="white"/>
        </w:rPr>
        <w:t xml:space="preserve">, S., Gupta, N., &amp; </w:t>
      </w:r>
      <w:proofErr w:type="spellStart"/>
      <w:r>
        <w:rPr>
          <w:rFonts w:ascii="Times New Roman" w:eastAsia="Times New Roman" w:hAnsi="Times New Roman" w:cs="Times New Roman"/>
          <w:color w:val="000000"/>
          <w:sz w:val="24"/>
          <w:szCs w:val="24"/>
          <w:highlight w:val="white"/>
        </w:rPr>
        <w:t>Verma</w:t>
      </w:r>
      <w:proofErr w:type="spellEnd"/>
      <w:r>
        <w:rPr>
          <w:rFonts w:ascii="Times New Roman" w:eastAsia="Times New Roman" w:hAnsi="Times New Roman" w:cs="Times New Roman"/>
          <w:color w:val="000000"/>
          <w:sz w:val="24"/>
          <w:szCs w:val="24"/>
          <w:highlight w:val="white"/>
        </w:rPr>
        <w:t>, R. (2010). Censoring in Clinical Trials: Review of Survival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Analysis Techniques. </w:t>
      </w:r>
      <w:r>
        <w:rPr>
          <w:rFonts w:ascii="Times New Roman" w:eastAsia="Times New Roman" w:hAnsi="Times New Roman" w:cs="Times New Roman"/>
          <w:i/>
          <w:color w:val="000000"/>
          <w:sz w:val="24"/>
          <w:szCs w:val="24"/>
          <w:highlight w:val="white"/>
        </w:rPr>
        <w:t>Indian Journal of Community Medicine : Official Publication of</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highlight w:val="white"/>
        </w:rPr>
        <w:t>Indian Association of Preventive &amp; Social Medicine</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i/>
          <w:color w:val="000000"/>
          <w:sz w:val="24"/>
          <w:szCs w:val="24"/>
          <w:highlight w:val="white"/>
        </w:rPr>
        <w:t>35</w:t>
      </w:r>
      <w:r>
        <w:rPr>
          <w:rFonts w:ascii="Times New Roman" w:eastAsia="Times New Roman" w:hAnsi="Times New Roman" w:cs="Times New Roman"/>
          <w:color w:val="000000"/>
          <w:sz w:val="24"/>
          <w:szCs w:val="24"/>
          <w:highlight w:val="white"/>
        </w:rPr>
        <w:t>(2), 217–221.</w:t>
      </w:r>
      <w:r>
        <w:rPr>
          <w:rFonts w:ascii="Times New Roman" w:eastAsia="Times New Roman" w:hAnsi="Times New Roman" w:cs="Times New Roman"/>
          <w:color w:val="000000"/>
          <w:sz w:val="24"/>
          <w:szCs w:val="24"/>
        </w:rPr>
        <w:t xml:space="preserve"> </w:t>
      </w:r>
    </w:p>
    <w:p w14:paraId="190185E0" w14:textId="77777777" w:rsidR="002F6ABF" w:rsidRDefault="007532F0">
      <w:pPr>
        <w:widowControl w:val="0"/>
        <w:pBdr>
          <w:top w:val="nil"/>
          <w:left w:val="nil"/>
          <w:bottom w:val="nil"/>
          <w:right w:val="nil"/>
          <w:between w:val="nil"/>
        </w:pBdr>
        <w:spacing w:before="3" w:line="240" w:lineRule="auto"/>
        <w:ind w:left="13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https://doi.org/10.4103/0970-0218.66859</w:t>
      </w:r>
      <w:r>
        <w:rPr>
          <w:rFonts w:ascii="Times New Roman" w:eastAsia="Times New Roman" w:hAnsi="Times New Roman" w:cs="Times New Roman"/>
          <w:color w:val="000000"/>
          <w:sz w:val="24"/>
          <w:szCs w:val="24"/>
        </w:rPr>
        <w:t xml:space="preserve"> </w:t>
      </w:r>
    </w:p>
    <w:p w14:paraId="6A799C4B" w14:textId="77777777" w:rsidR="002F6ABF" w:rsidRDefault="007532F0">
      <w:pPr>
        <w:widowControl w:val="0"/>
        <w:pBdr>
          <w:top w:val="nil"/>
          <w:left w:val="nil"/>
          <w:bottom w:val="nil"/>
          <w:right w:val="nil"/>
          <w:between w:val="nil"/>
        </w:pBdr>
        <w:spacing w:before="281" w:line="232" w:lineRule="auto"/>
        <w:ind w:left="618" w:right="783"/>
        <w:jc w:val="center"/>
        <w:rPr>
          <w:rFonts w:ascii="Times New Roman" w:eastAsia="Times New Roman" w:hAnsi="Times New Roman" w:cs="Times New Roman"/>
          <w:color w:val="0563C1"/>
          <w:sz w:val="24"/>
          <w:szCs w:val="24"/>
        </w:rPr>
      </w:pPr>
      <w:proofErr w:type="spellStart"/>
      <w:r>
        <w:rPr>
          <w:rFonts w:ascii="Times New Roman" w:eastAsia="Times New Roman" w:hAnsi="Times New Roman" w:cs="Times New Roman"/>
          <w:color w:val="000000"/>
          <w:sz w:val="24"/>
          <w:szCs w:val="24"/>
        </w:rPr>
        <w:t>Ricciardelli</w:t>
      </w:r>
      <w:proofErr w:type="spellEnd"/>
      <w:r>
        <w:rPr>
          <w:rFonts w:ascii="Times New Roman" w:eastAsia="Times New Roman" w:hAnsi="Times New Roman" w:cs="Times New Roman"/>
          <w:color w:val="000000"/>
          <w:sz w:val="24"/>
          <w:szCs w:val="24"/>
        </w:rPr>
        <w:t xml:space="preserve">, C., &amp; Rodgers, R. (2006). Extracellular Matrix of Ovarian Tumors. </w:t>
      </w:r>
      <w:r>
        <w:rPr>
          <w:rFonts w:ascii="Times New Roman" w:eastAsia="Times New Roman" w:hAnsi="Times New Roman" w:cs="Times New Roman"/>
          <w:i/>
          <w:color w:val="000000"/>
          <w:sz w:val="24"/>
          <w:szCs w:val="24"/>
        </w:rPr>
        <w:t>Seminars in Reproductive Medicine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24</w:t>
      </w:r>
      <w:r>
        <w:rPr>
          <w:rFonts w:ascii="Times New Roman" w:eastAsia="Times New Roman" w:hAnsi="Times New Roman" w:cs="Times New Roman"/>
          <w:color w:val="000000"/>
          <w:sz w:val="24"/>
          <w:szCs w:val="24"/>
        </w:rPr>
        <w:t xml:space="preserve">(4), 270–282. </w:t>
      </w:r>
      <w:r>
        <w:rPr>
          <w:rFonts w:ascii="Times New Roman" w:eastAsia="Times New Roman" w:hAnsi="Times New Roman" w:cs="Times New Roman"/>
          <w:color w:val="0563C1"/>
          <w:sz w:val="24"/>
          <w:szCs w:val="24"/>
          <w:u w:val="single"/>
        </w:rPr>
        <w:t>https://doi.org/10.1055/s-2006-948556</w:t>
      </w:r>
      <w:r>
        <w:rPr>
          <w:rFonts w:ascii="Times New Roman" w:eastAsia="Times New Roman" w:hAnsi="Times New Roman" w:cs="Times New Roman"/>
          <w:color w:val="0563C1"/>
          <w:sz w:val="24"/>
          <w:szCs w:val="24"/>
        </w:rPr>
        <w:t xml:space="preserve"> </w:t>
      </w:r>
    </w:p>
    <w:p w14:paraId="566DD2BE" w14:textId="77777777" w:rsidR="002F6ABF" w:rsidRDefault="007532F0">
      <w:pPr>
        <w:widowControl w:val="0"/>
        <w:pBdr>
          <w:top w:val="nil"/>
          <w:left w:val="nil"/>
          <w:bottom w:val="nil"/>
          <w:right w:val="nil"/>
          <w:between w:val="nil"/>
        </w:pBdr>
        <w:spacing w:before="279" w:line="229" w:lineRule="auto"/>
        <w:ind w:left="618" w:right="45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Rich, J. T., Neely, J. G., </w:t>
      </w:r>
      <w:proofErr w:type="spellStart"/>
      <w:r>
        <w:rPr>
          <w:rFonts w:ascii="Times New Roman" w:eastAsia="Times New Roman" w:hAnsi="Times New Roman" w:cs="Times New Roman"/>
          <w:color w:val="000000"/>
          <w:sz w:val="24"/>
          <w:szCs w:val="24"/>
          <w:highlight w:val="white"/>
        </w:rPr>
        <w:t>Paniello</w:t>
      </w:r>
      <w:proofErr w:type="spellEnd"/>
      <w:r>
        <w:rPr>
          <w:rFonts w:ascii="Times New Roman" w:eastAsia="Times New Roman" w:hAnsi="Times New Roman" w:cs="Times New Roman"/>
          <w:color w:val="000000"/>
          <w:sz w:val="24"/>
          <w:szCs w:val="24"/>
          <w:highlight w:val="white"/>
        </w:rPr>
        <w:t xml:space="preserve">, R. C., Voelker, C. C. J., </w:t>
      </w:r>
      <w:proofErr w:type="spellStart"/>
      <w:r>
        <w:rPr>
          <w:rFonts w:ascii="Times New Roman" w:eastAsia="Times New Roman" w:hAnsi="Times New Roman" w:cs="Times New Roman"/>
          <w:color w:val="000000"/>
          <w:sz w:val="24"/>
          <w:szCs w:val="24"/>
          <w:highlight w:val="white"/>
        </w:rPr>
        <w:t>Nussenbaum</w:t>
      </w:r>
      <w:proofErr w:type="spellEnd"/>
      <w:r>
        <w:rPr>
          <w:rFonts w:ascii="Times New Roman" w:eastAsia="Times New Roman" w:hAnsi="Times New Roman" w:cs="Times New Roman"/>
          <w:color w:val="000000"/>
          <w:sz w:val="24"/>
          <w:szCs w:val="24"/>
          <w:highlight w:val="white"/>
        </w:rPr>
        <w:t xml:space="preserve">, B., &amp; Wang, E. W.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(2010). A practical guide to understanding Kaplan-Meier curves. </w:t>
      </w:r>
      <w:r>
        <w:rPr>
          <w:rFonts w:ascii="Times New Roman" w:eastAsia="Times New Roman" w:hAnsi="Times New Roman" w:cs="Times New Roman"/>
          <w:i/>
          <w:color w:val="000000"/>
          <w:sz w:val="24"/>
          <w:szCs w:val="24"/>
          <w:highlight w:val="white"/>
        </w:rPr>
        <w:t xml:space="preserve">Otolaryngology–Head </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highlight w:val="white"/>
        </w:rPr>
        <w:t>and Neck Surgery</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i/>
          <w:color w:val="000000"/>
          <w:sz w:val="24"/>
          <w:szCs w:val="24"/>
          <w:highlight w:val="white"/>
        </w:rPr>
        <w:t>143</w:t>
      </w:r>
      <w:r>
        <w:rPr>
          <w:rFonts w:ascii="Times New Roman" w:eastAsia="Times New Roman" w:hAnsi="Times New Roman" w:cs="Times New Roman"/>
          <w:color w:val="000000"/>
          <w:sz w:val="24"/>
          <w:szCs w:val="24"/>
          <w:highlight w:val="white"/>
        </w:rPr>
        <w:t>(3), 331–336. https://doi.org/10.1016/j.otohns.2010.05.007</w:t>
      </w:r>
      <w:r>
        <w:rPr>
          <w:rFonts w:ascii="Times New Roman" w:eastAsia="Times New Roman" w:hAnsi="Times New Roman" w:cs="Times New Roman"/>
          <w:color w:val="000000"/>
          <w:sz w:val="24"/>
          <w:szCs w:val="24"/>
        </w:rPr>
        <w:t xml:space="preserve"> </w:t>
      </w:r>
    </w:p>
    <w:p w14:paraId="4E3AB9A2" w14:textId="77777777" w:rsidR="002F6ABF" w:rsidRDefault="007532F0">
      <w:pPr>
        <w:widowControl w:val="0"/>
        <w:pBdr>
          <w:top w:val="nil"/>
          <w:left w:val="nil"/>
          <w:bottom w:val="nil"/>
          <w:right w:val="nil"/>
          <w:between w:val="nil"/>
        </w:pBdr>
        <w:spacing w:before="287" w:line="229" w:lineRule="auto"/>
        <w:ind w:left="1338" w:right="472" w:hanging="720"/>
        <w:rPr>
          <w:rFonts w:ascii="Times New Roman" w:eastAsia="Times New Roman" w:hAnsi="Times New Roman" w:cs="Times New Roman"/>
          <w:color w:val="0563C1"/>
          <w:sz w:val="24"/>
          <w:szCs w:val="24"/>
        </w:rPr>
      </w:pPr>
      <w:r>
        <w:rPr>
          <w:rFonts w:ascii="Times New Roman" w:eastAsia="Times New Roman" w:hAnsi="Times New Roman" w:cs="Times New Roman"/>
          <w:color w:val="000000"/>
          <w:sz w:val="24"/>
          <w:szCs w:val="24"/>
        </w:rPr>
        <w:t xml:space="preserve">Rocher, L., </w:t>
      </w:r>
      <w:proofErr w:type="spellStart"/>
      <w:r>
        <w:rPr>
          <w:rFonts w:ascii="Times New Roman" w:eastAsia="Times New Roman" w:hAnsi="Times New Roman" w:cs="Times New Roman"/>
          <w:color w:val="000000"/>
          <w:sz w:val="24"/>
          <w:szCs w:val="24"/>
        </w:rPr>
        <w:t>Hendrickx</w:t>
      </w:r>
      <w:proofErr w:type="spellEnd"/>
      <w:r>
        <w:rPr>
          <w:rFonts w:ascii="Times New Roman" w:eastAsia="Times New Roman" w:hAnsi="Times New Roman" w:cs="Times New Roman"/>
          <w:color w:val="000000"/>
          <w:sz w:val="24"/>
          <w:szCs w:val="24"/>
        </w:rPr>
        <w:t xml:space="preserve">, J. M., &amp; de </w:t>
      </w:r>
      <w:proofErr w:type="spellStart"/>
      <w:r>
        <w:rPr>
          <w:rFonts w:ascii="Times New Roman" w:eastAsia="Times New Roman" w:hAnsi="Times New Roman" w:cs="Times New Roman"/>
          <w:color w:val="000000"/>
          <w:sz w:val="24"/>
          <w:szCs w:val="24"/>
        </w:rPr>
        <w:t>Montjoye</w:t>
      </w:r>
      <w:proofErr w:type="spellEnd"/>
      <w:r>
        <w:rPr>
          <w:rFonts w:ascii="Times New Roman" w:eastAsia="Times New Roman" w:hAnsi="Times New Roman" w:cs="Times New Roman"/>
          <w:color w:val="000000"/>
          <w:sz w:val="24"/>
          <w:szCs w:val="24"/>
        </w:rPr>
        <w:t xml:space="preserve">, Y.-A. (2019). Estimating the success of re </w:t>
      </w:r>
      <w:r>
        <w:rPr>
          <w:rFonts w:ascii="Times New Roman" w:eastAsia="Times New Roman" w:hAnsi="Times New Roman" w:cs="Times New Roman"/>
          <w:color w:val="000000"/>
          <w:sz w:val="24"/>
          <w:szCs w:val="24"/>
          <w:highlight w:val="white"/>
        </w:rPr>
        <w:t xml:space="preserve">identifications in incomplete datasets using generative models. </w:t>
      </w:r>
      <w:r>
        <w:rPr>
          <w:rFonts w:ascii="Times New Roman" w:eastAsia="Times New Roman" w:hAnsi="Times New Roman" w:cs="Times New Roman"/>
          <w:i/>
          <w:color w:val="000000"/>
          <w:sz w:val="24"/>
          <w:szCs w:val="24"/>
          <w:highlight w:val="white"/>
        </w:rPr>
        <w:t>Nature Communications</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10</w:t>
      </w:r>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color w:val="0563C1"/>
          <w:sz w:val="24"/>
          <w:szCs w:val="24"/>
          <w:u w:val="single"/>
        </w:rPr>
        <w:t>https://doi.org/10.1038/s41467-019-10933-3</w:t>
      </w:r>
      <w:r>
        <w:rPr>
          <w:rFonts w:ascii="Times New Roman" w:eastAsia="Times New Roman" w:hAnsi="Times New Roman" w:cs="Times New Roman"/>
          <w:color w:val="0563C1"/>
          <w:sz w:val="24"/>
          <w:szCs w:val="24"/>
        </w:rPr>
        <w:t xml:space="preserve"> </w:t>
      </w:r>
    </w:p>
    <w:p w14:paraId="3DF06A4C" w14:textId="77777777" w:rsidR="002F6ABF" w:rsidRDefault="007532F0">
      <w:pPr>
        <w:widowControl w:val="0"/>
        <w:pBdr>
          <w:top w:val="nil"/>
          <w:left w:val="nil"/>
          <w:bottom w:val="nil"/>
          <w:right w:val="nil"/>
          <w:between w:val="nil"/>
        </w:pBdr>
        <w:spacing w:before="282" w:line="231" w:lineRule="auto"/>
        <w:ind w:left="624" w:right="39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Schober, P., &amp; Vetter, T. R. (2018). Survival Analysis and Interpretation of Time-to-Event Data.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highlight w:val="white"/>
        </w:rPr>
        <w:t>Anesthesia &amp; Analgesia</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i/>
          <w:color w:val="000000"/>
          <w:sz w:val="24"/>
          <w:szCs w:val="24"/>
          <w:highlight w:val="white"/>
        </w:rPr>
        <w:t>127</w:t>
      </w:r>
      <w:r>
        <w:rPr>
          <w:rFonts w:ascii="Times New Roman" w:eastAsia="Times New Roman" w:hAnsi="Times New Roman" w:cs="Times New Roman"/>
          <w:color w:val="000000"/>
          <w:sz w:val="24"/>
          <w:szCs w:val="24"/>
          <w:highlight w:val="white"/>
        </w:rPr>
        <w:t>(3), 792–798.</w:t>
      </w:r>
      <w:r>
        <w:rPr>
          <w:rFonts w:ascii="Times New Roman" w:eastAsia="Times New Roman" w:hAnsi="Times New Roman" w:cs="Times New Roman"/>
          <w:color w:val="000000"/>
          <w:sz w:val="24"/>
          <w:szCs w:val="24"/>
        </w:rPr>
        <w:t xml:space="preserve"> </w:t>
      </w:r>
    </w:p>
    <w:p w14:paraId="4B2AB568" w14:textId="77777777" w:rsidR="002F6ABF" w:rsidRDefault="007532F0">
      <w:pPr>
        <w:widowControl w:val="0"/>
        <w:pBdr>
          <w:top w:val="nil"/>
          <w:left w:val="nil"/>
          <w:bottom w:val="nil"/>
          <w:right w:val="nil"/>
          <w:between w:val="nil"/>
        </w:pBdr>
        <w:spacing w:before="2" w:line="240" w:lineRule="auto"/>
        <w:ind w:left="2057"/>
        <w:rPr>
          <w:rFonts w:ascii="Times New Roman" w:eastAsia="Times New Roman" w:hAnsi="Times New Roman" w:cs="Times New Roman"/>
          <w:color w:val="0563C1"/>
          <w:sz w:val="24"/>
          <w:szCs w:val="24"/>
          <w:highlight w:val="white"/>
          <w:u w:val="single"/>
        </w:rPr>
      </w:pPr>
      <w:r>
        <w:rPr>
          <w:rFonts w:ascii="Times New Roman" w:eastAsia="Times New Roman" w:hAnsi="Times New Roman" w:cs="Times New Roman"/>
          <w:color w:val="0563C1"/>
          <w:sz w:val="24"/>
          <w:szCs w:val="24"/>
          <w:highlight w:val="white"/>
          <w:u w:val="single"/>
        </w:rPr>
        <w:t>https://doi.org/10.1213/ane.0000000000003653</w:t>
      </w:r>
    </w:p>
    <w:p w14:paraId="407E41C7" w14:textId="77777777" w:rsidR="002F6ABF" w:rsidRDefault="007532F0">
      <w:pPr>
        <w:widowControl w:val="0"/>
        <w:pBdr>
          <w:top w:val="nil"/>
          <w:left w:val="nil"/>
          <w:bottom w:val="nil"/>
          <w:right w:val="nil"/>
          <w:between w:val="nil"/>
        </w:pBdr>
        <w:spacing w:before="708" w:line="240" w:lineRule="auto"/>
        <w:ind w:right="4891"/>
        <w:jc w:val="right"/>
        <w:rPr>
          <w:rFonts w:ascii="Calibri" w:eastAsia="Calibri" w:hAnsi="Calibri" w:cs="Calibri"/>
          <w:color w:val="000000"/>
        </w:rPr>
      </w:pPr>
      <w:r>
        <w:rPr>
          <w:rFonts w:ascii="Calibri" w:eastAsia="Calibri" w:hAnsi="Calibri" w:cs="Calibri"/>
          <w:color w:val="000000"/>
        </w:rPr>
        <w:t xml:space="preserve">24 </w:t>
      </w:r>
    </w:p>
    <w:p w14:paraId="46AE57D1" w14:textId="77777777" w:rsidR="002F6ABF" w:rsidRDefault="007532F0">
      <w:pPr>
        <w:widowControl w:val="0"/>
        <w:pBdr>
          <w:top w:val="nil"/>
          <w:left w:val="nil"/>
          <w:bottom w:val="nil"/>
          <w:right w:val="nil"/>
          <w:between w:val="nil"/>
        </w:pBdr>
        <w:spacing w:line="227" w:lineRule="auto"/>
        <w:ind w:left="1338" w:right="679" w:hanging="7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Shaikh, T. H. (2017). Copy Number Variation Disorders. </w:t>
      </w:r>
      <w:r>
        <w:rPr>
          <w:rFonts w:ascii="Times New Roman" w:eastAsia="Times New Roman" w:hAnsi="Times New Roman" w:cs="Times New Roman"/>
          <w:i/>
          <w:color w:val="000000"/>
          <w:sz w:val="24"/>
          <w:szCs w:val="24"/>
          <w:highlight w:val="white"/>
        </w:rPr>
        <w:t>Current Genetic Medicine Reports</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highlight w:val="white"/>
        </w:rPr>
        <w:t>5</w:t>
      </w:r>
      <w:r>
        <w:rPr>
          <w:rFonts w:ascii="Times New Roman" w:eastAsia="Times New Roman" w:hAnsi="Times New Roman" w:cs="Times New Roman"/>
          <w:color w:val="000000"/>
          <w:sz w:val="24"/>
          <w:szCs w:val="24"/>
          <w:highlight w:val="white"/>
        </w:rPr>
        <w:t>(4), 183–190. https://doi.org/10.1007/s40142-017-0129-2</w:t>
      </w:r>
      <w:r>
        <w:rPr>
          <w:rFonts w:ascii="Times New Roman" w:eastAsia="Times New Roman" w:hAnsi="Times New Roman" w:cs="Times New Roman"/>
          <w:color w:val="000000"/>
          <w:sz w:val="24"/>
          <w:szCs w:val="24"/>
        </w:rPr>
        <w:t xml:space="preserve"> </w:t>
      </w:r>
    </w:p>
    <w:p w14:paraId="296BD5AD" w14:textId="77777777" w:rsidR="002F6ABF" w:rsidRDefault="007532F0">
      <w:pPr>
        <w:widowControl w:val="0"/>
        <w:pBdr>
          <w:top w:val="nil"/>
          <w:left w:val="nil"/>
          <w:bottom w:val="nil"/>
          <w:right w:val="nil"/>
          <w:between w:val="nil"/>
        </w:pBdr>
        <w:spacing w:before="284" w:line="230" w:lineRule="auto"/>
        <w:ind w:left="1337" w:right="304" w:hanging="7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lastRenderedPageBreak/>
        <w:t xml:space="preserve">Sharp, A. J., Locke, D. P., McGrath, S. D., Cheng, Z., Bailey, J. A., </w:t>
      </w:r>
      <w:proofErr w:type="spellStart"/>
      <w:r>
        <w:rPr>
          <w:rFonts w:ascii="Times New Roman" w:eastAsia="Times New Roman" w:hAnsi="Times New Roman" w:cs="Times New Roman"/>
          <w:color w:val="000000"/>
          <w:sz w:val="24"/>
          <w:szCs w:val="24"/>
          <w:highlight w:val="white"/>
        </w:rPr>
        <w:t>Vallente</w:t>
      </w:r>
      <w:proofErr w:type="spellEnd"/>
      <w:r>
        <w:rPr>
          <w:rFonts w:ascii="Times New Roman" w:eastAsia="Times New Roman" w:hAnsi="Times New Roman" w:cs="Times New Roman"/>
          <w:color w:val="000000"/>
          <w:sz w:val="24"/>
          <w:szCs w:val="24"/>
          <w:highlight w:val="white"/>
        </w:rPr>
        <w:t xml:space="preserve">, R. U., </w:t>
      </w:r>
      <w:proofErr w:type="spellStart"/>
      <w:r>
        <w:rPr>
          <w:rFonts w:ascii="Times New Roman" w:eastAsia="Times New Roman" w:hAnsi="Times New Roman" w:cs="Times New Roman"/>
          <w:color w:val="000000"/>
          <w:sz w:val="24"/>
          <w:szCs w:val="24"/>
          <w:highlight w:val="white"/>
        </w:rPr>
        <w:t>Pertz</w:t>
      </w:r>
      <w:proofErr w:type="spellEnd"/>
      <w:r>
        <w:rPr>
          <w:rFonts w:ascii="Times New Roman" w:eastAsia="Times New Roman" w:hAnsi="Times New Roman" w:cs="Times New Roman"/>
          <w:color w:val="000000"/>
          <w:sz w:val="24"/>
          <w:szCs w:val="24"/>
          <w:highlight w:val="white"/>
        </w:rPr>
        <w:t xml:space="preserve">, L. M.,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Clark, R. A., Schwartz, S., </w:t>
      </w:r>
      <w:proofErr w:type="spellStart"/>
      <w:r>
        <w:rPr>
          <w:rFonts w:ascii="Times New Roman" w:eastAsia="Times New Roman" w:hAnsi="Times New Roman" w:cs="Times New Roman"/>
          <w:color w:val="000000"/>
          <w:sz w:val="24"/>
          <w:szCs w:val="24"/>
          <w:highlight w:val="white"/>
        </w:rPr>
        <w:t>Segraves</w:t>
      </w:r>
      <w:proofErr w:type="spellEnd"/>
      <w:r>
        <w:rPr>
          <w:rFonts w:ascii="Times New Roman" w:eastAsia="Times New Roman" w:hAnsi="Times New Roman" w:cs="Times New Roman"/>
          <w:color w:val="000000"/>
          <w:sz w:val="24"/>
          <w:szCs w:val="24"/>
          <w:highlight w:val="white"/>
        </w:rPr>
        <w:t xml:space="preserve">, R., </w:t>
      </w:r>
      <w:proofErr w:type="spellStart"/>
      <w:r>
        <w:rPr>
          <w:rFonts w:ascii="Times New Roman" w:eastAsia="Times New Roman" w:hAnsi="Times New Roman" w:cs="Times New Roman"/>
          <w:color w:val="000000"/>
          <w:sz w:val="24"/>
          <w:szCs w:val="24"/>
          <w:highlight w:val="white"/>
        </w:rPr>
        <w:t>Oseroff</w:t>
      </w:r>
      <w:proofErr w:type="spellEnd"/>
      <w:r>
        <w:rPr>
          <w:rFonts w:ascii="Times New Roman" w:eastAsia="Times New Roman" w:hAnsi="Times New Roman" w:cs="Times New Roman"/>
          <w:color w:val="000000"/>
          <w:sz w:val="24"/>
          <w:szCs w:val="24"/>
          <w:highlight w:val="white"/>
        </w:rPr>
        <w:t xml:space="preserve">, V. V., Albertson, D. G., Pinkel, D., &amp;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Eichler, E. E. (2005). Segmental Duplications and Copy-Number Variation in the Human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Genome. </w:t>
      </w:r>
      <w:r>
        <w:rPr>
          <w:rFonts w:ascii="Times New Roman" w:eastAsia="Times New Roman" w:hAnsi="Times New Roman" w:cs="Times New Roman"/>
          <w:i/>
          <w:color w:val="000000"/>
          <w:sz w:val="24"/>
          <w:szCs w:val="24"/>
          <w:highlight w:val="white"/>
        </w:rPr>
        <w:t>The American Journal of Human Genetics</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i/>
          <w:color w:val="000000"/>
          <w:sz w:val="24"/>
          <w:szCs w:val="24"/>
          <w:highlight w:val="white"/>
        </w:rPr>
        <w:t>77</w:t>
      </w:r>
      <w:r>
        <w:rPr>
          <w:rFonts w:ascii="Times New Roman" w:eastAsia="Times New Roman" w:hAnsi="Times New Roman" w:cs="Times New Roman"/>
          <w:color w:val="000000"/>
          <w:sz w:val="24"/>
          <w:szCs w:val="24"/>
          <w:highlight w:val="white"/>
        </w:rPr>
        <w:t xml:space="preserve">(1), 78–88. </w:t>
      </w:r>
      <w:r>
        <w:rPr>
          <w:rFonts w:ascii="Times New Roman" w:eastAsia="Times New Roman" w:hAnsi="Times New Roman" w:cs="Times New Roman"/>
          <w:color w:val="000000"/>
          <w:sz w:val="24"/>
          <w:szCs w:val="24"/>
        </w:rPr>
        <w:t xml:space="preserve"> </w:t>
      </w:r>
    </w:p>
    <w:p w14:paraId="28F12524" w14:textId="77777777" w:rsidR="002F6ABF" w:rsidRDefault="007532F0">
      <w:pPr>
        <w:widowControl w:val="0"/>
        <w:pBdr>
          <w:top w:val="nil"/>
          <w:left w:val="nil"/>
          <w:bottom w:val="nil"/>
          <w:right w:val="nil"/>
          <w:between w:val="nil"/>
        </w:pBdr>
        <w:spacing w:before="2" w:line="240" w:lineRule="auto"/>
        <w:ind w:left="1337"/>
        <w:rPr>
          <w:rFonts w:ascii="Times New Roman" w:eastAsia="Times New Roman" w:hAnsi="Times New Roman" w:cs="Times New Roman"/>
          <w:color w:val="0563C1"/>
          <w:sz w:val="24"/>
          <w:szCs w:val="24"/>
        </w:rPr>
      </w:pPr>
      <w:r>
        <w:rPr>
          <w:rFonts w:ascii="Times New Roman" w:eastAsia="Times New Roman" w:hAnsi="Times New Roman" w:cs="Times New Roman"/>
          <w:color w:val="0563C1"/>
          <w:sz w:val="24"/>
          <w:szCs w:val="24"/>
          <w:highlight w:val="white"/>
          <w:u w:val="single"/>
        </w:rPr>
        <w:t>https://doi.org/10.1086/431652</w:t>
      </w:r>
      <w:r>
        <w:rPr>
          <w:rFonts w:ascii="Times New Roman" w:eastAsia="Times New Roman" w:hAnsi="Times New Roman" w:cs="Times New Roman"/>
          <w:color w:val="0563C1"/>
          <w:sz w:val="24"/>
          <w:szCs w:val="24"/>
        </w:rPr>
        <w:t xml:space="preserve"> </w:t>
      </w:r>
    </w:p>
    <w:p w14:paraId="462AA102" w14:textId="77777777" w:rsidR="002F6ABF" w:rsidRDefault="007532F0">
      <w:pPr>
        <w:widowControl w:val="0"/>
        <w:pBdr>
          <w:top w:val="nil"/>
          <w:left w:val="nil"/>
          <w:bottom w:val="nil"/>
          <w:right w:val="nil"/>
          <w:between w:val="nil"/>
        </w:pBdr>
        <w:spacing w:before="272" w:line="229" w:lineRule="auto"/>
        <w:ind w:left="1337" w:right="595" w:hanging="71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highlight w:val="white"/>
        </w:rPr>
        <w:t>Spainhour</w:t>
      </w:r>
      <w:proofErr w:type="spellEnd"/>
      <w:r>
        <w:rPr>
          <w:rFonts w:ascii="Times New Roman" w:eastAsia="Times New Roman" w:hAnsi="Times New Roman" w:cs="Times New Roman"/>
          <w:color w:val="000000"/>
          <w:sz w:val="24"/>
          <w:szCs w:val="24"/>
          <w:highlight w:val="white"/>
        </w:rPr>
        <w:t xml:space="preserve">, J. C. G., Lim, J., &amp; </w:t>
      </w:r>
      <w:proofErr w:type="spellStart"/>
      <w:r>
        <w:rPr>
          <w:rFonts w:ascii="Times New Roman" w:eastAsia="Times New Roman" w:hAnsi="Times New Roman" w:cs="Times New Roman"/>
          <w:color w:val="000000"/>
          <w:sz w:val="24"/>
          <w:szCs w:val="24"/>
          <w:highlight w:val="white"/>
        </w:rPr>
        <w:t>Qiu</w:t>
      </w:r>
      <w:proofErr w:type="spellEnd"/>
      <w:r>
        <w:rPr>
          <w:rFonts w:ascii="Times New Roman" w:eastAsia="Times New Roman" w:hAnsi="Times New Roman" w:cs="Times New Roman"/>
          <w:color w:val="000000"/>
          <w:sz w:val="24"/>
          <w:szCs w:val="24"/>
          <w:highlight w:val="white"/>
        </w:rPr>
        <w:t xml:space="preserve">, P. (2017). GDISC: a web portal for integrative analysis of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gene–drug interaction for survival in cancer. </w:t>
      </w:r>
      <w:r>
        <w:rPr>
          <w:rFonts w:ascii="Times New Roman" w:eastAsia="Times New Roman" w:hAnsi="Times New Roman" w:cs="Times New Roman"/>
          <w:i/>
          <w:color w:val="000000"/>
          <w:sz w:val="24"/>
          <w:szCs w:val="24"/>
          <w:highlight w:val="white"/>
        </w:rPr>
        <w:t>Bioinformatics</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i/>
          <w:color w:val="000000"/>
          <w:sz w:val="24"/>
          <w:szCs w:val="24"/>
          <w:highlight w:val="white"/>
        </w:rPr>
        <w:t>33</w:t>
      </w:r>
      <w:r>
        <w:rPr>
          <w:rFonts w:ascii="Times New Roman" w:eastAsia="Times New Roman" w:hAnsi="Times New Roman" w:cs="Times New Roman"/>
          <w:color w:val="000000"/>
          <w:sz w:val="24"/>
          <w:szCs w:val="24"/>
          <w:highlight w:val="white"/>
        </w:rPr>
        <w:t xml:space="preserve">(9), btw830.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https://doi.org/10.1093/bioinformatics/btw830</w:t>
      </w:r>
      <w:r>
        <w:rPr>
          <w:rFonts w:ascii="Times New Roman" w:eastAsia="Times New Roman" w:hAnsi="Times New Roman" w:cs="Times New Roman"/>
          <w:color w:val="000000"/>
          <w:sz w:val="24"/>
          <w:szCs w:val="24"/>
        </w:rPr>
        <w:t xml:space="preserve"> </w:t>
      </w:r>
    </w:p>
    <w:p w14:paraId="6C6F95C7" w14:textId="77777777" w:rsidR="002F6ABF" w:rsidRDefault="007532F0">
      <w:pPr>
        <w:widowControl w:val="0"/>
        <w:pBdr>
          <w:top w:val="nil"/>
          <w:left w:val="nil"/>
          <w:bottom w:val="nil"/>
          <w:right w:val="nil"/>
          <w:between w:val="nil"/>
        </w:pBdr>
        <w:spacing w:before="282" w:line="230" w:lineRule="auto"/>
        <w:ind w:left="1347" w:right="378" w:hanging="722"/>
        <w:rPr>
          <w:rFonts w:ascii="Times New Roman" w:eastAsia="Times New Roman" w:hAnsi="Times New Roman" w:cs="Times New Roman"/>
          <w:color w:val="0563C1"/>
          <w:sz w:val="24"/>
          <w:szCs w:val="24"/>
        </w:rPr>
      </w:pPr>
      <w:proofErr w:type="spellStart"/>
      <w:r>
        <w:rPr>
          <w:rFonts w:ascii="Times New Roman" w:eastAsia="Times New Roman" w:hAnsi="Times New Roman" w:cs="Times New Roman"/>
          <w:color w:val="000000"/>
          <w:sz w:val="24"/>
          <w:szCs w:val="24"/>
          <w:highlight w:val="white"/>
        </w:rPr>
        <w:t>Spainhour</w:t>
      </w:r>
      <w:proofErr w:type="spellEnd"/>
      <w:r>
        <w:rPr>
          <w:rFonts w:ascii="Times New Roman" w:eastAsia="Times New Roman" w:hAnsi="Times New Roman" w:cs="Times New Roman"/>
          <w:color w:val="000000"/>
          <w:sz w:val="24"/>
          <w:szCs w:val="24"/>
          <w:highlight w:val="white"/>
        </w:rPr>
        <w:t xml:space="preserve">, J. C. G., &amp; </w:t>
      </w:r>
      <w:proofErr w:type="spellStart"/>
      <w:r>
        <w:rPr>
          <w:rFonts w:ascii="Times New Roman" w:eastAsia="Times New Roman" w:hAnsi="Times New Roman" w:cs="Times New Roman"/>
          <w:color w:val="000000"/>
          <w:sz w:val="24"/>
          <w:szCs w:val="24"/>
          <w:highlight w:val="white"/>
        </w:rPr>
        <w:t>Qiu</w:t>
      </w:r>
      <w:proofErr w:type="spellEnd"/>
      <w:r>
        <w:rPr>
          <w:rFonts w:ascii="Times New Roman" w:eastAsia="Times New Roman" w:hAnsi="Times New Roman" w:cs="Times New Roman"/>
          <w:color w:val="000000"/>
          <w:sz w:val="24"/>
          <w:szCs w:val="24"/>
          <w:highlight w:val="white"/>
        </w:rPr>
        <w:t>, P. (2016). Identification of gene-drug interactions that impact patient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survival in TCGA. </w:t>
      </w:r>
      <w:r>
        <w:rPr>
          <w:rFonts w:ascii="Times New Roman" w:eastAsia="Times New Roman" w:hAnsi="Times New Roman" w:cs="Times New Roman"/>
          <w:i/>
          <w:color w:val="000000"/>
          <w:sz w:val="24"/>
          <w:szCs w:val="24"/>
          <w:highlight w:val="white"/>
        </w:rPr>
        <w:t>BMC Bioinformatics</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i/>
          <w:color w:val="000000"/>
          <w:sz w:val="24"/>
          <w:szCs w:val="24"/>
          <w:highlight w:val="white"/>
        </w:rPr>
        <w:t>17</w:t>
      </w:r>
      <w:r>
        <w:rPr>
          <w:rFonts w:ascii="Times New Roman" w:eastAsia="Times New Roman" w:hAnsi="Times New Roman" w:cs="Times New Roman"/>
          <w:color w:val="000000"/>
          <w:sz w:val="24"/>
          <w:szCs w:val="24"/>
          <w:highlight w:val="white"/>
        </w:rPr>
        <w:t xml:space="preserve">(1). </w:t>
      </w:r>
      <w:r>
        <w:rPr>
          <w:rFonts w:ascii="Times New Roman" w:eastAsia="Times New Roman" w:hAnsi="Times New Roman" w:cs="Times New Roman"/>
          <w:color w:val="0563C1"/>
          <w:sz w:val="24"/>
          <w:szCs w:val="24"/>
          <w:highlight w:val="white"/>
          <w:u w:val="single"/>
        </w:rPr>
        <w:t>https://doi.org/10.1186/s12859-016</w:t>
      </w:r>
      <w:r>
        <w:rPr>
          <w:rFonts w:ascii="Times New Roman" w:eastAsia="Times New Roman" w:hAnsi="Times New Roman" w:cs="Times New Roman"/>
          <w:color w:val="0563C1"/>
          <w:sz w:val="24"/>
          <w:szCs w:val="24"/>
        </w:rPr>
        <w:t xml:space="preserve"> </w:t>
      </w:r>
      <w:r>
        <w:rPr>
          <w:rFonts w:ascii="Times New Roman" w:eastAsia="Times New Roman" w:hAnsi="Times New Roman" w:cs="Times New Roman"/>
          <w:color w:val="0563C1"/>
          <w:sz w:val="24"/>
          <w:szCs w:val="24"/>
          <w:highlight w:val="white"/>
          <w:u w:val="single"/>
        </w:rPr>
        <w:t>1255-7</w:t>
      </w:r>
      <w:r>
        <w:rPr>
          <w:rFonts w:ascii="Times New Roman" w:eastAsia="Times New Roman" w:hAnsi="Times New Roman" w:cs="Times New Roman"/>
          <w:color w:val="0563C1"/>
          <w:sz w:val="24"/>
          <w:szCs w:val="24"/>
        </w:rPr>
        <w:t xml:space="preserve"> </w:t>
      </w:r>
    </w:p>
    <w:p w14:paraId="0FD1DB26" w14:textId="77777777" w:rsidR="002F6ABF" w:rsidRDefault="007532F0">
      <w:pPr>
        <w:widowControl w:val="0"/>
        <w:pBdr>
          <w:top w:val="nil"/>
          <w:left w:val="nil"/>
          <w:bottom w:val="nil"/>
          <w:right w:val="nil"/>
          <w:between w:val="nil"/>
        </w:pBdr>
        <w:spacing w:before="281" w:line="229" w:lineRule="auto"/>
        <w:ind w:left="1337" w:right="492" w:hanging="71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highlight w:val="white"/>
        </w:rPr>
        <w:t>Sutradhar</w:t>
      </w:r>
      <w:proofErr w:type="spellEnd"/>
      <w:r>
        <w:rPr>
          <w:rFonts w:ascii="Times New Roman" w:eastAsia="Times New Roman" w:hAnsi="Times New Roman" w:cs="Times New Roman"/>
          <w:color w:val="000000"/>
          <w:sz w:val="24"/>
          <w:szCs w:val="24"/>
          <w:highlight w:val="white"/>
        </w:rPr>
        <w:t xml:space="preserve">, R., &amp; Austin, P. C. (2018). Relative rates not relative risks: addressing a widespread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misinterpretation of hazard ratios. </w:t>
      </w:r>
      <w:r>
        <w:rPr>
          <w:rFonts w:ascii="Times New Roman" w:eastAsia="Times New Roman" w:hAnsi="Times New Roman" w:cs="Times New Roman"/>
          <w:i/>
          <w:color w:val="000000"/>
          <w:sz w:val="24"/>
          <w:szCs w:val="24"/>
          <w:highlight w:val="white"/>
        </w:rPr>
        <w:t>Annals of Epidemiology</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i/>
          <w:color w:val="000000"/>
          <w:sz w:val="24"/>
          <w:szCs w:val="24"/>
          <w:highlight w:val="white"/>
        </w:rPr>
        <w:t>28</w:t>
      </w:r>
      <w:r>
        <w:rPr>
          <w:rFonts w:ascii="Times New Roman" w:eastAsia="Times New Roman" w:hAnsi="Times New Roman" w:cs="Times New Roman"/>
          <w:color w:val="000000"/>
          <w:sz w:val="24"/>
          <w:szCs w:val="24"/>
          <w:highlight w:val="white"/>
        </w:rPr>
        <w:t xml:space="preserve">(1), 54–57.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https://doi.org/10.1016/j.annepidem.2017.10.014</w:t>
      </w:r>
      <w:r>
        <w:rPr>
          <w:rFonts w:ascii="Times New Roman" w:eastAsia="Times New Roman" w:hAnsi="Times New Roman" w:cs="Times New Roman"/>
          <w:color w:val="000000"/>
          <w:sz w:val="24"/>
          <w:szCs w:val="24"/>
        </w:rPr>
        <w:t xml:space="preserve"> </w:t>
      </w:r>
    </w:p>
    <w:p w14:paraId="00D0EAFE" w14:textId="77777777" w:rsidR="002F6ABF" w:rsidRDefault="007532F0">
      <w:pPr>
        <w:widowControl w:val="0"/>
        <w:pBdr>
          <w:top w:val="nil"/>
          <w:left w:val="nil"/>
          <w:bottom w:val="nil"/>
          <w:right w:val="nil"/>
          <w:between w:val="nil"/>
        </w:pBdr>
        <w:spacing w:before="292" w:line="227" w:lineRule="auto"/>
        <w:ind w:left="618" w:right="972"/>
        <w:jc w:val="center"/>
        <w:rPr>
          <w:rFonts w:ascii="Times New Roman" w:eastAsia="Times New Roman" w:hAnsi="Times New Roman" w:cs="Times New Roman"/>
          <w:color w:val="0563C1"/>
          <w:sz w:val="24"/>
          <w:szCs w:val="24"/>
        </w:rPr>
      </w:pPr>
      <w:r>
        <w:rPr>
          <w:rFonts w:ascii="Times New Roman" w:eastAsia="Times New Roman" w:hAnsi="Times New Roman" w:cs="Times New Roman"/>
          <w:color w:val="000000"/>
          <w:sz w:val="24"/>
          <w:szCs w:val="24"/>
        </w:rPr>
        <w:t xml:space="preserve">TCGA - Ovarian Serous Adenocarcinoma Study. (2018, September 5). </w:t>
      </w:r>
      <w:r>
        <w:rPr>
          <w:rFonts w:ascii="Times New Roman" w:eastAsia="Times New Roman" w:hAnsi="Times New Roman" w:cs="Times New Roman"/>
          <w:color w:val="0563C1"/>
          <w:sz w:val="24"/>
          <w:szCs w:val="24"/>
          <w:u w:val="single"/>
        </w:rPr>
        <w:t>Www.Cancer.Gov</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563C1"/>
          <w:sz w:val="24"/>
          <w:szCs w:val="24"/>
          <w:highlight w:val="white"/>
          <w:u w:val="single"/>
        </w:rPr>
        <w:t>https://www.cancer.gov/about-nci/organization/ccg/research/structural</w:t>
      </w:r>
      <w:r>
        <w:rPr>
          <w:rFonts w:ascii="Times New Roman" w:eastAsia="Times New Roman" w:hAnsi="Times New Roman" w:cs="Times New Roman"/>
          <w:color w:val="0563C1"/>
          <w:sz w:val="24"/>
          <w:szCs w:val="24"/>
        </w:rPr>
        <w:t xml:space="preserve"> </w:t>
      </w:r>
    </w:p>
    <w:p w14:paraId="69D3CFDD" w14:textId="77777777" w:rsidR="002F6ABF" w:rsidRDefault="007532F0">
      <w:pPr>
        <w:widowControl w:val="0"/>
        <w:pBdr>
          <w:top w:val="nil"/>
          <w:left w:val="nil"/>
          <w:bottom w:val="nil"/>
          <w:right w:val="nil"/>
          <w:between w:val="nil"/>
        </w:pBdr>
        <w:spacing w:before="5" w:line="240" w:lineRule="auto"/>
        <w:ind w:left="13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genomics/</w:t>
      </w:r>
      <w:proofErr w:type="spellStart"/>
      <w:r>
        <w:rPr>
          <w:rFonts w:ascii="Times New Roman" w:eastAsia="Times New Roman" w:hAnsi="Times New Roman" w:cs="Times New Roman"/>
          <w:color w:val="000000"/>
          <w:sz w:val="24"/>
          <w:szCs w:val="24"/>
          <w:highlight w:val="white"/>
        </w:rPr>
        <w:t>tcga</w:t>
      </w:r>
      <w:proofErr w:type="spellEnd"/>
      <w:r>
        <w:rPr>
          <w:rFonts w:ascii="Times New Roman" w:eastAsia="Times New Roman" w:hAnsi="Times New Roman" w:cs="Times New Roman"/>
          <w:color w:val="000000"/>
          <w:sz w:val="24"/>
          <w:szCs w:val="24"/>
          <w:highlight w:val="white"/>
        </w:rPr>
        <w:t>/studied-cancers/ovarian</w:t>
      </w:r>
      <w:r>
        <w:rPr>
          <w:rFonts w:ascii="Times New Roman" w:eastAsia="Times New Roman" w:hAnsi="Times New Roman" w:cs="Times New Roman"/>
          <w:color w:val="000000"/>
          <w:sz w:val="24"/>
          <w:szCs w:val="24"/>
        </w:rPr>
        <w:t xml:space="preserve"> </w:t>
      </w:r>
    </w:p>
    <w:p w14:paraId="7DDA36F6" w14:textId="77777777" w:rsidR="002F6ABF" w:rsidRDefault="007532F0">
      <w:pPr>
        <w:widowControl w:val="0"/>
        <w:pBdr>
          <w:top w:val="nil"/>
          <w:left w:val="nil"/>
          <w:bottom w:val="nil"/>
          <w:right w:val="nil"/>
          <w:between w:val="nil"/>
        </w:pBdr>
        <w:spacing w:before="271" w:line="232" w:lineRule="auto"/>
        <w:ind w:left="1335" w:right="381" w:hanging="717"/>
        <w:rPr>
          <w:rFonts w:ascii="Times New Roman" w:eastAsia="Times New Roman" w:hAnsi="Times New Roman" w:cs="Times New Roman"/>
          <w:color w:val="0563C1"/>
          <w:sz w:val="24"/>
          <w:szCs w:val="24"/>
        </w:rPr>
      </w:pPr>
      <w:r>
        <w:rPr>
          <w:rFonts w:ascii="Times New Roman" w:eastAsia="Times New Roman" w:hAnsi="Times New Roman" w:cs="Times New Roman"/>
          <w:color w:val="000000"/>
          <w:sz w:val="24"/>
          <w:szCs w:val="24"/>
          <w:highlight w:val="white"/>
        </w:rPr>
        <w:t xml:space="preserve">Teng, P.-N., Wang, G., Hood, B. L., </w:t>
      </w:r>
      <w:proofErr w:type="spellStart"/>
      <w:r>
        <w:rPr>
          <w:rFonts w:ascii="Times New Roman" w:eastAsia="Times New Roman" w:hAnsi="Times New Roman" w:cs="Times New Roman"/>
          <w:color w:val="000000"/>
          <w:sz w:val="24"/>
          <w:szCs w:val="24"/>
          <w:highlight w:val="white"/>
        </w:rPr>
        <w:t>Conrads</w:t>
      </w:r>
      <w:proofErr w:type="spellEnd"/>
      <w:r>
        <w:rPr>
          <w:rFonts w:ascii="Times New Roman" w:eastAsia="Times New Roman" w:hAnsi="Times New Roman" w:cs="Times New Roman"/>
          <w:color w:val="000000"/>
          <w:sz w:val="24"/>
          <w:szCs w:val="24"/>
          <w:highlight w:val="white"/>
        </w:rPr>
        <w:t>, K. A., Hamilton, C. A., Maxwell, G. L., Darcy, 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M., &amp; </w:t>
      </w:r>
      <w:proofErr w:type="spellStart"/>
      <w:r>
        <w:rPr>
          <w:rFonts w:ascii="Times New Roman" w:eastAsia="Times New Roman" w:hAnsi="Times New Roman" w:cs="Times New Roman"/>
          <w:color w:val="000000"/>
          <w:sz w:val="24"/>
          <w:szCs w:val="24"/>
          <w:highlight w:val="white"/>
        </w:rPr>
        <w:t>Conrads</w:t>
      </w:r>
      <w:proofErr w:type="spellEnd"/>
      <w:r>
        <w:rPr>
          <w:rFonts w:ascii="Times New Roman" w:eastAsia="Times New Roman" w:hAnsi="Times New Roman" w:cs="Times New Roman"/>
          <w:color w:val="000000"/>
          <w:sz w:val="24"/>
          <w:szCs w:val="24"/>
          <w:highlight w:val="white"/>
        </w:rPr>
        <w:t>, T. P. (2013). Identification of candidate circulating cisplatin-resistant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biomarkers from epithelial ovarian carcinoma cell </w:t>
      </w:r>
      <w:proofErr w:type="spellStart"/>
      <w:r>
        <w:rPr>
          <w:rFonts w:ascii="Times New Roman" w:eastAsia="Times New Roman" w:hAnsi="Times New Roman" w:cs="Times New Roman"/>
          <w:color w:val="000000"/>
          <w:sz w:val="24"/>
          <w:szCs w:val="24"/>
          <w:highlight w:val="white"/>
        </w:rPr>
        <w:t>secretomes</w:t>
      </w:r>
      <w:proofErr w:type="spellEnd"/>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i/>
          <w:color w:val="000000"/>
          <w:sz w:val="24"/>
          <w:szCs w:val="24"/>
          <w:highlight w:val="white"/>
        </w:rPr>
        <w:t>British Journal of Cancer</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110</w:t>
      </w:r>
      <w:r>
        <w:rPr>
          <w:rFonts w:ascii="Times New Roman" w:eastAsia="Times New Roman" w:hAnsi="Times New Roman" w:cs="Times New Roman"/>
          <w:color w:val="000000"/>
          <w:sz w:val="24"/>
          <w:szCs w:val="24"/>
        </w:rPr>
        <w:t xml:space="preserve">(1), 123–132. </w:t>
      </w:r>
      <w:r>
        <w:rPr>
          <w:rFonts w:ascii="Times New Roman" w:eastAsia="Times New Roman" w:hAnsi="Times New Roman" w:cs="Times New Roman"/>
          <w:color w:val="0563C1"/>
          <w:sz w:val="24"/>
          <w:szCs w:val="24"/>
          <w:u w:val="single"/>
        </w:rPr>
        <w:t>https://doi.org/10.1038/bjc.2013.687</w:t>
      </w:r>
      <w:r>
        <w:rPr>
          <w:rFonts w:ascii="Times New Roman" w:eastAsia="Times New Roman" w:hAnsi="Times New Roman" w:cs="Times New Roman"/>
          <w:color w:val="0563C1"/>
          <w:sz w:val="24"/>
          <w:szCs w:val="24"/>
        </w:rPr>
        <w:t xml:space="preserve"> </w:t>
      </w:r>
    </w:p>
    <w:p w14:paraId="377B7354" w14:textId="77777777" w:rsidR="002F6ABF" w:rsidRDefault="007532F0">
      <w:pPr>
        <w:widowControl w:val="0"/>
        <w:pBdr>
          <w:top w:val="nil"/>
          <w:left w:val="nil"/>
          <w:bottom w:val="nil"/>
          <w:right w:val="nil"/>
          <w:between w:val="nil"/>
        </w:pBdr>
        <w:spacing w:before="279" w:line="230" w:lineRule="auto"/>
        <w:ind w:left="618" w:right="42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Thapar, A., &amp; Cooper, M. (2013). Copy Number Variation: What Is It and What Has It Told Us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About Child Psychiatric Disorders? </w:t>
      </w:r>
      <w:r>
        <w:rPr>
          <w:rFonts w:ascii="Times New Roman" w:eastAsia="Times New Roman" w:hAnsi="Times New Roman" w:cs="Times New Roman"/>
          <w:i/>
          <w:color w:val="000000"/>
          <w:sz w:val="24"/>
          <w:szCs w:val="24"/>
          <w:highlight w:val="white"/>
        </w:rPr>
        <w:t xml:space="preserve">Journal of the American Academy of Child &amp; </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highlight w:val="white"/>
        </w:rPr>
        <w:t>Adolescent Psychiatry</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i/>
          <w:color w:val="000000"/>
          <w:sz w:val="24"/>
          <w:szCs w:val="24"/>
          <w:highlight w:val="white"/>
        </w:rPr>
        <w:t>52</w:t>
      </w:r>
      <w:r>
        <w:rPr>
          <w:rFonts w:ascii="Times New Roman" w:eastAsia="Times New Roman" w:hAnsi="Times New Roman" w:cs="Times New Roman"/>
          <w:color w:val="000000"/>
          <w:sz w:val="24"/>
          <w:szCs w:val="24"/>
          <w:highlight w:val="white"/>
        </w:rPr>
        <w:t>(8), 772–774. https://doi.org/10.1016/j.jaac.2013.05.013</w:t>
      </w:r>
      <w:r>
        <w:rPr>
          <w:rFonts w:ascii="Times New Roman" w:eastAsia="Times New Roman" w:hAnsi="Times New Roman" w:cs="Times New Roman"/>
          <w:color w:val="000000"/>
          <w:sz w:val="24"/>
          <w:szCs w:val="24"/>
        </w:rPr>
        <w:t xml:space="preserve"> </w:t>
      </w:r>
    </w:p>
    <w:p w14:paraId="16043004" w14:textId="77777777" w:rsidR="002F6ABF" w:rsidRDefault="007532F0">
      <w:pPr>
        <w:widowControl w:val="0"/>
        <w:pBdr>
          <w:top w:val="nil"/>
          <w:left w:val="nil"/>
          <w:bottom w:val="nil"/>
          <w:right w:val="nil"/>
          <w:between w:val="nil"/>
        </w:pBdr>
        <w:spacing w:before="281" w:line="227" w:lineRule="auto"/>
        <w:ind w:left="1337" w:right="734" w:hanging="708"/>
        <w:rPr>
          <w:rFonts w:ascii="Times New Roman" w:eastAsia="Times New Roman" w:hAnsi="Times New Roman" w:cs="Times New Roman"/>
          <w:color w:val="0563C1"/>
          <w:sz w:val="24"/>
          <w:szCs w:val="24"/>
        </w:rPr>
      </w:pPr>
      <w:r>
        <w:rPr>
          <w:rFonts w:ascii="Times New Roman" w:eastAsia="Times New Roman" w:hAnsi="Times New Roman" w:cs="Times New Roman"/>
          <w:i/>
          <w:color w:val="000000"/>
          <w:sz w:val="24"/>
          <w:szCs w:val="24"/>
          <w:highlight w:val="white"/>
        </w:rPr>
        <w:t>The Cancer Genome Atlas Program</w:t>
      </w:r>
      <w:r>
        <w:rPr>
          <w:rFonts w:ascii="Times New Roman" w:eastAsia="Times New Roman" w:hAnsi="Times New Roman" w:cs="Times New Roman"/>
          <w:color w:val="000000"/>
          <w:sz w:val="24"/>
          <w:szCs w:val="24"/>
          <w:highlight w:val="white"/>
        </w:rPr>
        <w:t xml:space="preserve">. (2019). National Cancer Institute; Cancer.gov.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563C1"/>
          <w:sz w:val="24"/>
          <w:szCs w:val="24"/>
          <w:highlight w:val="white"/>
          <w:u w:val="single"/>
        </w:rPr>
        <w:t>https://www.cancer.gov/about-nci/organization/ccg/research/structural-genomics/tcga</w:t>
      </w:r>
      <w:r>
        <w:rPr>
          <w:rFonts w:ascii="Times New Roman" w:eastAsia="Times New Roman" w:hAnsi="Times New Roman" w:cs="Times New Roman"/>
          <w:color w:val="0563C1"/>
          <w:sz w:val="24"/>
          <w:szCs w:val="24"/>
        </w:rPr>
        <w:t xml:space="preserve"> </w:t>
      </w:r>
    </w:p>
    <w:p w14:paraId="39B2BC68" w14:textId="77777777" w:rsidR="002F6ABF" w:rsidRDefault="007532F0">
      <w:pPr>
        <w:widowControl w:val="0"/>
        <w:pBdr>
          <w:top w:val="nil"/>
          <w:left w:val="nil"/>
          <w:bottom w:val="nil"/>
          <w:right w:val="nil"/>
          <w:between w:val="nil"/>
        </w:pBdr>
        <w:spacing w:before="284" w:line="228" w:lineRule="auto"/>
        <w:ind w:left="628" w:right="1092"/>
        <w:jc w:val="center"/>
        <w:rPr>
          <w:rFonts w:ascii="Times New Roman" w:eastAsia="Times New Roman" w:hAnsi="Times New Roman" w:cs="Times New Roman"/>
          <w:color w:val="0563C1"/>
          <w:sz w:val="24"/>
          <w:szCs w:val="24"/>
          <w:highlight w:val="white"/>
          <w:u w:val="single"/>
        </w:rPr>
      </w:pPr>
      <w:r>
        <w:rPr>
          <w:rFonts w:ascii="Times New Roman" w:eastAsia="Times New Roman" w:hAnsi="Times New Roman" w:cs="Times New Roman"/>
          <w:i/>
          <w:color w:val="000000"/>
          <w:sz w:val="24"/>
          <w:szCs w:val="24"/>
          <w:highlight w:val="white"/>
        </w:rPr>
        <w:t>The Cancer Genome Atlas - Publications</w:t>
      </w:r>
      <w:r>
        <w:rPr>
          <w:rFonts w:ascii="Times New Roman" w:eastAsia="Times New Roman" w:hAnsi="Times New Roman" w:cs="Times New Roman"/>
          <w:color w:val="000000"/>
          <w:sz w:val="24"/>
          <w:szCs w:val="24"/>
          <w:highlight w:val="white"/>
        </w:rPr>
        <w:t xml:space="preserve">. (2019). National Cancer Institute; Cancer.gov.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563C1"/>
          <w:sz w:val="24"/>
          <w:szCs w:val="24"/>
          <w:highlight w:val="white"/>
          <w:u w:val="single"/>
        </w:rPr>
        <w:t xml:space="preserve">https://www.cancer.gov/about-nci/organization/ccg/research/structural </w:t>
      </w:r>
    </w:p>
    <w:p w14:paraId="18F2A90A" w14:textId="77777777" w:rsidR="002F6ABF" w:rsidRDefault="007532F0">
      <w:pPr>
        <w:widowControl w:val="0"/>
        <w:pBdr>
          <w:top w:val="nil"/>
          <w:left w:val="nil"/>
          <w:bottom w:val="nil"/>
          <w:right w:val="nil"/>
          <w:between w:val="nil"/>
        </w:pBdr>
        <w:spacing w:before="10" w:line="240" w:lineRule="auto"/>
        <w:ind w:left="1341"/>
        <w:rPr>
          <w:rFonts w:ascii="Times New Roman" w:eastAsia="Times New Roman" w:hAnsi="Times New Roman" w:cs="Times New Roman"/>
          <w:color w:val="0563C1"/>
          <w:sz w:val="24"/>
          <w:szCs w:val="24"/>
        </w:rPr>
      </w:pPr>
      <w:r>
        <w:rPr>
          <w:rFonts w:ascii="Times New Roman" w:eastAsia="Times New Roman" w:hAnsi="Times New Roman" w:cs="Times New Roman"/>
          <w:color w:val="0563C1"/>
          <w:sz w:val="24"/>
          <w:szCs w:val="24"/>
          <w:highlight w:val="white"/>
          <w:u w:val="single"/>
        </w:rPr>
        <w:t>genomics/</w:t>
      </w:r>
      <w:proofErr w:type="spellStart"/>
      <w:r>
        <w:rPr>
          <w:rFonts w:ascii="Times New Roman" w:eastAsia="Times New Roman" w:hAnsi="Times New Roman" w:cs="Times New Roman"/>
          <w:color w:val="0563C1"/>
          <w:sz w:val="24"/>
          <w:szCs w:val="24"/>
          <w:highlight w:val="white"/>
          <w:u w:val="single"/>
        </w:rPr>
        <w:t>tcga</w:t>
      </w:r>
      <w:proofErr w:type="spellEnd"/>
      <w:r>
        <w:rPr>
          <w:rFonts w:ascii="Times New Roman" w:eastAsia="Times New Roman" w:hAnsi="Times New Roman" w:cs="Times New Roman"/>
          <w:color w:val="0563C1"/>
          <w:sz w:val="24"/>
          <w:szCs w:val="24"/>
          <w:highlight w:val="white"/>
          <w:u w:val="single"/>
        </w:rPr>
        <w:t>/publications</w:t>
      </w:r>
      <w:r>
        <w:rPr>
          <w:rFonts w:ascii="Times New Roman" w:eastAsia="Times New Roman" w:hAnsi="Times New Roman" w:cs="Times New Roman"/>
          <w:color w:val="0563C1"/>
          <w:sz w:val="24"/>
          <w:szCs w:val="24"/>
        </w:rPr>
        <w:t xml:space="preserve"> </w:t>
      </w:r>
    </w:p>
    <w:p w14:paraId="304BB482" w14:textId="77777777" w:rsidR="002F6ABF" w:rsidRDefault="007532F0">
      <w:pPr>
        <w:widowControl w:val="0"/>
        <w:pBdr>
          <w:top w:val="nil"/>
          <w:left w:val="nil"/>
          <w:bottom w:val="nil"/>
          <w:right w:val="nil"/>
          <w:between w:val="nil"/>
        </w:pBdr>
        <w:spacing w:before="271" w:line="240" w:lineRule="auto"/>
        <w:ind w:left="6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The future of cancer genomics. (2015). </w:t>
      </w:r>
      <w:r>
        <w:rPr>
          <w:rFonts w:ascii="Times New Roman" w:eastAsia="Times New Roman" w:hAnsi="Times New Roman" w:cs="Times New Roman"/>
          <w:i/>
          <w:color w:val="000000"/>
          <w:sz w:val="24"/>
          <w:szCs w:val="24"/>
          <w:highlight w:val="white"/>
        </w:rPr>
        <w:t>Nature Medicine</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i/>
          <w:color w:val="000000"/>
          <w:sz w:val="24"/>
          <w:szCs w:val="24"/>
          <w:highlight w:val="white"/>
        </w:rPr>
        <w:t>21</w:t>
      </w:r>
      <w:r>
        <w:rPr>
          <w:rFonts w:ascii="Times New Roman" w:eastAsia="Times New Roman" w:hAnsi="Times New Roman" w:cs="Times New Roman"/>
          <w:color w:val="000000"/>
          <w:sz w:val="24"/>
          <w:szCs w:val="24"/>
          <w:highlight w:val="white"/>
        </w:rPr>
        <w:t>(2), 99–99.</w:t>
      </w:r>
      <w:r>
        <w:rPr>
          <w:rFonts w:ascii="Times New Roman" w:eastAsia="Times New Roman" w:hAnsi="Times New Roman" w:cs="Times New Roman"/>
          <w:color w:val="000000"/>
          <w:sz w:val="24"/>
          <w:szCs w:val="24"/>
        </w:rPr>
        <w:t xml:space="preserve"> </w:t>
      </w:r>
    </w:p>
    <w:p w14:paraId="6358AAD4" w14:textId="77777777" w:rsidR="002F6ABF" w:rsidRDefault="007532F0">
      <w:pPr>
        <w:widowControl w:val="0"/>
        <w:pBdr>
          <w:top w:val="nil"/>
          <w:left w:val="nil"/>
          <w:bottom w:val="nil"/>
          <w:right w:val="nil"/>
          <w:between w:val="nil"/>
        </w:pBdr>
        <w:spacing w:line="240" w:lineRule="auto"/>
        <w:ind w:left="1337"/>
        <w:rPr>
          <w:rFonts w:ascii="Times New Roman" w:eastAsia="Times New Roman" w:hAnsi="Times New Roman" w:cs="Times New Roman"/>
          <w:color w:val="0563C1"/>
          <w:sz w:val="24"/>
          <w:szCs w:val="24"/>
        </w:rPr>
      </w:pPr>
      <w:r>
        <w:rPr>
          <w:rFonts w:ascii="Times New Roman" w:eastAsia="Times New Roman" w:hAnsi="Times New Roman" w:cs="Times New Roman"/>
          <w:color w:val="0563C1"/>
          <w:sz w:val="24"/>
          <w:szCs w:val="24"/>
          <w:highlight w:val="white"/>
          <w:u w:val="single"/>
        </w:rPr>
        <w:t>https://doi.org/10.1038/nm.3801</w:t>
      </w:r>
      <w:r>
        <w:rPr>
          <w:rFonts w:ascii="Times New Roman" w:eastAsia="Times New Roman" w:hAnsi="Times New Roman" w:cs="Times New Roman"/>
          <w:color w:val="0563C1"/>
          <w:sz w:val="24"/>
          <w:szCs w:val="24"/>
        </w:rPr>
        <w:t xml:space="preserve"> </w:t>
      </w:r>
    </w:p>
    <w:p w14:paraId="5B9E6B6B" w14:textId="77777777" w:rsidR="002F6ABF" w:rsidRDefault="007532F0">
      <w:pPr>
        <w:widowControl w:val="0"/>
        <w:pBdr>
          <w:top w:val="nil"/>
          <w:left w:val="nil"/>
          <w:bottom w:val="nil"/>
          <w:right w:val="nil"/>
          <w:between w:val="nil"/>
        </w:pBdr>
        <w:spacing w:before="272" w:line="231" w:lineRule="auto"/>
        <w:ind w:left="1333" w:right="896" w:hanging="711"/>
        <w:rPr>
          <w:rFonts w:ascii="Times New Roman" w:eastAsia="Times New Roman" w:hAnsi="Times New Roman" w:cs="Times New Roman"/>
          <w:color w:val="000000"/>
          <w:sz w:val="24"/>
          <w:szCs w:val="24"/>
          <w:highlight w:val="white"/>
        </w:rPr>
      </w:pPr>
      <w:proofErr w:type="spellStart"/>
      <w:r>
        <w:rPr>
          <w:rFonts w:ascii="Times New Roman" w:eastAsia="Times New Roman" w:hAnsi="Times New Roman" w:cs="Times New Roman"/>
          <w:color w:val="000000"/>
          <w:sz w:val="24"/>
          <w:szCs w:val="24"/>
          <w:highlight w:val="white"/>
        </w:rPr>
        <w:t>Tibshirani</w:t>
      </w:r>
      <w:proofErr w:type="spellEnd"/>
      <w:r>
        <w:rPr>
          <w:rFonts w:ascii="Times New Roman" w:eastAsia="Times New Roman" w:hAnsi="Times New Roman" w:cs="Times New Roman"/>
          <w:color w:val="000000"/>
          <w:sz w:val="24"/>
          <w:szCs w:val="24"/>
          <w:highlight w:val="white"/>
        </w:rPr>
        <w:t xml:space="preserve">, R. (1982). A Plain Man’s Guide to the Proportional Hazards Model. </w:t>
      </w:r>
      <w:r>
        <w:rPr>
          <w:rFonts w:ascii="Times New Roman" w:eastAsia="Times New Roman" w:hAnsi="Times New Roman" w:cs="Times New Roman"/>
          <w:i/>
          <w:color w:val="000000"/>
          <w:sz w:val="24"/>
          <w:szCs w:val="24"/>
          <w:highlight w:val="white"/>
        </w:rPr>
        <w:t xml:space="preserve">Clinical &amp; </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highlight w:val="white"/>
        </w:rPr>
        <w:t>Investigative Medicine</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i/>
          <w:color w:val="000000"/>
          <w:sz w:val="24"/>
          <w:szCs w:val="24"/>
          <w:highlight w:val="white"/>
        </w:rPr>
        <w:t>5</w:t>
      </w:r>
      <w:r>
        <w:rPr>
          <w:rFonts w:ascii="Times New Roman" w:eastAsia="Times New Roman" w:hAnsi="Times New Roman" w:cs="Times New Roman"/>
          <w:color w:val="000000"/>
          <w:sz w:val="24"/>
          <w:szCs w:val="24"/>
          <w:highlight w:val="white"/>
        </w:rPr>
        <w:t>(1), 63–68. http://statweb.stanford.edu/~tibs/ftp/plain.pdf</w:t>
      </w:r>
    </w:p>
    <w:p w14:paraId="678BD0FE" w14:textId="77777777" w:rsidR="002F6ABF" w:rsidRDefault="007532F0">
      <w:pPr>
        <w:widowControl w:val="0"/>
        <w:pBdr>
          <w:top w:val="nil"/>
          <w:left w:val="nil"/>
          <w:bottom w:val="nil"/>
          <w:right w:val="nil"/>
          <w:between w:val="nil"/>
        </w:pBdr>
        <w:spacing w:before="448" w:line="240" w:lineRule="auto"/>
        <w:ind w:right="4891"/>
        <w:jc w:val="right"/>
        <w:rPr>
          <w:rFonts w:ascii="Calibri" w:eastAsia="Calibri" w:hAnsi="Calibri" w:cs="Calibri"/>
          <w:color w:val="000000"/>
        </w:rPr>
      </w:pPr>
      <w:r>
        <w:rPr>
          <w:rFonts w:ascii="Calibri" w:eastAsia="Calibri" w:hAnsi="Calibri" w:cs="Calibri"/>
          <w:color w:val="000000"/>
        </w:rPr>
        <w:t xml:space="preserve">25 </w:t>
      </w:r>
    </w:p>
    <w:p w14:paraId="79DD9A67" w14:textId="77777777" w:rsidR="002F6ABF" w:rsidRDefault="007532F0">
      <w:pPr>
        <w:widowControl w:val="0"/>
        <w:pBdr>
          <w:top w:val="nil"/>
          <w:left w:val="nil"/>
          <w:bottom w:val="nil"/>
          <w:right w:val="nil"/>
          <w:between w:val="nil"/>
        </w:pBdr>
        <w:spacing w:line="230" w:lineRule="auto"/>
        <w:ind w:left="1333" w:right="377" w:hanging="7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Ulrich, T. (2016, September 13). </w:t>
      </w:r>
      <w:proofErr w:type="spellStart"/>
      <w:r>
        <w:rPr>
          <w:rFonts w:ascii="Times New Roman" w:eastAsia="Times New Roman" w:hAnsi="Times New Roman" w:cs="Times New Roman"/>
          <w:color w:val="000000"/>
          <w:sz w:val="24"/>
          <w:szCs w:val="24"/>
          <w:highlight w:val="white"/>
        </w:rPr>
        <w:t>Opinionome</w:t>
      </w:r>
      <w:proofErr w:type="spellEnd"/>
      <w:r>
        <w:rPr>
          <w:rFonts w:ascii="Times New Roman" w:eastAsia="Times New Roman" w:hAnsi="Times New Roman" w:cs="Times New Roman"/>
          <w:color w:val="000000"/>
          <w:sz w:val="24"/>
          <w:szCs w:val="24"/>
          <w:highlight w:val="white"/>
        </w:rPr>
        <w:t>: Can DNA sequencing get any faster and cheaper?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highlight w:val="white"/>
        </w:rPr>
        <w:t>BROADMINDED BLOG</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563C1"/>
          <w:sz w:val="24"/>
          <w:szCs w:val="24"/>
          <w:highlight w:val="white"/>
          <w:u w:val="single"/>
        </w:rPr>
        <w:t>https://www.broadinstitute.org/blog/opinionome-can-dna</w:t>
      </w:r>
      <w:r>
        <w:rPr>
          <w:rFonts w:ascii="Times New Roman" w:eastAsia="Times New Roman" w:hAnsi="Times New Roman" w:cs="Times New Roman"/>
          <w:color w:val="0563C1"/>
          <w:sz w:val="24"/>
          <w:szCs w:val="24"/>
        </w:rPr>
        <w:t xml:space="preserve"> </w:t>
      </w:r>
      <w:r>
        <w:rPr>
          <w:rFonts w:ascii="Times New Roman" w:eastAsia="Times New Roman" w:hAnsi="Times New Roman" w:cs="Times New Roman"/>
          <w:color w:val="000000"/>
          <w:sz w:val="24"/>
          <w:szCs w:val="24"/>
          <w:highlight w:val="white"/>
        </w:rPr>
        <w:t>sequencing-get-any-faster-and-cheaper</w:t>
      </w:r>
      <w:r>
        <w:rPr>
          <w:rFonts w:ascii="Times New Roman" w:eastAsia="Times New Roman" w:hAnsi="Times New Roman" w:cs="Times New Roman"/>
          <w:color w:val="000000"/>
          <w:sz w:val="24"/>
          <w:szCs w:val="24"/>
        </w:rPr>
        <w:t xml:space="preserve"> </w:t>
      </w:r>
    </w:p>
    <w:p w14:paraId="45796478" w14:textId="77777777" w:rsidR="002F6ABF" w:rsidRDefault="007532F0">
      <w:pPr>
        <w:widowControl w:val="0"/>
        <w:pBdr>
          <w:top w:val="nil"/>
          <w:left w:val="nil"/>
          <w:bottom w:val="nil"/>
          <w:right w:val="nil"/>
          <w:between w:val="nil"/>
        </w:pBdr>
        <w:spacing w:before="281" w:line="230" w:lineRule="auto"/>
        <w:ind w:left="1339" w:right="528" w:hanging="723"/>
        <w:rPr>
          <w:rFonts w:ascii="Times New Roman" w:eastAsia="Times New Roman" w:hAnsi="Times New Roman" w:cs="Times New Roman"/>
          <w:color w:val="0563C1"/>
          <w:sz w:val="24"/>
          <w:szCs w:val="24"/>
        </w:rPr>
      </w:pPr>
      <w:r>
        <w:rPr>
          <w:rFonts w:ascii="Times New Roman" w:eastAsia="Times New Roman" w:hAnsi="Times New Roman" w:cs="Times New Roman"/>
          <w:color w:val="000000"/>
          <w:sz w:val="24"/>
          <w:szCs w:val="24"/>
          <w:highlight w:val="white"/>
        </w:rPr>
        <w:lastRenderedPageBreak/>
        <w:t xml:space="preserve">Wang, Q., Armenia, J., Zhang, C., Penson, A. V., Reznik, E., Zhang, L., </w:t>
      </w:r>
      <w:proofErr w:type="spellStart"/>
      <w:r>
        <w:rPr>
          <w:rFonts w:ascii="Times New Roman" w:eastAsia="Times New Roman" w:hAnsi="Times New Roman" w:cs="Times New Roman"/>
          <w:color w:val="000000"/>
          <w:sz w:val="24"/>
          <w:szCs w:val="24"/>
          <w:highlight w:val="white"/>
        </w:rPr>
        <w:t>Minet</w:t>
      </w:r>
      <w:proofErr w:type="spellEnd"/>
      <w:r>
        <w:rPr>
          <w:rFonts w:ascii="Times New Roman" w:eastAsia="Times New Roman" w:hAnsi="Times New Roman" w:cs="Times New Roman"/>
          <w:color w:val="000000"/>
          <w:sz w:val="24"/>
          <w:szCs w:val="24"/>
          <w:highlight w:val="white"/>
        </w:rPr>
        <w:t xml:space="preserve">, T., Ochoa, A.,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Gross, B. E., </w:t>
      </w:r>
      <w:proofErr w:type="spellStart"/>
      <w:r>
        <w:rPr>
          <w:rFonts w:ascii="Times New Roman" w:eastAsia="Times New Roman" w:hAnsi="Times New Roman" w:cs="Times New Roman"/>
          <w:color w:val="000000"/>
          <w:sz w:val="24"/>
          <w:szCs w:val="24"/>
          <w:highlight w:val="white"/>
        </w:rPr>
        <w:t>Iacobuzio</w:t>
      </w:r>
      <w:proofErr w:type="spellEnd"/>
      <w:r>
        <w:rPr>
          <w:rFonts w:ascii="Times New Roman" w:eastAsia="Times New Roman" w:hAnsi="Times New Roman" w:cs="Times New Roman"/>
          <w:color w:val="000000"/>
          <w:sz w:val="24"/>
          <w:szCs w:val="24"/>
          <w:highlight w:val="white"/>
        </w:rPr>
        <w:t xml:space="preserve">-Donahue, C. A., Betel, D., Taylor, B. S., Gao, J., &amp; Schultz, N.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(2018). Unifying cancer and normal RNA sequencing data from different sources.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highlight w:val="white"/>
        </w:rPr>
        <w:t>Scientific Data</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i/>
          <w:color w:val="000000"/>
          <w:sz w:val="24"/>
          <w:szCs w:val="24"/>
          <w:highlight w:val="white"/>
        </w:rPr>
        <w:t>5</w:t>
      </w:r>
      <w:r>
        <w:rPr>
          <w:rFonts w:ascii="Times New Roman" w:eastAsia="Times New Roman" w:hAnsi="Times New Roman" w:cs="Times New Roman"/>
          <w:color w:val="000000"/>
          <w:sz w:val="24"/>
          <w:szCs w:val="24"/>
          <w:highlight w:val="white"/>
        </w:rPr>
        <w:t xml:space="preserve">(1). </w:t>
      </w:r>
      <w:r>
        <w:rPr>
          <w:rFonts w:ascii="Times New Roman" w:eastAsia="Times New Roman" w:hAnsi="Times New Roman" w:cs="Times New Roman"/>
          <w:color w:val="0563C1"/>
          <w:sz w:val="24"/>
          <w:szCs w:val="24"/>
          <w:highlight w:val="white"/>
          <w:u w:val="single"/>
        </w:rPr>
        <w:t>https://doi.org/10.1038/sdata.2018.61</w:t>
      </w:r>
      <w:r>
        <w:rPr>
          <w:rFonts w:ascii="Times New Roman" w:eastAsia="Times New Roman" w:hAnsi="Times New Roman" w:cs="Times New Roman"/>
          <w:color w:val="0563C1"/>
          <w:sz w:val="24"/>
          <w:szCs w:val="24"/>
        </w:rPr>
        <w:t xml:space="preserve"> </w:t>
      </w:r>
    </w:p>
    <w:p w14:paraId="5D101D98" w14:textId="77777777" w:rsidR="002F6ABF" w:rsidRDefault="007532F0">
      <w:pPr>
        <w:widowControl w:val="0"/>
        <w:pBdr>
          <w:top w:val="nil"/>
          <w:left w:val="nil"/>
          <w:bottom w:val="nil"/>
          <w:right w:val="nil"/>
          <w:between w:val="nil"/>
        </w:pBdr>
        <w:spacing w:before="281" w:line="229" w:lineRule="auto"/>
        <w:ind w:left="1336" w:right="295" w:hanging="720"/>
        <w:rPr>
          <w:rFonts w:ascii="Times New Roman" w:eastAsia="Times New Roman" w:hAnsi="Times New Roman" w:cs="Times New Roman"/>
          <w:color w:val="0563C1"/>
          <w:sz w:val="24"/>
          <w:szCs w:val="24"/>
        </w:rPr>
      </w:pPr>
      <w:r>
        <w:rPr>
          <w:rFonts w:ascii="Times New Roman" w:eastAsia="Times New Roman" w:hAnsi="Times New Roman" w:cs="Times New Roman"/>
          <w:color w:val="000000"/>
          <w:sz w:val="24"/>
          <w:szCs w:val="24"/>
          <w:highlight w:val="white"/>
        </w:rPr>
        <w:t xml:space="preserve">Webster, T. H., Couse, M., Grande, B. M., </w:t>
      </w:r>
      <w:proofErr w:type="spellStart"/>
      <w:r>
        <w:rPr>
          <w:rFonts w:ascii="Times New Roman" w:eastAsia="Times New Roman" w:hAnsi="Times New Roman" w:cs="Times New Roman"/>
          <w:color w:val="000000"/>
          <w:sz w:val="24"/>
          <w:szCs w:val="24"/>
          <w:highlight w:val="white"/>
        </w:rPr>
        <w:t>Karlins</w:t>
      </w:r>
      <w:proofErr w:type="spellEnd"/>
      <w:r>
        <w:rPr>
          <w:rFonts w:ascii="Times New Roman" w:eastAsia="Times New Roman" w:hAnsi="Times New Roman" w:cs="Times New Roman"/>
          <w:color w:val="000000"/>
          <w:sz w:val="24"/>
          <w:szCs w:val="24"/>
          <w:highlight w:val="white"/>
        </w:rPr>
        <w:t xml:space="preserve">, E., Phung, T. N., Richmond, P. A., </w:t>
      </w:r>
      <w:proofErr w:type="spellStart"/>
      <w:r>
        <w:rPr>
          <w:rFonts w:ascii="Times New Roman" w:eastAsia="Times New Roman" w:hAnsi="Times New Roman" w:cs="Times New Roman"/>
          <w:color w:val="000000"/>
          <w:sz w:val="24"/>
          <w:szCs w:val="24"/>
          <w:highlight w:val="white"/>
        </w:rPr>
        <w:t>Whitford</w:t>
      </w:r>
      <w:proofErr w:type="spellEnd"/>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W., &amp; Wilson, M. A. (2019). Identifying, understanding, and correcting technical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artifacts on the sex chromosomes in next-generation sequencing data. </w:t>
      </w:r>
      <w:proofErr w:type="spellStart"/>
      <w:r>
        <w:rPr>
          <w:rFonts w:ascii="Times New Roman" w:eastAsia="Times New Roman" w:hAnsi="Times New Roman" w:cs="Times New Roman"/>
          <w:i/>
          <w:color w:val="000000"/>
          <w:sz w:val="24"/>
          <w:szCs w:val="24"/>
          <w:highlight w:val="white"/>
        </w:rPr>
        <w:t>GigaScience</w:t>
      </w:r>
      <w:proofErr w:type="spellEnd"/>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i/>
          <w:color w:val="000000"/>
          <w:sz w:val="24"/>
          <w:szCs w:val="24"/>
          <w:highlight w:val="white"/>
        </w:rPr>
        <w:t>8</w:t>
      </w:r>
      <w:r>
        <w:rPr>
          <w:rFonts w:ascii="Times New Roman" w:eastAsia="Times New Roman" w:hAnsi="Times New Roman" w:cs="Times New Roman"/>
          <w:color w:val="000000"/>
          <w:sz w:val="24"/>
          <w:szCs w:val="24"/>
          <w:highlight w:val="white"/>
        </w:rPr>
        <w:t xml:space="preserve">(7).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563C1"/>
          <w:sz w:val="24"/>
          <w:szCs w:val="24"/>
          <w:highlight w:val="white"/>
          <w:u w:val="single"/>
        </w:rPr>
        <w:t>https://doi.org/10.1093/gigascience/giz074</w:t>
      </w:r>
      <w:r>
        <w:rPr>
          <w:rFonts w:ascii="Times New Roman" w:eastAsia="Times New Roman" w:hAnsi="Times New Roman" w:cs="Times New Roman"/>
          <w:color w:val="0563C1"/>
          <w:sz w:val="24"/>
          <w:szCs w:val="24"/>
        </w:rPr>
        <w:t xml:space="preserve"> </w:t>
      </w:r>
    </w:p>
    <w:p w14:paraId="4E4C2D6E" w14:textId="77777777" w:rsidR="002F6ABF" w:rsidRDefault="007532F0">
      <w:pPr>
        <w:widowControl w:val="0"/>
        <w:pBdr>
          <w:top w:val="nil"/>
          <w:left w:val="nil"/>
          <w:bottom w:val="nil"/>
          <w:right w:val="nil"/>
          <w:between w:val="nil"/>
        </w:pBdr>
        <w:spacing w:before="283" w:line="231" w:lineRule="auto"/>
        <w:ind w:left="1338" w:right="407" w:hanging="7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Woodruff, T. K., &amp; </w:t>
      </w:r>
      <w:proofErr w:type="spellStart"/>
      <w:r>
        <w:rPr>
          <w:rFonts w:ascii="Times New Roman" w:eastAsia="Times New Roman" w:hAnsi="Times New Roman" w:cs="Times New Roman"/>
          <w:color w:val="000000"/>
          <w:sz w:val="24"/>
          <w:szCs w:val="24"/>
          <w:highlight w:val="white"/>
        </w:rPr>
        <w:t>Shea</w:t>
      </w:r>
      <w:proofErr w:type="spellEnd"/>
      <w:r>
        <w:rPr>
          <w:rFonts w:ascii="Times New Roman" w:eastAsia="Times New Roman" w:hAnsi="Times New Roman" w:cs="Times New Roman"/>
          <w:color w:val="000000"/>
          <w:sz w:val="24"/>
          <w:szCs w:val="24"/>
          <w:highlight w:val="white"/>
        </w:rPr>
        <w:t xml:space="preserve">, L. D. (2007). The Role of the Extracellular Matrix in Ovarian Follicle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Development. </w:t>
      </w:r>
      <w:r>
        <w:rPr>
          <w:rFonts w:ascii="Times New Roman" w:eastAsia="Times New Roman" w:hAnsi="Times New Roman" w:cs="Times New Roman"/>
          <w:i/>
          <w:color w:val="000000"/>
          <w:sz w:val="24"/>
          <w:szCs w:val="24"/>
          <w:highlight w:val="white"/>
        </w:rPr>
        <w:t>Reproductive Sciences</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i/>
          <w:color w:val="000000"/>
          <w:sz w:val="24"/>
          <w:szCs w:val="24"/>
          <w:highlight w:val="white"/>
        </w:rPr>
        <w:t>14</w:t>
      </w:r>
      <w:r>
        <w:rPr>
          <w:rFonts w:ascii="Times New Roman" w:eastAsia="Times New Roman" w:hAnsi="Times New Roman" w:cs="Times New Roman"/>
          <w:color w:val="000000"/>
          <w:sz w:val="24"/>
          <w:szCs w:val="24"/>
          <w:highlight w:val="white"/>
        </w:rPr>
        <w:t xml:space="preserve">(8_suppl), 6–10. </w:t>
      </w:r>
      <w:r>
        <w:rPr>
          <w:rFonts w:ascii="Times New Roman" w:eastAsia="Times New Roman" w:hAnsi="Times New Roman" w:cs="Times New Roman"/>
          <w:color w:val="000000"/>
          <w:sz w:val="24"/>
          <w:szCs w:val="24"/>
        </w:rPr>
        <w:t xml:space="preserve"> </w:t>
      </w:r>
    </w:p>
    <w:p w14:paraId="5B77AD4D" w14:textId="77777777" w:rsidR="002F6ABF" w:rsidRDefault="007532F0">
      <w:pPr>
        <w:widowControl w:val="0"/>
        <w:pBdr>
          <w:top w:val="nil"/>
          <w:left w:val="nil"/>
          <w:bottom w:val="nil"/>
          <w:right w:val="nil"/>
          <w:between w:val="nil"/>
        </w:pBdr>
        <w:spacing w:before="1" w:line="240" w:lineRule="auto"/>
        <w:ind w:left="13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https://doi.org/10.1177/1933719107309818</w:t>
      </w:r>
      <w:r>
        <w:rPr>
          <w:rFonts w:ascii="Times New Roman" w:eastAsia="Times New Roman" w:hAnsi="Times New Roman" w:cs="Times New Roman"/>
          <w:color w:val="000000"/>
          <w:sz w:val="24"/>
          <w:szCs w:val="24"/>
        </w:rPr>
        <w:t xml:space="preserve"> </w:t>
      </w:r>
    </w:p>
    <w:p w14:paraId="194042BC" w14:textId="77777777" w:rsidR="002F6ABF" w:rsidRDefault="007532F0">
      <w:pPr>
        <w:widowControl w:val="0"/>
        <w:pBdr>
          <w:top w:val="nil"/>
          <w:left w:val="nil"/>
          <w:bottom w:val="nil"/>
          <w:right w:val="nil"/>
          <w:between w:val="nil"/>
        </w:pBdr>
        <w:spacing w:before="281" w:line="230" w:lineRule="auto"/>
        <w:ind w:left="1336" w:right="1095" w:hanging="720"/>
        <w:jc w:val="both"/>
        <w:rPr>
          <w:rFonts w:ascii="Times New Roman" w:eastAsia="Times New Roman" w:hAnsi="Times New Roman" w:cs="Times New Roman"/>
          <w:color w:val="0563C1"/>
          <w:sz w:val="24"/>
          <w:szCs w:val="24"/>
        </w:rPr>
      </w:pPr>
      <w:r>
        <w:rPr>
          <w:rFonts w:ascii="Times New Roman" w:eastAsia="Times New Roman" w:hAnsi="Times New Roman" w:cs="Times New Roman"/>
          <w:color w:val="000000"/>
          <w:sz w:val="24"/>
          <w:szCs w:val="24"/>
        </w:rPr>
        <w:t xml:space="preserve">Wu, Y.-H., Chang, T.-H., Huang, Y.-F., Huang, H.-D., &amp; Chou, C.-Y. (2013). COL11A1 </w:t>
      </w:r>
      <w:r>
        <w:rPr>
          <w:rFonts w:ascii="Times New Roman" w:eastAsia="Times New Roman" w:hAnsi="Times New Roman" w:cs="Times New Roman"/>
          <w:color w:val="000000"/>
          <w:sz w:val="24"/>
          <w:szCs w:val="24"/>
          <w:highlight w:val="white"/>
        </w:rPr>
        <w:t>promotes tumor progression and predicts poor clinical outcome in ovarian cancer.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highlight w:val="white"/>
        </w:rPr>
        <w:t>Oncogene</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i/>
          <w:color w:val="000000"/>
          <w:sz w:val="24"/>
          <w:szCs w:val="24"/>
          <w:highlight w:val="white"/>
        </w:rPr>
        <w:t>33</w:t>
      </w:r>
      <w:r>
        <w:rPr>
          <w:rFonts w:ascii="Times New Roman" w:eastAsia="Times New Roman" w:hAnsi="Times New Roman" w:cs="Times New Roman"/>
          <w:color w:val="000000"/>
          <w:sz w:val="24"/>
          <w:szCs w:val="24"/>
          <w:highlight w:val="white"/>
        </w:rPr>
        <w:t xml:space="preserve">(26), 3432–3440. </w:t>
      </w:r>
      <w:r>
        <w:rPr>
          <w:rFonts w:ascii="Times New Roman" w:eastAsia="Times New Roman" w:hAnsi="Times New Roman" w:cs="Times New Roman"/>
          <w:color w:val="0563C1"/>
          <w:sz w:val="24"/>
          <w:szCs w:val="24"/>
          <w:highlight w:val="white"/>
          <w:u w:val="single"/>
        </w:rPr>
        <w:t>https://doi.org/10.1038/onc.2013.307</w:t>
      </w:r>
      <w:r>
        <w:rPr>
          <w:rFonts w:ascii="Times New Roman" w:eastAsia="Times New Roman" w:hAnsi="Times New Roman" w:cs="Times New Roman"/>
          <w:color w:val="0563C1"/>
          <w:sz w:val="24"/>
          <w:szCs w:val="24"/>
        </w:rPr>
        <w:t xml:space="preserve"> </w:t>
      </w:r>
    </w:p>
    <w:p w14:paraId="514CDF04" w14:textId="77777777" w:rsidR="002F6ABF" w:rsidRDefault="007532F0">
      <w:pPr>
        <w:widowControl w:val="0"/>
        <w:pBdr>
          <w:top w:val="nil"/>
          <w:left w:val="nil"/>
          <w:bottom w:val="nil"/>
          <w:right w:val="nil"/>
          <w:between w:val="nil"/>
        </w:pBdr>
        <w:spacing w:before="281" w:line="229" w:lineRule="auto"/>
        <w:ind w:left="1337" w:right="347" w:hanging="720"/>
        <w:rPr>
          <w:rFonts w:ascii="Times New Roman" w:eastAsia="Times New Roman" w:hAnsi="Times New Roman" w:cs="Times New Roman"/>
          <w:color w:val="0563C1"/>
          <w:sz w:val="24"/>
          <w:szCs w:val="24"/>
        </w:rPr>
      </w:pPr>
      <w:r>
        <w:rPr>
          <w:rFonts w:ascii="Times New Roman" w:eastAsia="Times New Roman" w:hAnsi="Times New Roman" w:cs="Times New Roman"/>
          <w:color w:val="000000"/>
          <w:sz w:val="24"/>
          <w:szCs w:val="24"/>
        </w:rPr>
        <w:t xml:space="preserve">Xu, S., Xu, H., Wang, W., Li, S., Li, H., Li, T., Zhang, W., Yu, X., &amp; Liu, L. (2019). The role of  collagen in cancer: from bench to bedside. </w:t>
      </w:r>
      <w:r>
        <w:rPr>
          <w:rFonts w:ascii="Times New Roman" w:eastAsia="Times New Roman" w:hAnsi="Times New Roman" w:cs="Times New Roman"/>
          <w:i/>
          <w:color w:val="000000"/>
          <w:sz w:val="24"/>
          <w:szCs w:val="24"/>
        </w:rPr>
        <w:t>Journal of Translational Medicine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17</w:t>
      </w:r>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color w:val="0563C1"/>
          <w:sz w:val="24"/>
          <w:szCs w:val="24"/>
          <w:u w:val="single"/>
        </w:rPr>
        <w:t>https://doi.org/10.1186/s12967-019-2058-1</w:t>
      </w:r>
      <w:r>
        <w:rPr>
          <w:rFonts w:ascii="Times New Roman" w:eastAsia="Times New Roman" w:hAnsi="Times New Roman" w:cs="Times New Roman"/>
          <w:color w:val="0563C1"/>
          <w:sz w:val="24"/>
          <w:szCs w:val="24"/>
        </w:rPr>
        <w:t xml:space="preserve"> </w:t>
      </w:r>
    </w:p>
    <w:p w14:paraId="0D14898D" w14:textId="77777777" w:rsidR="002F6ABF" w:rsidRDefault="007532F0">
      <w:pPr>
        <w:widowControl w:val="0"/>
        <w:pBdr>
          <w:top w:val="nil"/>
          <w:left w:val="nil"/>
          <w:bottom w:val="nil"/>
          <w:right w:val="nil"/>
          <w:between w:val="nil"/>
        </w:pBdr>
        <w:spacing w:before="282" w:line="229" w:lineRule="auto"/>
        <w:ind w:left="1338" w:right="310" w:hanging="721"/>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highlight w:val="white"/>
        </w:rPr>
        <w:t>Zarrei</w:t>
      </w:r>
      <w:proofErr w:type="spellEnd"/>
      <w:r>
        <w:rPr>
          <w:rFonts w:ascii="Times New Roman" w:eastAsia="Times New Roman" w:hAnsi="Times New Roman" w:cs="Times New Roman"/>
          <w:color w:val="000000"/>
          <w:sz w:val="24"/>
          <w:szCs w:val="24"/>
          <w:highlight w:val="white"/>
        </w:rPr>
        <w:t xml:space="preserve">, M., MacDonald, J. R., Merico, D., &amp; Scherer, S. (2015). A copy number variation map of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the human genome. </w:t>
      </w:r>
      <w:r>
        <w:rPr>
          <w:rFonts w:ascii="Times New Roman" w:eastAsia="Times New Roman" w:hAnsi="Times New Roman" w:cs="Times New Roman"/>
          <w:i/>
          <w:color w:val="000000"/>
          <w:sz w:val="24"/>
          <w:szCs w:val="24"/>
          <w:highlight w:val="white"/>
        </w:rPr>
        <w:t>Nature Reviews Genetics</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i/>
          <w:color w:val="000000"/>
          <w:sz w:val="24"/>
          <w:szCs w:val="24"/>
          <w:highlight w:val="white"/>
        </w:rPr>
        <w:t>16</w:t>
      </w:r>
      <w:r>
        <w:rPr>
          <w:rFonts w:ascii="Times New Roman" w:eastAsia="Times New Roman" w:hAnsi="Times New Roman" w:cs="Times New Roman"/>
          <w:color w:val="000000"/>
          <w:sz w:val="24"/>
          <w:szCs w:val="24"/>
          <w:highlight w:val="white"/>
        </w:rPr>
        <w:t xml:space="preserve">, 172–183. https://doi.org/A copy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number variation map of the human genome</w:t>
      </w:r>
      <w:r>
        <w:rPr>
          <w:rFonts w:ascii="Times New Roman" w:eastAsia="Times New Roman" w:hAnsi="Times New Roman" w:cs="Times New Roman"/>
          <w:color w:val="000000"/>
          <w:sz w:val="24"/>
          <w:szCs w:val="24"/>
        </w:rPr>
        <w:t xml:space="preserve"> </w:t>
      </w:r>
    </w:p>
    <w:p w14:paraId="67EDABAE" w14:textId="77777777" w:rsidR="002F6ABF" w:rsidRDefault="007532F0">
      <w:pPr>
        <w:widowControl w:val="0"/>
        <w:pBdr>
          <w:top w:val="nil"/>
          <w:left w:val="nil"/>
          <w:bottom w:val="nil"/>
          <w:right w:val="nil"/>
          <w:between w:val="nil"/>
        </w:pBdr>
        <w:spacing w:before="282" w:line="230" w:lineRule="auto"/>
        <w:ind w:left="1340" w:right="335" w:hanging="7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Zhao, F., Wang, Y., Zheng, J., Wen, Y., Qu, M., Kang, S., Wu, S., Deng, X., Hong, K., Li, S.,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Qin, X., Wu, Z., Wang, X., Ai, C., Li, A., Zeng, L., Hu, J., Zeng, D., Shang, L., &amp; Wang,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Q. (2020). A genome-wide survey of copy number variations reveals an asymmetric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evolution of duplicated genes in rice. </w:t>
      </w:r>
      <w:r>
        <w:rPr>
          <w:rFonts w:ascii="Times New Roman" w:eastAsia="Times New Roman" w:hAnsi="Times New Roman" w:cs="Times New Roman"/>
          <w:i/>
          <w:color w:val="000000"/>
          <w:sz w:val="24"/>
          <w:szCs w:val="24"/>
          <w:highlight w:val="white"/>
        </w:rPr>
        <w:t>BMC Biology</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i/>
          <w:color w:val="000000"/>
          <w:sz w:val="24"/>
          <w:szCs w:val="24"/>
          <w:highlight w:val="white"/>
        </w:rPr>
        <w:t>18</w:t>
      </w:r>
      <w:r>
        <w:rPr>
          <w:rFonts w:ascii="Times New Roman" w:eastAsia="Times New Roman" w:hAnsi="Times New Roman" w:cs="Times New Roman"/>
          <w:color w:val="000000"/>
          <w:sz w:val="24"/>
          <w:szCs w:val="24"/>
          <w:highlight w:val="white"/>
        </w:rPr>
        <w:t xml:space="preserve">(1). </w:t>
      </w:r>
      <w:r>
        <w:rPr>
          <w:rFonts w:ascii="Times New Roman" w:eastAsia="Times New Roman" w:hAnsi="Times New Roman" w:cs="Times New Roman"/>
          <w:color w:val="000000"/>
          <w:sz w:val="24"/>
          <w:szCs w:val="24"/>
        </w:rPr>
        <w:t xml:space="preserve"> </w:t>
      </w:r>
    </w:p>
    <w:p w14:paraId="23E01AAA" w14:textId="77777777" w:rsidR="002F6ABF" w:rsidRDefault="007532F0">
      <w:pPr>
        <w:widowControl w:val="0"/>
        <w:pBdr>
          <w:top w:val="nil"/>
          <w:left w:val="nil"/>
          <w:bottom w:val="nil"/>
          <w:right w:val="nil"/>
          <w:between w:val="nil"/>
        </w:pBdr>
        <w:spacing w:before="2" w:line="240" w:lineRule="auto"/>
        <w:ind w:left="1337"/>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https://doi.org/10.1186/s12915-020-00798-0</w:t>
      </w:r>
    </w:p>
    <w:p w14:paraId="676BA72D" w14:textId="77777777" w:rsidR="002F6ABF" w:rsidRDefault="007532F0">
      <w:pPr>
        <w:widowControl w:val="0"/>
        <w:pBdr>
          <w:top w:val="nil"/>
          <w:left w:val="nil"/>
          <w:bottom w:val="nil"/>
          <w:right w:val="nil"/>
          <w:between w:val="nil"/>
        </w:pBdr>
        <w:spacing w:before="3200" w:line="240" w:lineRule="auto"/>
        <w:ind w:right="4891"/>
        <w:jc w:val="right"/>
        <w:rPr>
          <w:rFonts w:ascii="Calibri" w:eastAsia="Calibri" w:hAnsi="Calibri" w:cs="Calibri"/>
          <w:color w:val="000000"/>
        </w:rPr>
      </w:pPr>
      <w:r>
        <w:rPr>
          <w:rFonts w:ascii="Calibri" w:eastAsia="Calibri" w:hAnsi="Calibri" w:cs="Calibri"/>
          <w:color w:val="000000"/>
        </w:rPr>
        <w:t xml:space="preserve">26 </w:t>
      </w:r>
    </w:p>
    <w:p w14:paraId="27F944C3" w14:textId="77777777" w:rsidR="002F6ABF" w:rsidRDefault="007532F0">
      <w:pPr>
        <w:widowControl w:val="0"/>
        <w:pBdr>
          <w:top w:val="nil"/>
          <w:left w:val="nil"/>
          <w:bottom w:val="nil"/>
          <w:right w:val="nil"/>
          <w:between w:val="nil"/>
        </w:pBdr>
        <w:spacing w:line="240" w:lineRule="auto"/>
        <w:ind w:left="61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Appendix A </w:t>
      </w:r>
    </w:p>
    <w:p w14:paraId="20CFB765" w14:textId="77777777" w:rsidR="002F6ABF" w:rsidRDefault="007532F0">
      <w:pPr>
        <w:widowControl w:val="0"/>
        <w:pBdr>
          <w:top w:val="nil"/>
          <w:left w:val="nil"/>
          <w:bottom w:val="nil"/>
          <w:right w:val="nil"/>
          <w:between w:val="nil"/>
        </w:pBdr>
        <w:spacing w:before="337" w:line="240" w:lineRule="auto"/>
        <w:ind w:right="310"/>
        <w:jc w:val="right"/>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lastRenderedPageBreak/>
        <w:drawing>
          <wp:inline distT="19050" distB="19050" distL="19050" distR="19050" wp14:anchorId="7CB693F3" wp14:editId="0356CBB7">
            <wp:extent cx="5934075" cy="165735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934075" cy="1657350"/>
                    </a:xfrm>
                    <a:prstGeom prst="rect">
                      <a:avLst/>
                    </a:prstGeom>
                    <a:ln/>
                  </pic:spPr>
                </pic:pic>
              </a:graphicData>
            </a:graphic>
          </wp:inline>
        </w:drawing>
      </w:r>
    </w:p>
    <w:p w14:paraId="5BBB6D44" w14:textId="77777777" w:rsidR="002F6ABF" w:rsidRDefault="007532F0">
      <w:pPr>
        <w:widowControl w:val="0"/>
        <w:pBdr>
          <w:top w:val="nil"/>
          <w:left w:val="nil"/>
          <w:bottom w:val="nil"/>
          <w:right w:val="nil"/>
          <w:between w:val="nil"/>
        </w:pBdr>
        <w:spacing w:before="85" w:line="240" w:lineRule="auto"/>
        <w:ind w:left="61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Appendix B</w:t>
      </w:r>
    </w:p>
    <w:p w14:paraId="405B9FCC" w14:textId="77777777" w:rsidR="002F6ABF" w:rsidRDefault="007532F0">
      <w:pPr>
        <w:widowControl w:val="0"/>
        <w:pBdr>
          <w:top w:val="nil"/>
          <w:left w:val="nil"/>
          <w:bottom w:val="nil"/>
          <w:right w:val="nil"/>
          <w:between w:val="nil"/>
        </w:pBdr>
        <w:spacing w:before="177" w:line="215" w:lineRule="auto"/>
        <w:ind w:left="643" w:right="365"/>
        <w:jc w:val="center"/>
        <w:rPr>
          <w:rFonts w:ascii="Calibri" w:eastAsia="Calibri" w:hAnsi="Calibri" w:cs="Calibri"/>
          <w:color w:val="000000"/>
        </w:rPr>
      </w:pPr>
      <w:r>
        <w:rPr>
          <w:rFonts w:ascii="Times New Roman" w:eastAsia="Times New Roman" w:hAnsi="Times New Roman" w:cs="Times New Roman"/>
          <w:b/>
          <w:noProof/>
          <w:color w:val="000000"/>
          <w:sz w:val="24"/>
          <w:szCs w:val="24"/>
        </w:rPr>
        <w:drawing>
          <wp:inline distT="19050" distB="19050" distL="19050" distR="19050" wp14:anchorId="33D1D777" wp14:editId="1443BB9C">
            <wp:extent cx="5880482" cy="2723515"/>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880482" cy="2723515"/>
                    </a:xfrm>
                    <a:prstGeom prst="rect">
                      <a:avLst/>
                    </a:prstGeom>
                    <a:ln/>
                  </pic:spPr>
                </pic:pic>
              </a:graphicData>
            </a:graphic>
          </wp:inline>
        </w:drawing>
      </w:r>
      <w:r>
        <w:rPr>
          <w:rFonts w:ascii="Times New Roman" w:eastAsia="Times New Roman" w:hAnsi="Times New Roman" w:cs="Times New Roman"/>
          <w:b/>
          <w:noProof/>
          <w:color w:val="000000"/>
          <w:sz w:val="24"/>
          <w:szCs w:val="24"/>
        </w:rPr>
        <w:drawing>
          <wp:inline distT="19050" distB="19050" distL="19050" distR="19050" wp14:anchorId="05811F2D" wp14:editId="4595AA1C">
            <wp:extent cx="5899785" cy="254381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899785" cy="2543810"/>
                    </a:xfrm>
                    <a:prstGeom prst="rect">
                      <a:avLst/>
                    </a:prstGeom>
                    <a:ln/>
                  </pic:spPr>
                </pic:pic>
              </a:graphicData>
            </a:graphic>
          </wp:inline>
        </w:drawing>
      </w:r>
      <w:r>
        <w:rPr>
          <w:rFonts w:ascii="Calibri" w:eastAsia="Calibri" w:hAnsi="Calibri" w:cs="Calibri"/>
          <w:color w:val="000000"/>
        </w:rPr>
        <w:t xml:space="preserve">27 </w:t>
      </w:r>
    </w:p>
    <w:p w14:paraId="160E23A3" w14:textId="77777777" w:rsidR="002F6ABF" w:rsidRDefault="007532F0">
      <w:pPr>
        <w:widowControl w:val="0"/>
        <w:pBdr>
          <w:top w:val="nil"/>
          <w:left w:val="nil"/>
          <w:bottom w:val="nil"/>
          <w:right w:val="nil"/>
          <w:between w:val="nil"/>
        </w:pBdr>
        <w:spacing w:line="218" w:lineRule="auto"/>
        <w:ind w:left="643" w:right="296"/>
        <w:rPr>
          <w:rFonts w:ascii="Calibri" w:eastAsia="Calibri" w:hAnsi="Calibri" w:cs="Calibri"/>
          <w:color w:val="000000"/>
        </w:rPr>
      </w:pPr>
      <w:r>
        <w:rPr>
          <w:rFonts w:ascii="Calibri" w:eastAsia="Calibri" w:hAnsi="Calibri" w:cs="Calibri"/>
          <w:noProof/>
          <w:color w:val="000000"/>
        </w:rPr>
        <w:lastRenderedPageBreak/>
        <w:drawing>
          <wp:inline distT="19050" distB="19050" distL="19050" distR="19050" wp14:anchorId="19ABC6D2" wp14:editId="6DF7272D">
            <wp:extent cx="5943346" cy="242506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346" cy="2425065"/>
                    </a:xfrm>
                    <a:prstGeom prst="rect">
                      <a:avLst/>
                    </a:prstGeom>
                    <a:ln/>
                  </pic:spPr>
                </pic:pic>
              </a:graphicData>
            </a:graphic>
          </wp:inline>
        </w:drawing>
      </w:r>
      <w:r>
        <w:rPr>
          <w:rFonts w:ascii="Calibri" w:eastAsia="Calibri" w:hAnsi="Calibri" w:cs="Calibri"/>
          <w:noProof/>
          <w:color w:val="000000"/>
        </w:rPr>
        <w:drawing>
          <wp:inline distT="19050" distB="19050" distL="19050" distR="19050" wp14:anchorId="3DA6CEBA" wp14:editId="43558645">
            <wp:extent cx="5941694" cy="2266696"/>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1694" cy="2266696"/>
                    </a:xfrm>
                    <a:prstGeom prst="rect">
                      <a:avLst/>
                    </a:prstGeom>
                    <a:ln/>
                  </pic:spPr>
                </pic:pic>
              </a:graphicData>
            </a:graphic>
          </wp:inline>
        </w:drawing>
      </w:r>
    </w:p>
    <w:p w14:paraId="3779E57A" w14:textId="77777777" w:rsidR="002F6ABF" w:rsidRDefault="007532F0">
      <w:pPr>
        <w:widowControl w:val="0"/>
        <w:pBdr>
          <w:top w:val="nil"/>
          <w:left w:val="nil"/>
          <w:bottom w:val="nil"/>
          <w:right w:val="nil"/>
          <w:between w:val="nil"/>
        </w:pBdr>
        <w:spacing w:before="5080" w:line="240" w:lineRule="auto"/>
        <w:ind w:right="4900"/>
        <w:jc w:val="right"/>
        <w:rPr>
          <w:rFonts w:ascii="Calibri" w:eastAsia="Calibri" w:hAnsi="Calibri" w:cs="Calibri"/>
          <w:color w:val="000000"/>
        </w:rPr>
      </w:pPr>
      <w:r>
        <w:rPr>
          <w:rFonts w:ascii="Calibri" w:eastAsia="Calibri" w:hAnsi="Calibri" w:cs="Calibri"/>
          <w:color w:val="000000"/>
        </w:rPr>
        <w:t>28</w:t>
      </w:r>
    </w:p>
    <w:p w14:paraId="5A655B2D" w14:textId="77777777" w:rsidR="002F6ABF" w:rsidRDefault="007532F0">
      <w:pPr>
        <w:widowControl w:val="0"/>
        <w:pBdr>
          <w:top w:val="nil"/>
          <w:left w:val="nil"/>
          <w:bottom w:val="nil"/>
          <w:right w:val="nil"/>
          <w:between w:val="nil"/>
        </w:pBdr>
        <w:spacing w:line="240" w:lineRule="auto"/>
        <w:ind w:left="61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Appendix C </w:t>
      </w:r>
    </w:p>
    <w:p w14:paraId="7D67AFBA" w14:textId="77777777" w:rsidR="002F6ABF" w:rsidRDefault="007532F0">
      <w:pPr>
        <w:widowControl w:val="0"/>
        <w:pBdr>
          <w:top w:val="nil"/>
          <w:left w:val="nil"/>
          <w:bottom w:val="nil"/>
          <w:right w:val="nil"/>
          <w:between w:val="nil"/>
        </w:pBdr>
        <w:spacing w:before="175" w:line="240" w:lineRule="auto"/>
        <w:ind w:left="620"/>
        <w:rPr>
          <w:rFonts w:ascii="Times New Roman" w:eastAsia="Times New Roman" w:hAnsi="Times New Roman" w:cs="Times New Roman"/>
          <w:color w:val="000000"/>
        </w:rPr>
      </w:pPr>
      <w:r>
        <w:rPr>
          <w:rFonts w:ascii="Times New Roman" w:eastAsia="Times New Roman" w:hAnsi="Times New Roman" w:cs="Times New Roman"/>
          <w:color w:val="000000"/>
          <w:u w:val="single"/>
        </w:rPr>
        <w:lastRenderedPageBreak/>
        <w:t>COL12A1</w:t>
      </w:r>
      <w:r>
        <w:rPr>
          <w:rFonts w:ascii="Times New Roman" w:eastAsia="Times New Roman" w:hAnsi="Times New Roman" w:cs="Times New Roman"/>
          <w:color w:val="000000"/>
        </w:rPr>
        <w:t xml:space="preserve"> </w:t>
      </w:r>
    </w:p>
    <w:p w14:paraId="0DCD5F5F" w14:textId="77777777" w:rsidR="002F6ABF" w:rsidRDefault="007532F0">
      <w:pPr>
        <w:widowControl w:val="0"/>
        <w:pBdr>
          <w:top w:val="nil"/>
          <w:left w:val="nil"/>
          <w:bottom w:val="nil"/>
          <w:right w:val="nil"/>
          <w:between w:val="nil"/>
        </w:pBdr>
        <w:spacing w:before="297" w:line="240" w:lineRule="auto"/>
        <w:ind w:right="255"/>
        <w:jc w:val="right"/>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19050" distB="19050" distL="19050" distR="19050" wp14:anchorId="430CD098" wp14:editId="5DAB34A7">
            <wp:extent cx="5988685" cy="297116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88685" cy="2971165"/>
                    </a:xfrm>
                    <a:prstGeom prst="rect">
                      <a:avLst/>
                    </a:prstGeom>
                    <a:ln/>
                  </pic:spPr>
                </pic:pic>
              </a:graphicData>
            </a:graphic>
          </wp:inline>
        </w:drawing>
      </w:r>
    </w:p>
    <w:p w14:paraId="1AD06919" w14:textId="77777777" w:rsidR="002F6ABF" w:rsidRDefault="007532F0">
      <w:pPr>
        <w:widowControl w:val="0"/>
        <w:pBdr>
          <w:top w:val="nil"/>
          <w:left w:val="nil"/>
          <w:bottom w:val="nil"/>
          <w:right w:val="nil"/>
          <w:between w:val="nil"/>
        </w:pBdr>
        <w:spacing w:line="339" w:lineRule="auto"/>
        <w:ind w:left="617" w:right="362" w:firstLine="719"/>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Figure COL12A1 survival has stratified curve of CNV changes (n = 564). Time is measured in days. Green  illustrates duplicated copy number variation showing increased survival probability while red illustrates deletion of copy number  variation displaying lower survival probability. Blue displays normal copy number variation. The model’s p-value of 0.046  demonstrates a statistically significant model when stratifying between COL12A1 duplication and deletion with regards to  survival time. The dotted lines display the 50% survival probability between duplication, deletion, and normal copy number  variation.</w:t>
      </w:r>
    </w:p>
    <w:p w14:paraId="485CB6A7" w14:textId="77777777" w:rsidR="002F6ABF" w:rsidRDefault="007532F0">
      <w:pPr>
        <w:widowControl w:val="0"/>
        <w:pBdr>
          <w:top w:val="nil"/>
          <w:left w:val="nil"/>
          <w:bottom w:val="nil"/>
          <w:right w:val="nil"/>
          <w:between w:val="nil"/>
        </w:pBdr>
        <w:spacing w:before="5333" w:line="240" w:lineRule="auto"/>
        <w:ind w:right="4891"/>
        <w:jc w:val="right"/>
        <w:rPr>
          <w:rFonts w:ascii="Calibri" w:eastAsia="Calibri" w:hAnsi="Calibri" w:cs="Calibri"/>
          <w:color w:val="000000"/>
        </w:rPr>
      </w:pPr>
      <w:r>
        <w:rPr>
          <w:rFonts w:ascii="Calibri" w:eastAsia="Calibri" w:hAnsi="Calibri" w:cs="Calibri"/>
          <w:color w:val="000000"/>
        </w:rPr>
        <w:t xml:space="preserve">29 </w:t>
      </w:r>
    </w:p>
    <w:p w14:paraId="27D804F4" w14:textId="77777777" w:rsidR="002F6ABF" w:rsidRDefault="007532F0">
      <w:pPr>
        <w:widowControl w:val="0"/>
        <w:pBdr>
          <w:top w:val="nil"/>
          <w:left w:val="nil"/>
          <w:bottom w:val="nil"/>
          <w:right w:val="nil"/>
          <w:between w:val="nil"/>
        </w:pBdr>
        <w:spacing w:line="240" w:lineRule="auto"/>
        <w:ind w:left="620"/>
        <w:rPr>
          <w:rFonts w:ascii="Times New Roman" w:eastAsia="Times New Roman" w:hAnsi="Times New Roman" w:cs="Times New Roman"/>
          <w:color w:val="000000"/>
        </w:rPr>
      </w:pPr>
      <w:r>
        <w:rPr>
          <w:rFonts w:ascii="Times New Roman" w:eastAsia="Times New Roman" w:hAnsi="Times New Roman" w:cs="Times New Roman"/>
          <w:color w:val="000000"/>
          <w:u w:val="single"/>
        </w:rPr>
        <w:t>COL4A3BP</w:t>
      </w:r>
      <w:r>
        <w:rPr>
          <w:rFonts w:ascii="Times New Roman" w:eastAsia="Times New Roman" w:hAnsi="Times New Roman" w:cs="Times New Roman"/>
          <w:color w:val="000000"/>
        </w:rPr>
        <w:t xml:space="preserve"> </w:t>
      </w:r>
    </w:p>
    <w:p w14:paraId="2542C7C7" w14:textId="77777777" w:rsidR="002F6ABF" w:rsidRDefault="007532F0">
      <w:pPr>
        <w:widowControl w:val="0"/>
        <w:pBdr>
          <w:top w:val="nil"/>
          <w:left w:val="nil"/>
          <w:bottom w:val="nil"/>
          <w:right w:val="nil"/>
          <w:between w:val="nil"/>
        </w:pBdr>
        <w:spacing w:before="295" w:line="240" w:lineRule="auto"/>
        <w:ind w:right="251"/>
        <w:jc w:val="right"/>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19050" distB="19050" distL="19050" distR="19050" wp14:anchorId="0C0FD7EB" wp14:editId="56DAFF67">
            <wp:extent cx="5990590" cy="366839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90590" cy="3668395"/>
                    </a:xfrm>
                    <a:prstGeom prst="rect">
                      <a:avLst/>
                    </a:prstGeom>
                    <a:ln/>
                  </pic:spPr>
                </pic:pic>
              </a:graphicData>
            </a:graphic>
          </wp:inline>
        </w:drawing>
      </w:r>
    </w:p>
    <w:p w14:paraId="0DF6ED8B" w14:textId="77777777" w:rsidR="002F6ABF" w:rsidRDefault="007532F0">
      <w:pPr>
        <w:widowControl w:val="0"/>
        <w:pBdr>
          <w:top w:val="nil"/>
          <w:left w:val="nil"/>
          <w:bottom w:val="nil"/>
          <w:right w:val="nil"/>
          <w:between w:val="nil"/>
        </w:pBdr>
        <w:spacing w:line="339" w:lineRule="auto"/>
        <w:ind w:left="617" w:right="427" w:hanging="1"/>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Figure COL4A3BP survival has stratified curve of CNV changes (n = 564). Time is measured in days. Green illustrates  duplicated copy number variation displaying a decreased survival probability while red illustrates deletion of copy number  variation. Blue displays normal copy number variation illustrating an increased survival probability compared to copy number  variation duplication. The model’s p-value of 0.021 demonstrates a statistically significant model when stratifying between  COL12A1 duplication vs normal and deletion copy number variation with regards to survival time. The dotted lines display the  50% survival probability between duplication, deletion, and normal copy number variation.</w:t>
      </w:r>
    </w:p>
    <w:p w14:paraId="5503B593" w14:textId="77777777" w:rsidR="002F6ABF" w:rsidRDefault="007532F0">
      <w:pPr>
        <w:widowControl w:val="0"/>
        <w:pBdr>
          <w:top w:val="nil"/>
          <w:left w:val="nil"/>
          <w:bottom w:val="nil"/>
          <w:right w:val="nil"/>
          <w:between w:val="nil"/>
        </w:pBdr>
        <w:spacing w:before="4680" w:line="240" w:lineRule="auto"/>
        <w:ind w:right="4891"/>
        <w:jc w:val="right"/>
        <w:rPr>
          <w:rFonts w:ascii="Calibri" w:eastAsia="Calibri" w:hAnsi="Calibri" w:cs="Calibri"/>
          <w:color w:val="000000"/>
        </w:rPr>
      </w:pPr>
      <w:r>
        <w:rPr>
          <w:rFonts w:ascii="Calibri" w:eastAsia="Calibri" w:hAnsi="Calibri" w:cs="Calibri"/>
          <w:color w:val="000000"/>
        </w:rPr>
        <w:t xml:space="preserve">30 </w:t>
      </w:r>
    </w:p>
    <w:p w14:paraId="0A59BE91" w14:textId="77777777" w:rsidR="002F6ABF" w:rsidRDefault="007532F0">
      <w:pPr>
        <w:widowControl w:val="0"/>
        <w:pBdr>
          <w:top w:val="nil"/>
          <w:left w:val="nil"/>
          <w:bottom w:val="nil"/>
          <w:right w:val="nil"/>
          <w:between w:val="nil"/>
        </w:pBdr>
        <w:spacing w:line="240" w:lineRule="auto"/>
        <w:ind w:left="620"/>
        <w:rPr>
          <w:rFonts w:ascii="Times New Roman" w:eastAsia="Times New Roman" w:hAnsi="Times New Roman" w:cs="Times New Roman"/>
          <w:color w:val="000000"/>
        </w:rPr>
      </w:pPr>
      <w:r>
        <w:rPr>
          <w:rFonts w:ascii="Times New Roman" w:eastAsia="Times New Roman" w:hAnsi="Times New Roman" w:cs="Times New Roman"/>
          <w:color w:val="000000"/>
          <w:u w:val="single"/>
        </w:rPr>
        <w:t>COL5A3</w:t>
      </w:r>
      <w:r>
        <w:rPr>
          <w:rFonts w:ascii="Times New Roman" w:eastAsia="Times New Roman" w:hAnsi="Times New Roman" w:cs="Times New Roman"/>
          <w:color w:val="000000"/>
        </w:rPr>
        <w:t xml:space="preserve"> </w:t>
      </w:r>
    </w:p>
    <w:p w14:paraId="2FF08550" w14:textId="77777777" w:rsidR="002F6ABF" w:rsidRDefault="007532F0">
      <w:pPr>
        <w:widowControl w:val="0"/>
        <w:pBdr>
          <w:top w:val="nil"/>
          <w:left w:val="nil"/>
          <w:bottom w:val="nil"/>
          <w:right w:val="nil"/>
          <w:between w:val="nil"/>
        </w:pBdr>
        <w:spacing w:before="189" w:line="240" w:lineRule="auto"/>
        <w:ind w:right="325"/>
        <w:jc w:val="right"/>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19050" distB="19050" distL="19050" distR="19050" wp14:anchorId="2A84F2A1" wp14:editId="495CC6A8">
            <wp:extent cx="5943600" cy="3457575"/>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943600" cy="3457575"/>
                    </a:xfrm>
                    <a:prstGeom prst="rect">
                      <a:avLst/>
                    </a:prstGeom>
                    <a:ln/>
                  </pic:spPr>
                </pic:pic>
              </a:graphicData>
            </a:graphic>
          </wp:inline>
        </w:drawing>
      </w:r>
    </w:p>
    <w:p w14:paraId="3937103A" w14:textId="77777777" w:rsidR="002F6ABF" w:rsidRDefault="007532F0">
      <w:pPr>
        <w:widowControl w:val="0"/>
        <w:pBdr>
          <w:top w:val="nil"/>
          <w:left w:val="nil"/>
          <w:bottom w:val="nil"/>
          <w:right w:val="nil"/>
          <w:between w:val="nil"/>
        </w:pBdr>
        <w:spacing w:line="339" w:lineRule="auto"/>
        <w:ind w:left="614" w:right="321" w:firstLine="1"/>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Figure COL5A3 survival has stratified curve of CNV changes (n = 564). Time is measured in days. Green illustrates  duplicated copy number variation displaying an increased survival probability while red illustrates deletion of copy number  variation illustrating a lower survival probability when compared to normal and duplicated copy number variation. Blue displays  normal copy number variation. The model’s p-value of 0.014 demonstrates a statistically significant model when stratifying  between COL5A3 deletion vs normal and duplicated copy number variation with regards to survival time. The dotted lines  display the 50% survival probability between duplication, deletion, and normal copy number variation.</w:t>
      </w:r>
    </w:p>
    <w:p w14:paraId="10764376" w14:textId="77777777" w:rsidR="002F6ABF" w:rsidRDefault="007532F0">
      <w:pPr>
        <w:widowControl w:val="0"/>
        <w:pBdr>
          <w:top w:val="nil"/>
          <w:left w:val="nil"/>
          <w:bottom w:val="nil"/>
          <w:right w:val="nil"/>
          <w:between w:val="nil"/>
        </w:pBdr>
        <w:spacing w:before="5117" w:line="240" w:lineRule="auto"/>
        <w:ind w:right="4891"/>
        <w:jc w:val="right"/>
        <w:rPr>
          <w:rFonts w:ascii="Calibri" w:eastAsia="Calibri" w:hAnsi="Calibri" w:cs="Calibri"/>
          <w:color w:val="000000"/>
        </w:rPr>
      </w:pPr>
      <w:r>
        <w:rPr>
          <w:rFonts w:ascii="Calibri" w:eastAsia="Calibri" w:hAnsi="Calibri" w:cs="Calibri"/>
          <w:color w:val="000000"/>
        </w:rPr>
        <w:t xml:space="preserve">31 </w:t>
      </w:r>
    </w:p>
    <w:p w14:paraId="2406B6CC" w14:textId="77777777" w:rsidR="002F6ABF" w:rsidRDefault="007532F0">
      <w:pPr>
        <w:widowControl w:val="0"/>
        <w:pBdr>
          <w:top w:val="nil"/>
          <w:left w:val="nil"/>
          <w:bottom w:val="nil"/>
          <w:right w:val="nil"/>
          <w:between w:val="nil"/>
        </w:pBdr>
        <w:spacing w:line="240" w:lineRule="auto"/>
        <w:ind w:left="61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Appendix D </w:t>
      </w:r>
    </w:p>
    <w:p w14:paraId="309F7B0A" w14:textId="77777777" w:rsidR="002F6ABF" w:rsidRDefault="007532F0">
      <w:pPr>
        <w:widowControl w:val="0"/>
        <w:pBdr>
          <w:top w:val="nil"/>
          <w:left w:val="nil"/>
          <w:bottom w:val="nil"/>
          <w:right w:val="nil"/>
          <w:between w:val="nil"/>
        </w:pBdr>
        <w:spacing w:before="175" w:line="240" w:lineRule="auto"/>
        <w:ind w:left="6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COL12A1 </w:t>
      </w:r>
    </w:p>
    <w:p w14:paraId="713FFAAF" w14:textId="77777777" w:rsidR="002F6ABF" w:rsidRDefault="007532F0">
      <w:pPr>
        <w:widowControl w:val="0"/>
        <w:pBdr>
          <w:top w:val="nil"/>
          <w:left w:val="nil"/>
          <w:bottom w:val="nil"/>
          <w:right w:val="nil"/>
          <w:between w:val="nil"/>
        </w:pBdr>
        <w:spacing w:before="149" w:line="210" w:lineRule="auto"/>
        <w:ind w:left="621" w:right="732" w:hanging="7"/>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14:anchorId="073DEF68" wp14:editId="6E160A1F">
            <wp:extent cx="5685283" cy="332359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685283" cy="3323590"/>
                    </a:xfrm>
                    <a:prstGeom prst="rect">
                      <a:avLst/>
                    </a:prstGeom>
                    <a:ln/>
                  </pic:spPr>
                </pic:pic>
              </a:graphicData>
            </a:graphic>
          </wp:inline>
        </w:drawing>
      </w:r>
      <w:r>
        <w:rPr>
          <w:rFonts w:ascii="Times New Roman" w:eastAsia="Times New Roman" w:hAnsi="Times New Roman" w:cs="Times New Roman"/>
          <w:color w:val="000000"/>
          <w:sz w:val="24"/>
          <w:szCs w:val="24"/>
        </w:rPr>
        <w:t>COL4A3BP</w:t>
      </w:r>
    </w:p>
    <w:p w14:paraId="3E80F36D" w14:textId="77777777" w:rsidR="002F6ABF" w:rsidRDefault="007532F0">
      <w:pPr>
        <w:widowControl w:val="0"/>
        <w:pBdr>
          <w:top w:val="nil"/>
          <w:left w:val="nil"/>
          <w:bottom w:val="nil"/>
          <w:right w:val="nil"/>
          <w:between w:val="nil"/>
        </w:pBdr>
        <w:spacing w:before="113" w:line="222" w:lineRule="auto"/>
        <w:ind w:left="613" w:right="731"/>
        <w:jc w:val="center"/>
        <w:rPr>
          <w:rFonts w:ascii="Calibri" w:eastAsia="Calibri" w:hAnsi="Calibri" w:cs="Calibri"/>
          <w:color w:val="000000"/>
        </w:rPr>
        <w:sectPr w:rsidR="002F6ABF">
          <w:pgSz w:w="12240" w:h="15840"/>
          <w:pgMar w:top="1421" w:right="1114" w:bottom="1042" w:left="826" w:header="0" w:footer="720" w:gutter="0"/>
          <w:pgNumType w:start="1"/>
          <w:cols w:space="720"/>
        </w:sectPr>
      </w:pPr>
      <w:r>
        <w:rPr>
          <w:rFonts w:ascii="Times New Roman" w:eastAsia="Times New Roman" w:hAnsi="Times New Roman" w:cs="Times New Roman"/>
          <w:noProof/>
          <w:color w:val="000000"/>
          <w:sz w:val="24"/>
          <w:szCs w:val="24"/>
        </w:rPr>
        <w:drawing>
          <wp:inline distT="19050" distB="19050" distL="19050" distR="19050" wp14:anchorId="5E8F40F2" wp14:editId="38BB5D28">
            <wp:extent cx="5685790" cy="350901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685790" cy="3509010"/>
                    </a:xfrm>
                    <a:prstGeom prst="rect">
                      <a:avLst/>
                    </a:prstGeom>
                    <a:ln/>
                  </pic:spPr>
                </pic:pic>
              </a:graphicData>
            </a:graphic>
          </wp:inline>
        </w:drawing>
      </w:r>
      <w:r>
        <w:rPr>
          <w:rFonts w:ascii="Calibri" w:eastAsia="Calibri" w:hAnsi="Calibri" w:cs="Calibri"/>
          <w:color w:val="000000"/>
        </w:rPr>
        <w:t xml:space="preserve">32 </w:t>
      </w:r>
    </w:p>
    <w:p w14:paraId="74076D25" w14:textId="77777777" w:rsidR="002F6ABF" w:rsidRDefault="007532F0">
      <w:pPr>
        <w:widowControl w:val="0"/>
        <w:pBdr>
          <w:top w:val="nil"/>
          <w:left w:val="nil"/>
          <w:bottom w:val="nil"/>
          <w:right w:val="nil"/>
          <w:between w:val="nil"/>
        </w:pBdr>
        <w:spacing w:line="19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COL5A3</w:t>
      </w:r>
    </w:p>
    <w:p w14:paraId="5BF30865" w14:textId="77777777" w:rsidR="002F6ABF" w:rsidRDefault="007532F0">
      <w:pPr>
        <w:widowControl w:val="0"/>
        <w:pBdr>
          <w:top w:val="nil"/>
          <w:left w:val="nil"/>
          <w:bottom w:val="nil"/>
          <w:right w:val="nil"/>
          <w:between w:val="nil"/>
        </w:pBdr>
        <w:spacing w:before="307" w:line="452" w:lineRule="auto"/>
        <w:rPr>
          <w:rFonts w:ascii="Calibri" w:eastAsia="Calibri" w:hAnsi="Calibri" w:cs="Calibri"/>
          <w:color w:val="000000"/>
        </w:rPr>
        <w:sectPr w:rsidR="002F6ABF">
          <w:type w:val="continuous"/>
          <w:pgSz w:w="12240" w:h="15840"/>
          <w:pgMar w:top="1421" w:right="1440" w:bottom="1042" w:left="1440" w:header="0" w:footer="720" w:gutter="0"/>
          <w:cols w:space="720" w:equalWidth="0">
            <w:col w:w="9360" w:space="0"/>
          </w:cols>
        </w:sectPr>
      </w:pPr>
      <w:r>
        <w:rPr>
          <w:rFonts w:ascii="Times New Roman" w:eastAsia="Times New Roman" w:hAnsi="Times New Roman" w:cs="Times New Roman"/>
          <w:noProof/>
          <w:color w:val="000000"/>
          <w:sz w:val="24"/>
          <w:szCs w:val="24"/>
        </w:rPr>
        <w:lastRenderedPageBreak/>
        <w:drawing>
          <wp:inline distT="19050" distB="19050" distL="19050" distR="19050" wp14:anchorId="06F187D3" wp14:editId="7AF45748">
            <wp:extent cx="5705475" cy="3521076"/>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705475" cy="3521076"/>
                    </a:xfrm>
                    <a:prstGeom prst="rect">
                      <a:avLst/>
                    </a:prstGeom>
                    <a:ln/>
                  </pic:spPr>
                </pic:pic>
              </a:graphicData>
            </a:graphic>
          </wp:inline>
        </w:drawing>
      </w:r>
      <w:r>
        <w:rPr>
          <w:rFonts w:ascii="Calibri" w:eastAsia="Calibri" w:hAnsi="Calibri" w:cs="Calibri"/>
          <w:color w:val="000000"/>
        </w:rPr>
        <w:t xml:space="preserve">33 </w:t>
      </w:r>
    </w:p>
    <w:p w14:paraId="1595F086" w14:textId="77777777" w:rsidR="002F6ABF" w:rsidRDefault="007532F0">
      <w:pPr>
        <w:widowControl w:val="0"/>
        <w:pBdr>
          <w:top w:val="nil"/>
          <w:left w:val="nil"/>
          <w:bottom w:val="nil"/>
          <w:right w:val="nil"/>
          <w:between w:val="nil"/>
        </w:pBdr>
        <w:spacing w:line="240" w:lineRule="auto"/>
        <w:ind w:right="3822"/>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Table of Abbreviations </w:t>
      </w:r>
    </w:p>
    <w:p w14:paraId="3438F263" w14:textId="77777777" w:rsidR="002F6ABF" w:rsidRDefault="007532F0">
      <w:pPr>
        <w:widowControl w:val="0"/>
        <w:pBdr>
          <w:top w:val="nil"/>
          <w:left w:val="nil"/>
          <w:bottom w:val="nil"/>
          <w:right w:val="nil"/>
          <w:between w:val="nil"/>
        </w:pBdr>
        <w:spacing w:before="867" w:line="240" w:lineRule="auto"/>
        <w:ind w:left="6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Analysis of Variance (ANOVA) </w:t>
      </w:r>
    </w:p>
    <w:p w14:paraId="07B7922A" w14:textId="77777777" w:rsidR="002F6ABF" w:rsidRDefault="007532F0">
      <w:pPr>
        <w:widowControl w:val="0"/>
        <w:pBdr>
          <w:top w:val="nil"/>
          <w:left w:val="nil"/>
          <w:bottom w:val="nil"/>
          <w:right w:val="nil"/>
          <w:between w:val="nil"/>
        </w:pBdr>
        <w:spacing w:before="295" w:line="240" w:lineRule="auto"/>
        <w:ind w:left="6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Beta(1-0)galactosyltransferase Gene (COLGALT) </w:t>
      </w:r>
    </w:p>
    <w:p w14:paraId="286F12B3" w14:textId="77777777" w:rsidR="002F6ABF" w:rsidRDefault="007532F0">
      <w:pPr>
        <w:widowControl w:val="0"/>
        <w:pBdr>
          <w:top w:val="nil"/>
          <w:left w:val="nil"/>
          <w:bottom w:val="nil"/>
          <w:right w:val="nil"/>
          <w:between w:val="nil"/>
        </w:pBdr>
        <w:spacing w:before="291" w:line="240" w:lineRule="auto"/>
        <w:ind w:left="6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Ceramide Transfer (Protein) (CERT) </w:t>
      </w:r>
    </w:p>
    <w:p w14:paraId="482D34C5" w14:textId="77777777" w:rsidR="002F6ABF" w:rsidRDefault="007532F0">
      <w:pPr>
        <w:widowControl w:val="0"/>
        <w:pBdr>
          <w:top w:val="nil"/>
          <w:left w:val="nil"/>
          <w:bottom w:val="nil"/>
          <w:right w:val="nil"/>
          <w:between w:val="nil"/>
        </w:pBdr>
        <w:spacing w:before="296" w:line="240" w:lineRule="auto"/>
        <w:ind w:left="6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Collagen-like Gene (COLEC) </w:t>
      </w:r>
    </w:p>
    <w:p w14:paraId="094E37F2" w14:textId="77777777" w:rsidR="002F6ABF" w:rsidRDefault="007532F0">
      <w:pPr>
        <w:widowControl w:val="0"/>
        <w:pBdr>
          <w:top w:val="nil"/>
          <w:left w:val="nil"/>
          <w:bottom w:val="nil"/>
          <w:right w:val="nil"/>
          <w:between w:val="nil"/>
        </w:pBdr>
        <w:spacing w:before="291" w:line="480" w:lineRule="auto"/>
        <w:ind w:left="621" w:right="44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Collagen-like subunit of acetylcholinesterase (COLQ)  Collagen Gene 12A1 (COL12A1) </w:t>
      </w:r>
    </w:p>
    <w:p w14:paraId="18C4F23E" w14:textId="77777777" w:rsidR="002F6ABF" w:rsidRDefault="007532F0">
      <w:pPr>
        <w:widowControl w:val="0"/>
        <w:pBdr>
          <w:top w:val="nil"/>
          <w:left w:val="nil"/>
          <w:bottom w:val="nil"/>
          <w:right w:val="nil"/>
          <w:between w:val="nil"/>
        </w:pBdr>
        <w:spacing w:before="55" w:line="240" w:lineRule="auto"/>
        <w:ind w:left="6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Collagen Gene 4A3BP (COL4A3BP) </w:t>
      </w:r>
    </w:p>
    <w:p w14:paraId="568DF842" w14:textId="77777777" w:rsidR="002F6ABF" w:rsidRDefault="007532F0">
      <w:pPr>
        <w:widowControl w:val="0"/>
        <w:pBdr>
          <w:top w:val="nil"/>
          <w:left w:val="nil"/>
          <w:bottom w:val="nil"/>
          <w:right w:val="nil"/>
          <w:between w:val="nil"/>
        </w:pBdr>
        <w:spacing w:before="291" w:line="240" w:lineRule="auto"/>
        <w:ind w:left="6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Collagen Gene 5A3 (COL5A3) </w:t>
      </w:r>
    </w:p>
    <w:p w14:paraId="1F79DD9C" w14:textId="77777777" w:rsidR="002F6ABF" w:rsidRDefault="007532F0">
      <w:pPr>
        <w:widowControl w:val="0"/>
        <w:pBdr>
          <w:top w:val="nil"/>
          <w:left w:val="nil"/>
          <w:bottom w:val="nil"/>
          <w:right w:val="nil"/>
          <w:between w:val="nil"/>
        </w:pBdr>
        <w:spacing w:before="296" w:line="240" w:lineRule="auto"/>
        <w:ind w:left="6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Comma Separated Value (CSV) </w:t>
      </w:r>
    </w:p>
    <w:p w14:paraId="21377726" w14:textId="77777777" w:rsidR="002F6ABF" w:rsidRDefault="007532F0">
      <w:pPr>
        <w:widowControl w:val="0"/>
        <w:pBdr>
          <w:top w:val="nil"/>
          <w:left w:val="nil"/>
          <w:bottom w:val="nil"/>
          <w:right w:val="nil"/>
          <w:between w:val="nil"/>
        </w:pBdr>
        <w:spacing w:before="291" w:line="240" w:lineRule="auto"/>
        <w:ind w:left="6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Copy Number Variation (CNV) </w:t>
      </w:r>
    </w:p>
    <w:p w14:paraId="67E2BF99" w14:textId="77777777" w:rsidR="002F6ABF" w:rsidRDefault="007532F0">
      <w:pPr>
        <w:widowControl w:val="0"/>
        <w:pBdr>
          <w:top w:val="nil"/>
          <w:left w:val="nil"/>
          <w:bottom w:val="nil"/>
          <w:right w:val="nil"/>
          <w:between w:val="nil"/>
        </w:pBdr>
        <w:spacing w:before="295" w:line="240" w:lineRule="auto"/>
        <w:ind w:left="6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Deoxyribonucleic Acid (DNA) </w:t>
      </w:r>
    </w:p>
    <w:p w14:paraId="00DD45C6" w14:textId="77777777" w:rsidR="002F6ABF" w:rsidRDefault="007532F0">
      <w:pPr>
        <w:widowControl w:val="0"/>
        <w:pBdr>
          <w:top w:val="nil"/>
          <w:left w:val="nil"/>
          <w:bottom w:val="nil"/>
          <w:right w:val="nil"/>
          <w:between w:val="nil"/>
        </w:pBdr>
        <w:spacing w:before="291" w:line="240" w:lineRule="auto"/>
        <w:ind w:left="6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Exploratory Data Analysis (EDA) </w:t>
      </w:r>
    </w:p>
    <w:p w14:paraId="43CA73B4" w14:textId="77777777" w:rsidR="002F6ABF" w:rsidRDefault="007532F0">
      <w:pPr>
        <w:widowControl w:val="0"/>
        <w:pBdr>
          <w:top w:val="nil"/>
          <w:left w:val="nil"/>
          <w:bottom w:val="nil"/>
          <w:right w:val="nil"/>
          <w:between w:val="nil"/>
        </w:pBdr>
        <w:spacing w:before="295" w:line="240" w:lineRule="auto"/>
        <w:ind w:left="6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Extra-cellular Matrix (ECM) </w:t>
      </w:r>
    </w:p>
    <w:p w14:paraId="48C591C4" w14:textId="77777777" w:rsidR="002F6ABF" w:rsidRDefault="007532F0">
      <w:pPr>
        <w:widowControl w:val="0"/>
        <w:pBdr>
          <w:top w:val="nil"/>
          <w:left w:val="nil"/>
          <w:bottom w:val="nil"/>
          <w:right w:val="nil"/>
          <w:between w:val="nil"/>
        </w:pBdr>
        <w:spacing w:before="295" w:line="476" w:lineRule="auto"/>
        <w:ind w:left="622" w:right="31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Genome Reference Consortium Human Build 37 (GRCh37) (HG19) Genotype Tissue Expression Project (</w:t>
      </w:r>
      <w:proofErr w:type="spellStart"/>
      <w:r>
        <w:rPr>
          <w:rFonts w:ascii="Times New Roman" w:eastAsia="Times New Roman" w:hAnsi="Times New Roman" w:cs="Times New Roman"/>
          <w:color w:val="000000"/>
          <w:sz w:val="24"/>
          <w:szCs w:val="24"/>
        </w:rPr>
        <w:t>GTEx</w:t>
      </w:r>
      <w:proofErr w:type="spellEnd"/>
      <w:r>
        <w:rPr>
          <w:rFonts w:ascii="Times New Roman" w:eastAsia="Times New Roman" w:hAnsi="Times New Roman" w:cs="Times New Roman"/>
          <w:color w:val="000000"/>
          <w:sz w:val="24"/>
          <w:szCs w:val="24"/>
        </w:rPr>
        <w:t xml:space="preserve">) </w:t>
      </w:r>
    </w:p>
    <w:p w14:paraId="5E75D52F" w14:textId="77777777" w:rsidR="002F6ABF" w:rsidRDefault="007532F0">
      <w:pPr>
        <w:widowControl w:val="0"/>
        <w:pBdr>
          <w:top w:val="nil"/>
          <w:left w:val="nil"/>
          <w:bottom w:val="nil"/>
          <w:right w:val="nil"/>
          <w:between w:val="nil"/>
        </w:pBdr>
        <w:spacing w:before="59" w:line="240" w:lineRule="auto"/>
        <w:ind w:left="6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Kaplan-Meier (KM) </w:t>
      </w:r>
    </w:p>
    <w:p w14:paraId="698042C4" w14:textId="77777777" w:rsidR="002F6ABF" w:rsidRDefault="007532F0">
      <w:pPr>
        <w:widowControl w:val="0"/>
        <w:pBdr>
          <w:top w:val="nil"/>
          <w:left w:val="nil"/>
          <w:bottom w:val="nil"/>
          <w:right w:val="nil"/>
          <w:between w:val="nil"/>
        </w:pBdr>
        <w:spacing w:before="291" w:line="240" w:lineRule="auto"/>
        <w:ind w:left="6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Medical Subject Heading (</w:t>
      </w:r>
      <w:proofErr w:type="spellStart"/>
      <w:r>
        <w:rPr>
          <w:rFonts w:ascii="Times New Roman" w:eastAsia="Times New Roman" w:hAnsi="Times New Roman" w:cs="Times New Roman"/>
          <w:color w:val="000000"/>
          <w:sz w:val="24"/>
          <w:szCs w:val="24"/>
        </w:rPr>
        <w:t>MeSH</w:t>
      </w:r>
      <w:proofErr w:type="spellEnd"/>
      <w:r>
        <w:rPr>
          <w:rFonts w:ascii="Times New Roman" w:eastAsia="Times New Roman" w:hAnsi="Times New Roman" w:cs="Times New Roman"/>
          <w:color w:val="000000"/>
          <w:sz w:val="24"/>
          <w:szCs w:val="24"/>
        </w:rPr>
        <w:t xml:space="preserve">) </w:t>
      </w:r>
    </w:p>
    <w:p w14:paraId="788E391C" w14:textId="77777777" w:rsidR="002F6ABF" w:rsidRDefault="007532F0">
      <w:pPr>
        <w:widowControl w:val="0"/>
        <w:pBdr>
          <w:top w:val="nil"/>
          <w:left w:val="nil"/>
          <w:bottom w:val="nil"/>
          <w:right w:val="nil"/>
          <w:between w:val="nil"/>
        </w:pBdr>
        <w:spacing w:before="296" w:line="240" w:lineRule="auto"/>
        <w:ind w:left="6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Next Generation Sequencing (NGS) </w:t>
      </w:r>
    </w:p>
    <w:p w14:paraId="0331D432" w14:textId="77777777" w:rsidR="002F6ABF" w:rsidRDefault="007532F0">
      <w:pPr>
        <w:widowControl w:val="0"/>
        <w:pBdr>
          <w:top w:val="nil"/>
          <w:left w:val="nil"/>
          <w:bottom w:val="nil"/>
          <w:right w:val="nil"/>
          <w:between w:val="nil"/>
        </w:pBdr>
        <w:spacing w:before="295" w:line="240" w:lineRule="auto"/>
        <w:ind w:left="6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 Applicable (NA) </w:t>
      </w:r>
    </w:p>
    <w:p w14:paraId="29A640BB" w14:textId="77777777" w:rsidR="002F6ABF" w:rsidRDefault="007532F0">
      <w:pPr>
        <w:widowControl w:val="0"/>
        <w:pBdr>
          <w:top w:val="nil"/>
          <w:left w:val="nil"/>
          <w:bottom w:val="nil"/>
          <w:right w:val="nil"/>
          <w:between w:val="nil"/>
        </w:pBdr>
        <w:spacing w:before="291" w:line="240" w:lineRule="auto"/>
        <w:ind w:left="6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Ovarian Cancer (OV) </w:t>
      </w:r>
    </w:p>
    <w:p w14:paraId="6A0E131C" w14:textId="77777777" w:rsidR="002F6ABF" w:rsidRDefault="007532F0">
      <w:pPr>
        <w:widowControl w:val="0"/>
        <w:pBdr>
          <w:top w:val="nil"/>
          <w:left w:val="nil"/>
          <w:bottom w:val="nil"/>
          <w:right w:val="nil"/>
          <w:between w:val="nil"/>
        </w:pBdr>
        <w:spacing w:before="295" w:line="240" w:lineRule="auto"/>
        <w:ind w:left="6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Probability Value (p-value)</w:t>
      </w:r>
    </w:p>
    <w:p w14:paraId="39000D76" w14:textId="77777777" w:rsidR="002F6ABF" w:rsidRDefault="007532F0">
      <w:pPr>
        <w:widowControl w:val="0"/>
        <w:pBdr>
          <w:top w:val="nil"/>
          <w:left w:val="nil"/>
          <w:bottom w:val="nil"/>
          <w:right w:val="nil"/>
          <w:between w:val="nil"/>
        </w:pBdr>
        <w:spacing w:before="233" w:line="240" w:lineRule="auto"/>
        <w:ind w:right="4891"/>
        <w:jc w:val="right"/>
        <w:rPr>
          <w:rFonts w:ascii="Calibri" w:eastAsia="Calibri" w:hAnsi="Calibri" w:cs="Calibri"/>
          <w:color w:val="000000"/>
        </w:rPr>
      </w:pPr>
      <w:r>
        <w:rPr>
          <w:rFonts w:ascii="Calibri" w:eastAsia="Calibri" w:hAnsi="Calibri" w:cs="Calibri"/>
          <w:color w:val="000000"/>
        </w:rPr>
        <w:t xml:space="preserve">34 </w:t>
      </w:r>
    </w:p>
    <w:p w14:paraId="52113E1C" w14:textId="77777777" w:rsidR="002F6ABF" w:rsidRDefault="007532F0">
      <w:pPr>
        <w:widowControl w:val="0"/>
        <w:pBdr>
          <w:top w:val="nil"/>
          <w:left w:val="nil"/>
          <w:bottom w:val="nil"/>
          <w:right w:val="nil"/>
          <w:between w:val="nil"/>
        </w:pBdr>
        <w:spacing w:line="478" w:lineRule="auto"/>
        <w:ind w:left="618" w:right="49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Pro-collagen enhancer gene (PCOLCE) Quantitative Polymerase Chain Reaction (qPCR). Ribonucleic Acid (RNA) </w:t>
      </w:r>
    </w:p>
    <w:p w14:paraId="7A8894A1" w14:textId="77777777" w:rsidR="002F6ABF" w:rsidRDefault="007532F0">
      <w:pPr>
        <w:widowControl w:val="0"/>
        <w:pBdr>
          <w:top w:val="nil"/>
          <w:left w:val="nil"/>
          <w:bottom w:val="nil"/>
          <w:right w:val="nil"/>
          <w:between w:val="nil"/>
        </w:pBdr>
        <w:spacing w:before="57" w:line="240" w:lineRule="auto"/>
        <w:ind w:left="6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Risk Ratio (RR) </w:t>
      </w:r>
    </w:p>
    <w:p w14:paraId="64BAEA3C" w14:textId="77777777" w:rsidR="002F6ABF" w:rsidRDefault="007532F0">
      <w:pPr>
        <w:widowControl w:val="0"/>
        <w:pBdr>
          <w:top w:val="nil"/>
          <w:left w:val="nil"/>
          <w:bottom w:val="nil"/>
          <w:right w:val="nil"/>
          <w:between w:val="nil"/>
        </w:pBdr>
        <w:spacing w:before="291" w:line="240" w:lineRule="auto"/>
        <w:ind w:left="6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Cancer Genome Atlas (TCGA) </w:t>
      </w:r>
    </w:p>
    <w:p w14:paraId="71B8E27A" w14:textId="77777777" w:rsidR="002F6ABF" w:rsidRDefault="007532F0">
      <w:pPr>
        <w:widowControl w:val="0"/>
        <w:pBdr>
          <w:top w:val="nil"/>
          <w:left w:val="nil"/>
          <w:bottom w:val="nil"/>
          <w:right w:val="nil"/>
          <w:between w:val="nil"/>
        </w:pBdr>
        <w:spacing w:before="296" w:line="240" w:lineRule="auto"/>
        <w:ind w:left="6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Transforming Growth Factor (TGF)</w:t>
      </w:r>
    </w:p>
    <w:p w14:paraId="5CD544A0" w14:textId="77777777" w:rsidR="002F6ABF" w:rsidRDefault="007532F0">
      <w:pPr>
        <w:widowControl w:val="0"/>
        <w:pBdr>
          <w:top w:val="nil"/>
          <w:left w:val="nil"/>
          <w:bottom w:val="nil"/>
          <w:right w:val="nil"/>
          <w:between w:val="nil"/>
        </w:pBdr>
        <w:spacing w:before="9994" w:line="240" w:lineRule="auto"/>
        <w:ind w:right="4891"/>
        <w:jc w:val="right"/>
        <w:rPr>
          <w:rFonts w:ascii="Calibri" w:eastAsia="Calibri" w:hAnsi="Calibri" w:cs="Calibri"/>
          <w:color w:val="000000"/>
        </w:rPr>
      </w:pPr>
      <w:r>
        <w:rPr>
          <w:rFonts w:ascii="Calibri" w:eastAsia="Calibri" w:hAnsi="Calibri" w:cs="Calibri"/>
          <w:color w:val="000000"/>
        </w:rPr>
        <w:lastRenderedPageBreak/>
        <w:t xml:space="preserve">35 </w:t>
      </w:r>
    </w:p>
    <w:sectPr w:rsidR="002F6ABF">
      <w:type w:val="continuous"/>
      <w:pgSz w:w="12240" w:h="15840"/>
      <w:pgMar w:top="1421" w:right="1114" w:bottom="1042" w:left="826" w:header="0" w:footer="720" w:gutter="0"/>
      <w:cols w:space="720" w:equalWidth="0">
        <w:col w:w="10299" w:space="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Brandee Decker" w:date="2021-06-13T14:38:00Z" w:initials="BD">
    <w:p w14:paraId="444005EE" w14:textId="77777777" w:rsidR="007532F0" w:rsidRDefault="007532F0">
      <w:pPr>
        <w:pStyle w:val="CommentText"/>
      </w:pPr>
      <w:r>
        <w:rPr>
          <w:rStyle w:val="CommentReference"/>
        </w:rPr>
        <w:annotationRef/>
      </w:r>
      <w:r>
        <w:t xml:space="preserve">Should you add something in here at the end about copy number potentially serving as a prognostic indicator in the future that physicians can use to educate patients on? This would just add to the relevance of your work. </w:t>
      </w:r>
    </w:p>
  </w:comment>
  <w:comment w:id="6" w:author="Brandee Decker" w:date="2021-06-13T14:40:00Z" w:initials="BD">
    <w:p w14:paraId="6730444A" w14:textId="77777777" w:rsidR="007532F0" w:rsidRDefault="007532F0">
      <w:pPr>
        <w:pStyle w:val="CommentText"/>
      </w:pPr>
      <w:r>
        <w:rPr>
          <w:rStyle w:val="CommentReference"/>
        </w:rPr>
        <w:annotationRef/>
      </w:r>
      <w:r>
        <w:t xml:space="preserve">The ECM is made up of many different proteins, collagen just being one, so we need to call collagen an ECM protein throughout the work. </w:t>
      </w:r>
    </w:p>
  </w:comment>
  <w:comment w:id="10" w:author="Brandee Decker" w:date="2021-06-13T14:41:00Z" w:initials="BD">
    <w:p w14:paraId="41B8BA00" w14:textId="77777777" w:rsidR="007532F0" w:rsidRDefault="007532F0">
      <w:pPr>
        <w:pStyle w:val="CommentText"/>
      </w:pPr>
      <w:r>
        <w:rPr>
          <w:rStyle w:val="CommentReference"/>
        </w:rPr>
        <w:annotationRef/>
      </w:r>
      <w:r>
        <w:t xml:space="preserve">Not exactly sure what you mean by “tissue inhibitors” </w:t>
      </w:r>
    </w:p>
  </w:comment>
  <w:comment w:id="55" w:author="Brandee Decker" w:date="2021-06-13T14:46:00Z" w:initials="BD">
    <w:p w14:paraId="66C47A26" w14:textId="77777777" w:rsidR="007532F0" w:rsidRDefault="007532F0">
      <w:pPr>
        <w:pStyle w:val="CommentText"/>
      </w:pPr>
      <w:r>
        <w:rPr>
          <w:rStyle w:val="CommentReference"/>
        </w:rPr>
        <w:annotationRef/>
      </w:r>
      <w:r>
        <w:t xml:space="preserve">I think another word should be used here....maybe abnormal? </w:t>
      </w:r>
    </w:p>
  </w:comment>
  <w:comment w:id="69" w:author="Brandee Decker" w:date="2021-06-13T14:52:00Z" w:initials="BD">
    <w:p w14:paraId="1A8EF014" w14:textId="77777777" w:rsidR="00D06732" w:rsidRDefault="00D06732">
      <w:pPr>
        <w:pStyle w:val="CommentText"/>
      </w:pPr>
      <w:r>
        <w:rPr>
          <w:rStyle w:val="CommentReference"/>
        </w:rPr>
        <w:annotationRef/>
      </w:r>
      <w:r>
        <w:t xml:space="preserve">YES, absolutely!!! </w:t>
      </w:r>
    </w:p>
  </w:comment>
  <w:comment w:id="82" w:author="Brandee Decker" w:date="2021-06-13T15:00:00Z" w:initials="BD">
    <w:p w14:paraId="789CF4CC" w14:textId="77777777" w:rsidR="005C1F67" w:rsidRDefault="005C1F67">
      <w:pPr>
        <w:pStyle w:val="CommentText"/>
      </w:pPr>
      <w:r>
        <w:rPr>
          <w:rStyle w:val="CommentReference"/>
        </w:rPr>
        <w:annotationRef/>
      </w:r>
      <w:r>
        <w:t xml:space="preserve">What exactly do you mean by this? </w:t>
      </w:r>
      <w:r>
        <w:t xml:space="preserve">That generic chemotherapeutic agents are not targeted? </w:t>
      </w:r>
      <w:bookmarkStart w:id="83" w:name="_GoBack"/>
      <w:bookmarkEnd w:id="8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4005EE" w15:done="0"/>
  <w15:commentEx w15:paraId="6730444A" w15:done="0"/>
  <w15:commentEx w15:paraId="41B8BA00" w15:done="0"/>
  <w15:commentEx w15:paraId="66C47A26" w15:done="0"/>
  <w15:commentEx w15:paraId="1A8EF014" w15:done="0"/>
  <w15:commentEx w15:paraId="789CF4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4005EE" w16cid:durableId="247096D4"/>
  <w16cid:commentId w16cid:paraId="6730444A" w16cid:durableId="2470974C"/>
  <w16cid:commentId w16cid:paraId="41B8BA00" w16cid:durableId="2470978F"/>
  <w16cid:commentId w16cid:paraId="66C47A26" w16cid:durableId="247098AA"/>
  <w16cid:commentId w16cid:paraId="1A8EF014" w16cid:durableId="24709A23"/>
  <w16cid:commentId w16cid:paraId="789CF4CC" w16cid:durableId="24709C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Gungsuh">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andee Decker">
    <w15:presenceInfo w15:providerId="Windows Live" w15:userId="964ad2fcc8eb94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ABF"/>
    <w:rsid w:val="002F6ABF"/>
    <w:rsid w:val="005C1F67"/>
    <w:rsid w:val="007532F0"/>
    <w:rsid w:val="00D06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D67A0D"/>
  <w15:docId w15:val="{A8F400FB-FFCB-E949-A530-54CD48194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532F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532F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532F0"/>
    <w:rPr>
      <w:sz w:val="16"/>
      <w:szCs w:val="16"/>
    </w:rPr>
  </w:style>
  <w:style w:type="paragraph" w:styleId="CommentText">
    <w:name w:val="annotation text"/>
    <w:basedOn w:val="Normal"/>
    <w:link w:val="CommentTextChar"/>
    <w:uiPriority w:val="99"/>
    <w:semiHidden/>
    <w:unhideWhenUsed/>
    <w:rsid w:val="007532F0"/>
    <w:pPr>
      <w:spacing w:line="240" w:lineRule="auto"/>
    </w:pPr>
    <w:rPr>
      <w:sz w:val="20"/>
      <w:szCs w:val="20"/>
    </w:rPr>
  </w:style>
  <w:style w:type="character" w:customStyle="1" w:styleId="CommentTextChar">
    <w:name w:val="Comment Text Char"/>
    <w:basedOn w:val="DefaultParagraphFont"/>
    <w:link w:val="CommentText"/>
    <w:uiPriority w:val="99"/>
    <w:semiHidden/>
    <w:rsid w:val="007532F0"/>
    <w:rPr>
      <w:sz w:val="20"/>
      <w:szCs w:val="20"/>
    </w:rPr>
  </w:style>
  <w:style w:type="paragraph" w:styleId="CommentSubject">
    <w:name w:val="annotation subject"/>
    <w:basedOn w:val="CommentText"/>
    <w:next w:val="CommentText"/>
    <w:link w:val="CommentSubjectChar"/>
    <w:uiPriority w:val="99"/>
    <w:semiHidden/>
    <w:unhideWhenUsed/>
    <w:rsid w:val="007532F0"/>
    <w:rPr>
      <w:b/>
      <w:bCs/>
    </w:rPr>
  </w:style>
  <w:style w:type="character" w:customStyle="1" w:styleId="CommentSubjectChar">
    <w:name w:val="Comment Subject Char"/>
    <w:basedOn w:val="CommentTextChar"/>
    <w:link w:val="CommentSubject"/>
    <w:uiPriority w:val="99"/>
    <w:semiHidden/>
    <w:rsid w:val="007532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5.png"/><Relationship Id="rId5" Type="http://schemas.microsoft.com/office/2011/relationships/commentsExtended" Target="commentsExtended.xml"/><Relationship Id="rId15" Type="http://schemas.openxmlformats.org/officeDocument/2006/relationships/image" Target="media/image9.png"/><Relationship Id="rId10" Type="http://schemas.openxmlformats.org/officeDocument/2006/relationships/image" Target="media/image4.png"/><Relationship Id="rId19" Type="http://schemas.microsoft.com/office/2011/relationships/people" Target="people.xml"/><Relationship Id="rId4" Type="http://schemas.openxmlformats.org/officeDocument/2006/relationships/comments" Target="commen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39</Pages>
  <Words>8472</Words>
  <Characters>48294</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Brandee Decker</cp:lastModifiedBy>
  <cp:revision>2</cp:revision>
  <dcterms:created xsi:type="dcterms:W3CDTF">2021-06-13T19:01:00Z</dcterms:created>
  <dcterms:modified xsi:type="dcterms:W3CDTF">2021-06-13T19:01:00Z</dcterms:modified>
</cp:coreProperties>
</file>